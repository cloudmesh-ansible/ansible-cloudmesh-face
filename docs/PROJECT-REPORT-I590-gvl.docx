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F59A13" w14:textId="77777777" w:rsidR="00B040E7" w:rsidDel="000412FD" w:rsidRDefault="00B040E7" w:rsidP="00F07DE1">
      <w:pPr>
        <w:spacing w:after="0" w:line="240" w:lineRule="auto"/>
        <w:jc w:val="center"/>
        <w:textAlignment w:val="baseline"/>
        <w:rPr>
          <w:del w:id="0" w:author="Gregor von Laszewski" w:date="2016-05-09T09:11:00Z"/>
          <w:rFonts w:ascii="Times New Roman" w:eastAsia="Times New Roman" w:hAnsi="Times New Roman" w:cs="Times New Roman"/>
          <w:b/>
          <w:bCs/>
          <w:sz w:val="24"/>
          <w:szCs w:val="24"/>
        </w:rPr>
      </w:pPr>
    </w:p>
    <w:p w14:paraId="14249529" w14:textId="77777777" w:rsidR="00B040E7" w:rsidDel="000412FD" w:rsidRDefault="00B040E7" w:rsidP="00F07DE1">
      <w:pPr>
        <w:spacing w:after="0" w:line="240" w:lineRule="auto"/>
        <w:jc w:val="center"/>
        <w:textAlignment w:val="baseline"/>
        <w:rPr>
          <w:del w:id="1" w:author="Gregor von Laszewski" w:date="2016-05-09T09:11:00Z"/>
          <w:rFonts w:ascii="Times New Roman" w:eastAsia="Times New Roman" w:hAnsi="Times New Roman" w:cs="Times New Roman"/>
          <w:b/>
          <w:bCs/>
          <w:sz w:val="24"/>
          <w:szCs w:val="24"/>
        </w:rPr>
      </w:pPr>
    </w:p>
    <w:p w14:paraId="5A7AF998" w14:textId="77777777" w:rsidR="00B040E7" w:rsidDel="000412FD" w:rsidRDefault="00B040E7" w:rsidP="00F07DE1">
      <w:pPr>
        <w:spacing w:after="0" w:line="240" w:lineRule="auto"/>
        <w:jc w:val="center"/>
        <w:textAlignment w:val="baseline"/>
        <w:rPr>
          <w:del w:id="2" w:author="Gregor von Laszewski" w:date="2016-05-09T09:11:00Z"/>
          <w:rFonts w:ascii="Times New Roman" w:eastAsia="Times New Roman" w:hAnsi="Times New Roman" w:cs="Times New Roman"/>
          <w:b/>
          <w:bCs/>
          <w:sz w:val="24"/>
          <w:szCs w:val="24"/>
        </w:rPr>
      </w:pPr>
    </w:p>
    <w:p w14:paraId="3AC622CC" w14:textId="77777777" w:rsidR="00B040E7" w:rsidDel="000412FD" w:rsidRDefault="00B040E7" w:rsidP="00F07DE1">
      <w:pPr>
        <w:spacing w:after="0" w:line="240" w:lineRule="auto"/>
        <w:jc w:val="center"/>
        <w:textAlignment w:val="baseline"/>
        <w:rPr>
          <w:del w:id="3" w:author="Gregor von Laszewski" w:date="2016-05-09T09:11:00Z"/>
          <w:rFonts w:ascii="Times New Roman" w:eastAsia="Times New Roman" w:hAnsi="Times New Roman" w:cs="Times New Roman"/>
          <w:b/>
          <w:bCs/>
          <w:sz w:val="24"/>
          <w:szCs w:val="24"/>
        </w:rPr>
      </w:pPr>
    </w:p>
    <w:p w14:paraId="5E31B922" w14:textId="77777777" w:rsidR="00B040E7" w:rsidDel="000412FD" w:rsidRDefault="00B040E7" w:rsidP="00F07DE1">
      <w:pPr>
        <w:spacing w:after="0" w:line="240" w:lineRule="auto"/>
        <w:jc w:val="center"/>
        <w:textAlignment w:val="baseline"/>
        <w:rPr>
          <w:del w:id="4" w:author="Gregor von Laszewski" w:date="2016-05-09T09:11:00Z"/>
          <w:rFonts w:ascii="Times New Roman" w:eastAsia="Times New Roman" w:hAnsi="Times New Roman" w:cs="Times New Roman"/>
          <w:b/>
          <w:bCs/>
          <w:sz w:val="24"/>
          <w:szCs w:val="24"/>
        </w:rPr>
      </w:pPr>
    </w:p>
    <w:p w14:paraId="34984311" w14:textId="77777777" w:rsidR="00B040E7" w:rsidDel="000412FD" w:rsidRDefault="00B040E7" w:rsidP="00F07DE1">
      <w:pPr>
        <w:spacing w:after="0" w:line="240" w:lineRule="auto"/>
        <w:jc w:val="center"/>
        <w:textAlignment w:val="baseline"/>
        <w:rPr>
          <w:del w:id="5" w:author="Gregor von Laszewski" w:date="2016-05-09T09:11:00Z"/>
          <w:rFonts w:ascii="Times New Roman" w:eastAsia="Times New Roman" w:hAnsi="Times New Roman" w:cs="Times New Roman"/>
          <w:b/>
          <w:bCs/>
          <w:sz w:val="24"/>
          <w:szCs w:val="24"/>
        </w:rPr>
      </w:pPr>
    </w:p>
    <w:p w14:paraId="5051A45D" w14:textId="77777777" w:rsidR="00B040E7" w:rsidDel="000412FD" w:rsidRDefault="00B040E7" w:rsidP="00F07DE1">
      <w:pPr>
        <w:spacing w:after="0" w:line="240" w:lineRule="auto"/>
        <w:jc w:val="center"/>
        <w:textAlignment w:val="baseline"/>
        <w:rPr>
          <w:del w:id="6" w:author="Gregor von Laszewski" w:date="2016-05-09T09:11:00Z"/>
          <w:rFonts w:ascii="Times New Roman" w:eastAsia="Times New Roman" w:hAnsi="Times New Roman" w:cs="Times New Roman"/>
          <w:b/>
          <w:bCs/>
          <w:sz w:val="24"/>
          <w:szCs w:val="24"/>
        </w:rPr>
      </w:pPr>
    </w:p>
    <w:p w14:paraId="671B5EAC" w14:textId="77777777" w:rsidR="00B040E7" w:rsidDel="000412FD" w:rsidRDefault="00B040E7" w:rsidP="00F07DE1">
      <w:pPr>
        <w:spacing w:after="0" w:line="240" w:lineRule="auto"/>
        <w:jc w:val="center"/>
        <w:textAlignment w:val="baseline"/>
        <w:rPr>
          <w:del w:id="7" w:author="Gregor von Laszewski" w:date="2016-05-09T09:11:00Z"/>
          <w:rFonts w:ascii="Times New Roman" w:eastAsia="Times New Roman" w:hAnsi="Times New Roman" w:cs="Times New Roman"/>
          <w:b/>
          <w:bCs/>
          <w:sz w:val="24"/>
          <w:szCs w:val="24"/>
        </w:rPr>
      </w:pPr>
    </w:p>
    <w:p w14:paraId="200BD2FD" w14:textId="4E2A55CB" w:rsidR="00B040E7" w:rsidDel="000412FD" w:rsidRDefault="00B040E7">
      <w:pPr>
        <w:spacing w:after="0" w:line="240" w:lineRule="auto"/>
        <w:textAlignment w:val="baseline"/>
        <w:rPr>
          <w:del w:id="8" w:author="Gregor von Laszewski" w:date="2016-05-09T09:11:00Z"/>
          <w:rFonts w:ascii="Times New Roman" w:eastAsia="Times New Roman" w:hAnsi="Times New Roman" w:cs="Times New Roman"/>
          <w:b/>
          <w:bCs/>
          <w:sz w:val="24"/>
          <w:szCs w:val="24"/>
        </w:rPr>
        <w:pPrChange w:id="9" w:author="Gregor von Laszewski" w:date="2016-05-09T09:11:00Z">
          <w:pPr>
            <w:spacing w:after="0" w:line="240" w:lineRule="auto"/>
            <w:jc w:val="center"/>
            <w:textAlignment w:val="baseline"/>
          </w:pPr>
        </w:pPrChange>
      </w:pPr>
    </w:p>
    <w:p w14:paraId="00A9F9F9" w14:textId="492A3D10" w:rsidR="00F07DE1" w:rsidDel="000412FD" w:rsidRDefault="00F07DE1">
      <w:pPr>
        <w:spacing w:after="0" w:line="240" w:lineRule="auto"/>
        <w:textAlignment w:val="baseline"/>
        <w:rPr>
          <w:del w:id="10" w:author="Gregor von Laszewski" w:date="2016-05-09T09:11:00Z"/>
          <w:rFonts w:ascii="Times New Roman" w:eastAsia="Times New Roman" w:hAnsi="Times New Roman" w:cs="Times New Roman"/>
          <w:b/>
          <w:bCs/>
          <w:sz w:val="24"/>
          <w:szCs w:val="24"/>
        </w:rPr>
        <w:pPrChange w:id="11" w:author="Gregor von Laszewski" w:date="2016-05-09T09:10:00Z">
          <w:pPr>
            <w:spacing w:after="0" w:line="240" w:lineRule="auto"/>
            <w:jc w:val="center"/>
            <w:textAlignment w:val="baseline"/>
          </w:pPr>
        </w:pPrChange>
      </w:pPr>
      <w:del w:id="12" w:author="Gregor von Laszewski" w:date="2016-05-09T09:10:00Z">
        <w:r w:rsidDel="003B6C0F">
          <w:rPr>
            <w:rFonts w:ascii="Times New Roman" w:eastAsia="Times New Roman" w:hAnsi="Times New Roman" w:cs="Times New Roman"/>
            <w:b/>
            <w:bCs/>
            <w:sz w:val="24"/>
            <w:szCs w:val="24"/>
          </w:rPr>
          <w:delText>PROJECT REPORT</w:delText>
        </w:r>
      </w:del>
    </w:p>
    <w:p w14:paraId="13E77291" w14:textId="7475735D" w:rsidR="00B040E7" w:rsidRDefault="00B040E7" w:rsidP="00F07DE1">
      <w:pPr>
        <w:spacing w:after="0" w:line="240" w:lineRule="auto"/>
        <w:jc w:val="center"/>
        <w:textAlignment w:val="baseline"/>
        <w:rPr>
          <w:rFonts w:ascii="Times New Roman" w:eastAsia="Times New Roman" w:hAnsi="Times New Roman" w:cs="Times New Roman"/>
          <w:b/>
          <w:bCs/>
          <w:sz w:val="24"/>
          <w:szCs w:val="24"/>
        </w:rPr>
      </w:pPr>
      <w:del w:id="13" w:author="Gregor von Laszewski" w:date="2016-05-09T09:11:00Z">
        <w:r w:rsidDel="000412FD">
          <w:rPr>
            <w:rFonts w:ascii="Times New Roman" w:eastAsia="Times New Roman" w:hAnsi="Times New Roman" w:cs="Times New Roman"/>
            <w:b/>
            <w:bCs/>
            <w:sz w:val="24"/>
            <w:szCs w:val="24"/>
          </w:rPr>
          <w:delText xml:space="preserve"> </w:delText>
        </w:r>
      </w:del>
      <w:r>
        <w:rPr>
          <w:rFonts w:ascii="Times New Roman" w:eastAsia="Times New Roman" w:hAnsi="Times New Roman" w:cs="Times New Roman"/>
          <w:b/>
          <w:bCs/>
          <w:sz w:val="24"/>
          <w:szCs w:val="24"/>
        </w:rPr>
        <w:t>OPENFACE SOFTWARE DEPLOYMENT ON DOCKER AND UBUNTU</w:t>
      </w:r>
    </w:p>
    <w:p w14:paraId="3122E57E" w14:textId="2237299D" w:rsidR="00F07DE1" w:rsidDel="003B6C0F" w:rsidRDefault="00F07DE1">
      <w:pPr>
        <w:spacing w:after="0" w:line="240" w:lineRule="auto"/>
        <w:jc w:val="center"/>
        <w:textAlignment w:val="baseline"/>
        <w:rPr>
          <w:del w:id="14" w:author="Gregor von Laszewski" w:date="2016-05-09T09:10:00Z"/>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Suman </w:t>
      </w:r>
      <w:proofErr w:type="spellStart"/>
      <w:r>
        <w:rPr>
          <w:rFonts w:ascii="Times New Roman" w:eastAsia="Times New Roman" w:hAnsi="Times New Roman" w:cs="Times New Roman"/>
          <w:b/>
          <w:bCs/>
          <w:sz w:val="24"/>
          <w:szCs w:val="24"/>
        </w:rPr>
        <w:t>Duvvuru</w:t>
      </w:r>
      <w:proofErr w:type="spellEnd"/>
      <w:r>
        <w:rPr>
          <w:rFonts w:ascii="Times New Roman" w:eastAsia="Times New Roman" w:hAnsi="Times New Roman" w:cs="Times New Roman"/>
          <w:b/>
          <w:bCs/>
          <w:sz w:val="24"/>
          <w:szCs w:val="24"/>
        </w:rPr>
        <w:t xml:space="preserve">, </w:t>
      </w:r>
      <w:proofErr w:type="spellStart"/>
      <w:r>
        <w:rPr>
          <w:rFonts w:ascii="Times New Roman" w:eastAsia="Times New Roman" w:hAnsi="Times New Roman" w:cs="Times New Roman"/>
          <w:b/>
          <w:bCs/>
          <w:sz w:val="24"/>
          <w:szCs w:val="24"/>
        </w:rPr>
        <w:t>Sonal</w:t>
      </w:r>
      <w:proofErr w:type="spellEnd"/>
      <w:r>
        <w:rPr>
          <w:rFonts w:ascii="Times New Roman" w:eastAsia="Times New Roman" w:hAnsi="Times New Roman" w:cs="Times New Roman"/>
          <w:b/>
          <w:bCs/>
          <w:sz w:val="24"/>
          <w:szCs w:val="24"/>
        </w:rPr>
        <w:t xml:space="preserve"> </w:t>
      </w:r>
      <w:proofErr w:type="spellStart"/>
      <w:r>
        <w:rPr>
          <w:rFonts w:ascii="Times New Roman" w:eastAsia="Times New Roman" w:hAnsi="Times New Roman" w:cs="Times New Roman"/>
          <w:b/>
          <w:bCs/>
          <w:sz w:val="24"/>
          <w:szCs w:val="24"/>
        </w:rPr>
        <w:t>Srivatsava</w:t>
      </w:r>
      <w:proofErr w:type="spellEnd"/>
      <w:ins w:id="15" w:author="Gregor von Laszewski" w:date="2016-05-09T09:10:00Z">
        <w:r w:rsidR="003B6C0F">
          <w:rPr>
            <w:rFonts w:ascii="Times New Roman" w:eastAsia="Times New Roman" w:hAnsi="Times New Roman" w:cs="Times New Roman"/>
            <w:b/>
            <w:bCs/>
            <w:sz w:val="24"/>
            <w:szCs w:val="24"/>
          </w:rPr>
          <w:t xml:space="preserve">, </w:t>
        </w:r>
      </w:ins>
      <w:commentRangeStart w:id="16"/>
    </w:p>
    <w:p w14:paraId="22CAD653" w14:textId="394427FB" w:rsidR="00F07DE1" w:rsidRDefault="00F07DE1" w:rsidP="003B6C0F">
      <w:pPr>
        <w:spacing w:after="0" w:line="240" w:lineRule="auto"/>
        <w:jc w:val="center"/>
        <w:textAlignment w:val="baseline"/>
        <w:rPr>
          <w:rFonts w:ascii="Times New Roman" w:eastAsia="Times New Roman" w:hAnsi="Times New Roman" w:cs="Times New Roman"/>
          <w:b/>
          <w:bCs/>
          <w:sz w:val="24"/>
          <w:szCs w:val="24"/>
        </w:rPr>
      </w:pPr>
      <w:del w:id="17" w:author="Gregor von Laszewski" w:date="2016-05-09T09:10:00Z">
        <w:r w:rsidDel="003B6C0F">
          <w:rPr>
            <w:rFonts w:ascii="Times New Roman" w:eastAsia="Times New Roman" w:hAnsi="Times New Roman" w:cs="Times New Roman"/>
            <w:b/>
            <w:bCs/>
            <w:sz w:val="24"/>
            <w:szCs w:val="24"/>
          </w:rPr>
          <w:delText>Mentor: Dr.</w:delText>
        </w:r>
      </w:del>
      <w:r>
        <w:rPr>
          <w:rFonts w:ascii="Times New Roman" w:eastAsia="Times New Roman" w:hAnsi="Times New Roman" w:cs="Times New Roman"/>
          <w:b/>
          <w:bCs/>
          <w:sz w:val="24"/>
          <w:szCs w:val="24"/>
        </w:rPr>
        <w:t>Gregor La</w:t>
      </w:r>
      <w:r w:rsidR="00B040E7">
        <w:rPr>
          <w:rFonts w:ascii="Times New Roman" w:eastAsia="Times New Roman" w:hAnsi="Times New Roman" w:cs="Times New Roman"/>
          <w:b/>
          <w:bCs/>
          <w:sz w:val="24"/>
          <w:szCs w:val="24"/>
        </w:rPr>
        <w:t>szew</w:t>
      </w:r>
      <w:r>
        <w:rPr>
          <w:rFonts w:ascii="Times New Roman" w:eastAsia="Times New Roman" w:hAnsi="Times New Roman" w:cs="Times New Roman"/>
          <w:b/>
          <w:bCs/>
          <w:sz w:val="24"/>
          <w:szCs w:val="24"/>
        </w:rPr>
        <w:t>ski</w:t>
      </w:r>
    </w:p>
    <w:commentRangeEnd w:id="16"/>
    <w:p w14:paraId="04FBD0EC" w14:textId="43C40E6F" w:rsidR="000412FD" w:rsidRDefault="00D905C2" w:rsidP="00F0003C">
      <w:pPr>
        <w:spacing w:after="0" w:line="240" w:lineRule="auto"/>
        <w:jc w:val="center"/>
        <w:textAlignment w:val="baseline"/>
        <w:rPr>
          <w:rFonts w:ascii="Times New Roman" w:eastAsia="Times New Roman" w:hAnsi="Times New Roman" w:cs="Times New Roman"/>
          <w:b/>
          <w:bCs/>
          <w:sz w:val="24"/>
          <w:szCs w:val="24"/>
        </w:rPr>
      </w:pPr>
      <w:r>
        <w:rPr>
          <w:rStyle w:val="CommentReference"/>
        </w:rPr>
        <w:commentReference w:id="16"/>
      </w:r>
      <w:ins w:id="18" w:author="Gregor von Laszewski" w:date="2016-05-09T09:12:00Z">
        <w:r w:rsidR="000412FD">
          <w:rPr>
            <w:rFonts w:ascii="Times New Roman" w:eastAsia="Times New Roman" w:hAnsi="Times New Roman" w:cs="Times New Roman"/>
            <w:b/>
            <w:bCs/>
            <w:sz w:val="24"/>
            <w:szCs w:val="24"/>
          </w:rPr>
          <w:fldChar w:fldCharType="begin"/>
        </w:r>
        <w:r w:rsidR="000412FD">
          <w:rPr>
            <w:rFonts w:ascii="Times New Roman" w:eastAsia="Times New Roman" w:hAnsi="Times New Roman" w:cs="Times New Roman"/>
            <w:b/>
            <w:bCs/>
            <w:sz w:val="24"/>
            <w:szCs w:val="24"/>
          </w:rPr>
          <w:instrText xml:space="preserve"> HYPERLINK "mailto:</w:instrText>
        </w:r>
      </w:ins>
      <w:ins w:id="19" w:author="Gregor von Laszewski" w:date="2016-05-09T09:11:00Z">
        <w:r w:rsidR="000412FD">
          <w:rPr>
            <w:rFonts w:ascii="Times New Roman" w:eastAsia="Times New Roman" w:hAnsi="Times New Roman" w:cs="Times New Roman"/>
            <w:b/>
            <w:bCs/>
            <w:sz w:val="24"/>
            <w:szCs w:val="24"/>
          </w:rPr>
          <w:instrText>Laszewski@gmail.com</w:instrText>
        </w:r>
      </w:ins>
      <w:ins w:id="20" w:author="Gregor von Laszewski" w:date="2016-05-09T09:12:00Z">
        <w:r w:rsidR="000412FD">
          <w:rPr>
            <w:rFonts w:ascii="Times New Roman" w:eastAsia="Times New Roman" w:hAnsi="Times New Roman" w:cs="Times New Roman"/>
            <w:b/>
            <w:bCs/>
            <w:sz w:val="24"/>
            <w:szCs w:val="24"/>
          </w:rPr>
          <w:instrText xml:space="preserve">" </w:instrText>
        </w:r>
        <w:r w:rsidR="000412FD">
          <w:rPr>
            <w:rFonts w:ascii="Times New Roman" w:eastAsia="Times New Roman" w:hAnsi="Times New Roman" w:cs="Times New Roman"/>
            <w:b/>
            <w:bCs/>
            <w:sz w:val="24"/>
            <w:szCs w:val="24"/>
          </w:rPr>
          <w:fldChar w:fldCharType="separate"/>
        </w:r>
      </w:ins>
      <w:ins w:id="21" w:author="Gregor von Laszewski" w:date="2016-05-09T09:11:00Z">
        <w:r w:rsidR="000412FD">
          <w:rPr>
            <w:rStyle w:val="Hyperlink"/>
            <w:rFonts w:ascii="Times New Roman" w:eastAsia="Times New Roman" w:hAnsi="Times New Roman" w:cs="Times New Roman"/>
            <w:b/>
            <w:bCs/>
            <w:sz w:val="24"/>
            <w:szCs w:val="24"/>
          </w:rPr>
          <w:t>l</w:t>
        </w:r>
        <w:r w:rsidR="000412FD" w:rsidRPr="000F3CF6">
          <w:rPr>
            <w:rStyle w:val="Hyperlink"/>
            <w:rFonts w:ascii="Times New Roman" w:eastAsia="Times New Roman" w:hAnsi="Times New Roman" w:cs="Times New Roman"/>
            <w:b/>
            <w:bCs/>
            <w:sz w:val="24"/>
            <w:szCs w:val="24"/>
          </w:rPr>
          <w:t>aszewski@gmail.com</w:t>
        </w:r>
      </w:ins>
      <w:ins w:id="22" w:author="Gregor von Laszewski" w:date="2016-05-09T09:12:00Z">
        <w:r w:rsidR="000412FD">
          <w:rPr>
            <w:rFonts w:ascii="Times New Roman" w:eastAsia="Times New Roman" w:hAnsi="Times New Roman" w:cs="Times New Roman"/>
            <w:b/>
            <w:bCs/>
            <w:sz w:val="24"/>
            <w:szCs w:val="24"/>
          </w:rPr>
          <w:fldChar w:fldCharType="end"/>
        </w:r>
      </w:ins>
    </w:p>
    <w:p w14:paraId="6B272EAB" w14:textId="6FB2D71E" w:rsidR="00B040E7" w:rsidDel="000412FD" w:rsidRDefault="00B040E7" w:rsidP="00F07DE1">
      <w:pPr>
        <w:spacing w:after="0" w:line="240" w:lineRule="auto"/>
        <w:jc w:val="center"/>
        <w:textAlignment w:val="baseline"/>
        <w:rPr>
          <w:del w:id="23" w:author="Gregor von Laszewski" w:date="2016-05-09T09:11:00Z"/>
          <w:rFonts w:ascii="Times New Roman" w:eastAsia="Times New Roman" w:hAnsi="Times New Roman" w:cs="Times New Roman"/>
          <w:b/>
          <w:bCs/>
          <w:sz w:val="24"/>
          <w:szCs w:val="24"/>
        </w:rPr>
      </w:pPr>
    </w:p>
    <w:p w14:paraId="59364E4E" w14:textId="3AF39801" w:rsidR="00B040E7" w:rsidDel="000412FD" w:rsidRDefault="00B040E7" w:rsidP="00F07DE1">
      <w:pPr>
        <w:spacing w:after="0" w:line="240" w:lineRule="auto"/>
        <w:jc w:val="center"/>
        <w:textAlignment w:val="baseline"/>
        <w:rPr>
          <w:del w:id="24" w:author="Gregor von Laszewski" w:date="2016-05-09T09:11:00Z"/>
          <w:rFonts w:ascii="Times New Roman" w:eastAsia="Times New Roman" w:hAnsi="Times New Roman" w:cs="Times New Roman"/>
          <w:b/>
          <w:bCs/>
          <w:sz w:val="24"/>
          <w:szCs w:val="24"/>
        </w:rPr>
      </w:pPr>
    </w:p>
    <w:p w14:paraId="1366EDAA" w14:textId="2E1B2CD1" w:rsidR="00B040E7" w:rsidDel="000412FD" w:rsidRDefault="00B040E7" w:rsidP="00F07DE1">
      <w:pPr>
        <w:spacing w:after="0" w:line="240" w:lineRule="auto"/>
        <w:jc w:val="center"/>
        <w:textAlignment w:val="baseline"/>
        <w:rPr>
          <w:del w:id="25" w:author="Gregor von Laszewski" w:date="2016-05-09T09:11:00Z"/>
          <w:rFonts w:ascii="Times New Roman" w:eastAsia="Times New Roman" w:hAnsi="Times New Roman" w:cs="Times New Roman"/>
          <w:b/>
          <w:bCs/>
          <w:sz w:val="24"/>
          <w:szCs w:val="24"/>
        </w:rPr>
      </w:pPr>
    </w:p>
    <w:p w14:paraId="6EB858BD" w14:textId="63930838" w:rsidR="00B040E7" w:rsidDel="000412FD" w:rsidRDefault="00B040E7" w:rsidP="00F07DE1">
      <w:pPr>
        <w:spacing w:after="0" w:line="240" w:lineRule="auto"/>
        <w:jc w:val="center"/>
        <w:textAlignment w:val="baseline"/>
        <w:rPr>
          <w:del w:id="26" w:author="Gregor von Laszewski" w:date="2016-05-09T09:11:00Z"/>
          <w:rFonts w:ascii="Times New Roman" w:eastAsia="Times New Roman" w:hAnsi="Times New Roman" w:cs="Times New Roman"/>
          <w:b/>
          <w:bCs/>
          <w:sz w:val="24"/>
          <w:szCs w:val="24"/>
        </w:rPr>
      </w:pPr>
    </w:p>
    <w:p w14:paraId="31313D87" w14:textId="2BEFDA56" w:rsidR="00B040E7" w:rsidDel="000412FD" w:rsidRDefault="00B040E7" w:rsidP="00F07DE1">
      <w:pPr>
        <w:spacing w:after="0" w:line="240" w:lineRule="auto"/>
        <w:jc w:val="center"/>
        <w:textAlignment w:val="baseline"/>
        <w:rPr>
          <w:del w:id="27" w:author="Gregor von Laszewski" w:date="2016-05-09T09:11:00Z"/>
          <w:rFonts w:ascii="Times New Roman" w:eastAsia="Times New Roman" w:hAnsi="Times New Roman" w:cs="Times New Roman"/>
          <w:b/>
          <w:bCs/>
          <w:sz w:val="24"/>
          <w:szCs w:val="24"/>
        </w:rPr>
      </w:pPr>
    </w:p>
    <w:p w14:paraId="4912290D" w14:textId="2B97EF02" w:rsidR="00B040E7" w:rsidDel="000412FD" w:rsidRDefault="00B040E7" w:rsidP="00F07DE1">
      <w:pPr>
        <w:spacing w:after="0" w:line="240" w:lineRule="auto"/>
        <w:jc w:val="center"/>
        <w:textAlignment w:val="baseline"/>
        <w:rPr>
          <w:del w:id="28" w:author="Gregor von Laszewski" w:date="2016-05-09T09:11:00Z"/>
          <w:rFonts w:ascii="Times New Roman" w:eastAsia="Times New Roman" w:hAnsi="Times New Roman" w:cs="Times New Roman"/>
          <w:b/>
          <w:bCs/>
          <w:sz w:val="24"/>
          <w:szCs w:val="24"/>
        </w:rPr>
      </w:pPr>
    </w:p>
    <w:p w14:paraId="58BDBCBA" w14:textId="7EB8EA6D" w:rsidR="00B040E7" w:rsidDel="000412FD" w:rsidRDefault="00B040E7" w:rsidP="00F07DE1">
      <w:pPr>
        <w:spacing w:after="0" w:line="240" w:lineRule="auto"/>
        <w:jc w:val="center"/>
        <w:textAlignment w:val="baseline"/>
        <w:rPr>
          <w:del w:id="29" w:author="Gregor von Laszewski" w:date="2016-05-09T09:11:00Z"/>
          <w:rFonts w:ascii="Times New Roman" w:eastAsia="Times New Roman" w:hAnsi="Times New Roman" w:cs="Times New Roman"/>
          <w:b/>
          <w:bCs/>
          <w:sz w:val="24"/>
          <w:szCs w:val="24"/>
        </w:rPr>
      </w:pPr>
    </w:p>
    <w:p w14:paraId="01FDFFB8" w14:textId="17065B79" w:rsidR="00B040E7" w:rsidDel="000412FD" w:rsidRDefault="00B040E7" w:rsidP="00F07DE1">
      <w:pPr>
        <w:spacing w:after="0" w:line="240" w:lineRule="auto"/>
        <w:jc w:val="center"/>
        <w:textAlignment w:val="baseline"/>
        <w:rPr>
          <w:del w:id="30" w:author="Gregor von Laszewski" w:date="2016-05-09T09:11:00Z"/>
          <w:rFonts w:ascii="Times New Roman" w:eastAsia="Times New Roman" w:hAnsi="Times New Roman" w:cs="Times New Roman"/>
          <w:b/>
          <w:bCs/>
          <w:sz w:val="24"/>
          <w:szCs w:val="24"/>
        </w:rPr>
      </w:pPr>
    </w:p>
    <w:p w14:paraId="0847E8A6" w14:textId="69EFFECE" w:rsidR="00B040E7" w:rsidDel="000412FD" w:rsidRDefault="00B040E7" w:rsidP="00F07DE1">
      <w:pPr>
        <w:spacing w:after="0" w:line="240" w:lineRule="auto"/>
        <w:jc w:val="center"/>
        <w:textAlignment w:val="baseline"/>
        <w:rPr>
          <w:del w:id="31" w:author="Gregor von Laszewski" w:date="2016-05-09T09:11:00Z"/>
          <w:rFonts w:ascii="Times New Roman" w:eastAsia="Times New Roman" w:hAnsi="Times New Roman" w:cs="Times New Roman"/>
          <w:b/>
          <w:bCs/>
          <w:sz w:val="24"/>
          <w:szCs w:val="24"/>
        </w:rPr>
      </w:pPr>
    </w:p>
    <w:p w14:paraId="49B4E1A0" w14:textId="370F1A79" w:rsidR="00B040E7" w:rsidDel="000412FD" w:rsidRDefault="00B040E7" w:rsidP="00F07DE1">
      <w:pPr>
        <w:spacing w:after="0" w:line="240" w:lineRule="auto"/>
        <w:jc w:val="center"/>
        <w:textAlignment w:val="baseline"/>
        <w:rPr>
          <w:del w:id="32" w:author="Gregor von Laszewski" w:date="2016-05-09T09:11:00Z"/>
          <w:rFonts w:ascii="Times New Roman" w:eastAsia="Times New Roman" w:hAnsi="Times New Roman" w:cs="Times New Roman"/>
          <w:b/>
          <w:bCs/>
          <w:sz w:val="24"/>
          <w:szCs w:val="24"/>
        </w:rPr>
      </w:pPr>
    </w:p>
    <w:p w14:paraId="3B40A63C" w14:textId="5977748A" w:rsidR="00B040E7" w:rsidDel="000412FD" w:rsidRDefault="00B040E7" w:rsidP="00F07DE1">
      <w:pPr>
        <w:spacing w:after="0" w:line="240" w:lineRule="auto"/>
        <w:jc w:val="center"/>
        <w:textAlignment w:val="baseline"/>
        <w:rPr>
          <w:del w:id="33" w:author="Gregor von Laszewski" w:date="2016-05-09T09:11:00Z"/>
          <w:rFonts w:ascii="Times New Roman" w:eastAsia="Times New Roman" w:hAnsi="Times New Roman" w:cs="Times New Roman"/>
          <w:b/>
          <w:bCs/>
          <w:sz w:val="24"/>
          <w:szCs w:val="24"/>
        </w:rPr>
      </w:pPr>
    </w:p>
    <w:p w14:paraId="3A3624AA" w14:textId="56BEB124" w:rsidR="00B040E7" w:rsidDel="000412FD" w:rsidRDefault="00B040E7" w:rsidP="00F07DE1">
      <w:pPr>
        <w:spacing w:after="0" w:line="240" w:lineRule="auto"/>
        <w:jc w:val="center"/>
        <w:textAlignment w:val="baseline"/>
        <w:rPr>
          <w:del w:id="34" w:author="Gregor von Laszewski" w:date="2016-05-09T09:11:00Z"/>
          <w:rFonts w:ascii="Times New Roman" w:eastAsia="Times New Roman" w:hAnsi="Times New Roman" w:cs="Times New Roman"/>
          <w:b/>
          <w:bCs/>
          <w:sz w:val="24"/>
          <w:szCs w:val="24"/>
        </w:rPr>
      </w:pPr>
    </w:p>
    <w:p w14:paraId="4A295191" w14:textId="6C9E9834" w:rsidR="00B040E7" w:rsidDel="000412FD" w:rsidRDefault="00B040E7" w:rsidP="00F07DE1">
      <w:pPr>
        <w:spacing w:after="0" w:line="240" w:lineRule="auto"/>
        <w:jc w:val="center"/>
        <w:textAlignment w:val="baseline"/>
        <w:rPr>
          <w:del w:id="35" w:author="Gregor von Laszewski" w:date="2016-05-09T09:11:00Z"/>
          <w:rFonts w:ascii="Times New Roman" w:eastAsia="Times New Roman" w:hAnsi="Times New Roman" w:cs="Times New Roman"/>
          <w:b/>
          <w:bCs/>
          <w:sz w:val="24"/>
          <w:szCs w:val="24"/>
        </w:rPr>
      </w:pPr>
    </w:p>
    <w:p w14:paraId="2E2B1047" w14:textId="1B41F2D6" w:rsidR="00B040E7" w:rsidDel="000412FD" w:rsidRDefault="00B040E7" w:rsidP="00F07DE1">
      <w:pPr>
        <w:spacing w:after="0" w:line="240" w:lineRule="auto"/>
        <w:jc w:val="center"/>
        <w:textAlignment w:val="baseline"/>
        <w:rPr>
          <w:del w:id="36" w:author="Gregor von Laszewski" w:date="2016-05-09T09:11:00Z"/>
          <w:rFonts w:ascii="Times New Roman" w:eastAsia="Times New Roman" w:hAnsi="Times New Roman" w:cs="Times New Roman"/>
          <w:b/>
          <w:bCs/>
          <w:sz w:val="24"/>
          <w:szCs w:val="24"/>
        </w:rPr>
      </w:pPr>
    </w:p>
    <w:p w14:paraId="451C3D26" w14:textId="4C0DBD9B" w:rsidR="00B040E7" w:rsidDel="000412FD" w:rsidRDefault="00B040E7" w:rsidP="00F07DE1">
      <w:pPr>
        <w:spacing w:after="0" w:line="240" w:lineRule="auto"/>
        <w:jc w:val="center"/>
        <w:textAlignment w:val="baseline"/>
        <w:rPr>
          <w:del w:id="37" w:author="Gregor von Laszewski" w:date="2016-05-09T09:11:00Z"/>
          <w:rFonts w:ascii="Times New Roman" w:eastAsia="Times New Roman" w:hAnsi="Times New Roman" w:cs="Times New Roman"/>
          <w:b/>
          <w:bCs/>
          <w:sz w:val="24"/>
          <w:szCs w:val="24"/>
        </w:rPr>
      </w:pPr>
    </w:p>
    <w:p w14:paraId="6762ADF9" w14:textId="462FB02F" w:rsidR="00B040E7" w:rsidDel="000412FD" w:rsidRDefault="00B040E7" w:rsidP="00F07DE1">
      <w:pPr>
        <w:spacing w:after="0" w:line="240" w:lineRule="auto"/>
        <w:jc w:val="center"/>
        <w:textAlignment w:val="baseline"/>
        <w:rPr>
          <w:del w:id="38" w:author="Gregor von Laszewski" w:date="2016-05-09T09:11:00Z"/>
          <w:rFonts w:ascii="Times New Roman" w:eastAsia="Times New Roman" w:hAnsi="Times New Roman" w:cs="Times New Roman"/>
          <w:b/>
          <w:bCs/>
          <w:sz w:val="24"/>
          <w:szCs w:val="24"/>
        </w:rPr>
      </w:pPr>
    </w:p>
    <w:p w14:paraId="4FB91B1F" w14:textId="2E86E2DA" w:rsidR="00B040E7" w:rsidDel="000412FD" w:rsidRDefault="00B040E7" w:rsidP="00F07DE1">
      <w:pPr>
        <w:spacing w:after="0" w:line="240" w:lineRule="auto"/>
        <w:jc w:val="center"/>
        <w:textAlignment w:val="baseline"/>
        <w:rPr>
          <w:del w:id="39" w:author="Gregor von Laszewski" w:date="2016-05-09T09:11:00Z"/>
          <w:rFonts w:ascii="Times New Roman" w:eastAsia="Times New Roman" w:hAnsi="Times New Roman" w:cs="Times New Roman"/>
          <w:b/>
          <w:bCs/>
          <w:sz w:val="24"/>
          <w:szCs w:val="24"/>
        </w:rPr>
      </w:pPr>
    </w:p>
    <w:p w14:paraId="0B526329" w14:textId="07B98EA1" w:rsidR="00B040E7" w:rsidDel="000412FD" w:rsidRDefault="00B040E7" w:rsidP="00F07DE1">
      <w:pPr>
        <w:spacing w:after="0" w:line="240" w:lineRule="auto"/>
        <w:jc w:val="center"/>
        <w:textAlignment w:val="baseline"/>
        <w:rPr>
          <w:del w:id="40" w:author="Gregor von Laszewski" w:date="2016-05-09T09:11:00Z"/>
          <w:rFonts w:ascii="Times New Roman" w:eastAsia="Times New Roman" w:hAnsi="Times New Roman" w:cs="Times New Roman"/>
          <w:b/>
          <w:bCs/>
          <w:sz w:val="24"/>
          <w:szCs w:val="24"/>
        </w:rPr>
      </w:pPr>
    </w:p>
    <w:p w14:paraId="72B2C8C6" w14:textId="74A16A43" w:rsidR="00B040E7" w:rsidDel="000412FD" w:rsidRDefault="00B040E7" w:rsidP="00F07DE1">
      <w:pPr>
        <w:spacing w:after="0" w:line="240" w:lineRule="auto"/>
        <w:jc w:val="center"/>
        <w:textAlignment w:val="baseline"/>
        <w:rPr>
          <w:del w:id="41" w:author="Gregor von Laszewski" w:date="2016-05-09T09:11:00Z"/>
          <w:rFonts w:ascii="Times New Roman" w:eastAsia="Times New Roman" w:hAnsi="Times New Roman" w:cs="Times New Roman"/>
          <w:b/>
          <w:bCs/>
          <w:sz w:val="24"/>
          <w:szCs w:val="24"/>
        </w:rPr>
      </w:pPr>
    </w:p>
    <w:p w14:paraId="4FCD4C90" w14:textId="6F7679E2" w:rsidR="00B040E7" w:rsidDel="000412FD" w:rsidRDefault="00B040E7" w:rsidP="00F07DE1">
      <w:pPr>
        <w:spacing w:after="0" w:line="240" w:lineRule="auto"/>
        <w:jc w:val="center"/>
        <w:textAlignment w:val="baseline"/>
        <w:rPr>
          <w:del w:id="42" w:author="Gregor von Laszewski" w:date="2016-05-09T09:11:00Z"/>
          <w:rFonts w:ascii="Times New Roman" w:eastAsia="Times New Roman" w:hAnsi="Times New Roman" w:cs="Times New Roman"/>
          <w:b/>
          <w:bCs/>
          <w:sz w:val="24"/>
          <w:szCs w:val="24"/>
        </w:rPr>
      </w:pPr>
    </w:p>
    <w:p w14:paraId="11FF1B3D" w14:textId="2F2EC285" w:rsidR="00B040E7" w:rsidDel="000412FD" w:rsidRDefault="00B040E7" w:rsidP="00F07DE1">
      <w:pPr>
        <w:spacing w:after="0" w:line="240" w:lineRule="auto"/>
        <w:jc w:val="center"/>
        <w:textAlignment w:val="baseline"/>
        <w:rPr>
          <w:del w:id="43" w:author="Gregor von Laszewski" w:date="2016-05-09T09:11:00Z"/>
          <w:rFonts w:ascii="Times New Roman" w:eastAsia="Times New Roman" w:hAnsi="Times New Roman" w:cs="Times New Roman"/>
          <w:b/>
          <w:bCs/>
          <w:sz w:val="24"/>
          <w:szCs w:val="24"/>
        </w:rPr>
      </w:pPr>
    </w:p>
    <w:p w14:paraId="02C4AE5C" w14:textId="2FE9460E" w:rsidR="00B040E7" w:rsidDel="000412FD" w:rsidRDefault="00B040E7" w:rsidP="00F07DE1">
      <w:pPr>
        <w:spacing w:after="0" w:line="240" w:lineRule="auto"/>
        <w:jc w:val="center"/>
        <w:textAlignment w:val="baseline"/>
        <w:rPr>
          <w:del w:id="44" w:author="Gregor von Laszewski" w:date="2016-05-09T09:11:00Z"/>
          <w:rFonts w:ascii="Times New Roman" w:eastAsia="Times New Roman" w:hAnsi="Times New Roman" w:cs="Times New Roman"/>
          <w:b/>
          <w:bCs/>
          <w:sz w:val="24"/>
          <w:szCs w:val="24"/>
        </w:rPr>
      </w:pPr>
    </w:p>
    <w:p w14:paraId="4E619F91" w14:textId="2331437B" w:rsidR="00B040E7" w:rsidDel="000412FD" w:rsidRDefault="00B040E7" w:rsidP="00F07DE1">
      <w:pPr>
        <w:spacing w:after="0" w:line="240" w:lineRule="auto"/>
        <w:jc w:val="center"/>
        <w:textAlignment w:val="baseline"/>
        <w:rPr>
          <w:del w:id="45" w:author="Gregor von Laszewski" w:date="2016-05-09T09:11:00Z"/>
          <w:rFonts w:ascii="Times New Roman" w:eastAsia="Times New Roman" w:hAnsi="Times New Roman" w:cs="Times New Roman"/>
          <w:b/>
          <w:bCs/>
          <w:sz w:val="24"/>
          <w:szCs w:val="24"/>
        </w:rPr>
      </w:pPr>
    </w:p>
    <w:p w14:paraId="12335499" w14:textId="33F68898" w:rsidR="00B040E7" w:rsidDel="000412FD" w:rsidRDefault="00B040E7" w:rsidP="00F07DE1">
      <w:pPr>
        <w:spacing w:after="0" w:line="240" w:lineRule="auto"/>
        <w:jc w:val="center"/>
        <w:textAlignment w:val="baseline"/>
        <w:rPr>
          <w:del w:id="46" w:author="Gregor von Laszewski" w:date="2016-05-09T09:11:00Z"/>
          <w:rFonts w:ascii="Times New Roman" w:eastAsia="Times New Roman" w:hAnsi="Times New Roman" w:cs="Times New Roman"/>
          <w:b/>
          <w:bCs/>
          <w:sz w:val="24"/>
          <w:szCs w:val="24"/>
        </w:rPr>
      </w:pPr>
    </w:p>
    <w:p w14:paraId="564130AC" w14:textId="13E310EE" w:rsidR="00B040E7" w:rsidDel="000412FD" w:rsidRDefault="00B040E7" w:rsidP="00F07DE1">
      <w:pPr>
        <w:spacing w:after="0" w:line="240" w:lineRule="auto"/>
        <w:jc w:val="center"/>
        <w:textAlignment w:val="baseline"/>
        <w:rPr>
          <w:del w:id="47" w:author="Gregor von Laszewski" w:date="2016-05-09T09:11:00Z"/>
          <w:rFonts w:ascii="Times New Roman" w:eastAsia="Times New Roman" w:hAnsi="Times New Roman" w:cs="Times New Roman"/>
          <w:b/>
          <w:bCs/>
          <w:sz w:val="24"/>
          <w:szCs w:val="24"/>
        </w:rPr>
      </w:pPr>
    </w:p>
    <w:p w14:paraId="1DF50E14" w14:textId="090D288C" w:rsidR="00B040E7" w:rsidDel="000412FD" w:rsidRDefault="00B040E7" w:rsidP="00F07DE1">
      <w:pPr>
        <w:spacing w:after="0" w:line="240" w:lineRule="auto"/>
        <w:jc w:val="center"/>
        <w:textAlignment w:val="baseline"/>
        <w:rPr>
          <w:del w:id="48" w:author="Gregor von Laszewski" w:date="2016-05-09T09:11:00Z"/>
          <w:rFonts w:ascii="Times New Roman" w:eastAsia="Times New Roman" w:hAnsi="Times New Roman" w:cs="Times New Roman"/>
          <w:b/>
          <w:bCs/>
          <w:sz w:val="24"/>
          <w:szCs w:val="24"/>
        </w:rPr>
      </w:pPr>
    </w:p>
    <w:p w14:paraId="5D29D5B4" w14:textId="58D92B2B" w:rsidR="00B040E7" w:rsidDel="000412FD" w:rsidRDefault="00B040E7" w:rsidP="00F07DE1">
      <w:pPr>
        <w:spacing w:after="0" w:line="240" w:lineRule="auto"/>
        <w:jc w:val="center"/>
        <w:textAlignment w:val="baseline"/>
        <w:rPr>
          <w:del w:id="49" w:author="Gregor von Laszewski" w:date="2016-05-09T09:11:00Z"/>
          <w:rFonts w:ascii="Times New Roman" w:eastAsia="Times New Roman" w:hAnsi="Times New Roman" w:cs="Times New Roman"/>
          <w:b/>
          <w:bCs/>
          <w:sz w:val="24"/>
          <w:szCs w:val="24"/>
        </w:rPr>
      </w:pPr>
    </w:p>
    <w:p w14:paraId="28F83C53" w14:textId="1E5A0630" w:rsidR="00B040E7" w:rsidDel="000412FD" w:rsidRDefault="00B040E7" w:rsidP="00F07DE1">
      <w:pPr>
        <w:spacing w:after="0" w:line="240" w:lineRule="auto"/>
        <w:jc w:val="center"/>
        <w:textAlignment w:val="baseline"/>
        <w:rPr>
          <w:del w:id="50" w:author="Gregor von Laszewski" w:date="2016-05-09T09:11:00Z"/>
          <w:rFonts w:ascii="Times New Roman" w:eastAsia="Times New Roman" w:hAnsi="Times New Roman" w:cs="Times New Roman"/>
          <w:b/>
          <w:bCs/>
          <w:sz w:val="24"/>
          <w:szCs w:val="24"/>
        </w:rPr>
      </w:pPr>
    </w:p>
    <w:p w14:paraId="562EFF23" w14:textId="7EAC12AF" w:rsidR="00B040E7" w:rsidDel="000412FD" w:rsidRDefault="00B040E7" w:rsidP="00F07DE1">
      <w:pPr>
        <w:spacing w:after="0" w:line="240" w:lineRule="auto"/>
        <w:jc w:val="center"/>
        <w:textAlignment w:val="baseline"/>
        <w:rPr>
          <w:del w:id="51" w:author="Gregor von Laszewski" w:date="2016-05-09T09:11:00Z"/>
          <w:rFonts w:ascii="Times New Roman" w:eastAsia="Times New Roman" w:hAnsi="Times New Roman" w:cs="Times New Roman"/>
          <w:b/>
          <w:bCs/>
          <w:sz w:val="24"/>
          <w:szCs w:val="24"/>
        </w:rPr>
      </w:pPr>
    </w:p>
    <w:p w14:paraId="63FECA63" w14:textId="2A55CD12" w:rsidR="00B040E7" w:rsidDel="000412FD" w:rsidRDefault="00B040E7" w:rsidP="00F07DE1">
      <w:pPr>
        <w:spacing w:after="0" w:line="240" w:lineRule="auto"/>
        <w:jc w:val="center"/>
        <w:textAlignment w:val="baseline"/>
        <w:rPr>
          <w:del w:id="52" w:author="Gregor von Laszewski" w:date="2016-05-09T09:11:00Z"/>
          <w:rFonts w:ascii="Times New Roman" w:eastAsia="Times New Roman" w:hAnsi="Times New Roman" w:cs="Times New Roman"/>
          <w:b/>
          <w:bCs/>
          <w:sz w:val="24"/>
          <w:szCs w:val="24"/>
        </w:rPr>
      </w:pPr>
    </w:p>
    <w:p w14:paraId="40A72EA7" w14:textId="38A8EB01" w:rsidR="00B040E7" w:rsidDel="000412FD" w:rsidRDefault="00B040E7" w:rsidP="00F07DE1">
      <w:pPr>
        <w:spacing w:after="0" w:line="240" w:lineRule="auto"/>
        <w:jc w:val="center"/>
        <w:textAlignment w:val="baseline"/>
        <w:rPr>
          <w:del w:id="53" w:author="Gregor von Laszewski" w:date="2016-05-09T09:11:00Z"/>
          <w:rFonts w:ascii="Times New Roman" w:eastAsia="Times New Roman" w:hAnsi="Times New Roman" w:cs="Times New Roman"/>
          <w:b/>
          <w:bCs/>
          <w:sz w:val="24"/>
          <w:szCs w:val="24"/>
        </w:rPr>
      </w:pPr>
    </w:p>
    <w:p w14:paraId="68B58BB7" w14:textId="434C596F" w:rsidR="00B040E7" w:rsidDel="000412FD" w:rsidRDefault="00B040E7" w:rsidP="00F07DE1">
      <w:pPr>
        <w:spacing w:after="0" w:line="240" w:lineRule="auto"/>
        <w:jc w:val="center"/>
        <w:textAlignment w:val="baseline"/>
        <w:rPr>
          <w:del w:id="54" w:author="Gregor von Laszewski" w:date="2016-05-09T09:11:00Z"/>
          <w:rFonts w:ascii="Times New Roman" w:eastAsia="Times New Roman" w:hAnsi="Times New Roman" w:cs="Times New Roman"/>
          <w:b/>
          <w:bCs/>
          <w:sz w:val="24"/>
          <w:szCs w:val="24"/>
        </w:rPr>
      </w:pPr>
    </w:p>
    <w:p w14:paraId="17BDDD86" w14:textId="630FC985" w:rsidR="00B040E7" w:rsidDel="000412FD" w:rsidRDefault="00B040E7" w:rsidP="00F07DE1">
      <w:pPr>
        <w:spacing w:after="0" w:line="240" w:lineRule="auto"/>
        <w:jc w:val="center"/>
        <w:textAlignment w:val="baseline"/>
        <w:rPr>
          <w:del w:id="55" w:author="Gregor von Laszewski" w:date="2016-05-09T09:11:00Z"/>
          <w:rFonts w:ascii="Times New Roman" w:eastAsia="Times New Roman" w:hAnsi="Times New Roman" w:cs="Times New Roman"/>
          <w:b/>
          <w:bCs/>
          <w:sz w:val="24"/>
          <w:szCs w:val="24"/>
        </w:rPr>
      </w:pPr>
    </w:p>
    <w:p w14:paraId="69E822B0" w14:textId="1AAF3253" w:rsidR="00B040E7" w:rsidDel="000412FD" w:rsidRDefault="00B040E7" w:rsidP="00F07DE1">
      <w:pPr>
        <w:spacing w:after="0" w:line="240" w:lineRule="auto"/>
        <w:jc w:val="center"/>
        <w:textAlignment w:val="baseline"/>
        <w:rPr>
          <w:del w:id="56" w:author="Gregor von Laszewski" w:date="2016-05-09T09:11:00Z"/>
          <w:rFonts w:ascii="Times New Roman" w:eastAsia="Times New Roman" w:hAnsi="Times New Roman" w:cs="Times New Roman"/>
          <w:b/>
          <w:bCs/>
          <w:sz w:val="24"/>
          <w:szCs w:val="24"/>
        </w:rPr>
      </w:pPr>
    </w:p>
    <w:p w14:paraId="09879EF2" w14:textId="77777777" w:rsidR="00B040E7" w:rsidRDefault="00B040E7" w:rsidP="00F07DE1">
      <w:pPr>
        <w:spacing w:after="0" w:line="240" w:lineRule="auto"/>
        <w:jc w:val="center"/>
        <w:textAlignment w:val="baseline"/>
        <w:rPr>
          <w:rFonts w:ascii="Times New Roman" w:eastAsia="Times New Roman" w:hAnsi="Times New Roman" w:cs="Times New Roman"/>
          <w:b/>
          <w:bCs/>
          <w:sz w:val="24"/>
          <w:szCs w:val="24"/>
        </w:rPr>
      </w:pPr>
    </w:p>
    <w:sdt>
      <w:sdtPr>
        <w:rPr>
          <w:rFonts w:asciiTheme="minorHAnsi" w:eastAsiaTheme="minorHAnsi" w:hAnsiTheme="minorHAnsi" w:cstheme="minorBidi"/>
          <w:color w:val="auto"/>
          <w:sz w:val="22"/>
          <w:szCs w:val="22"/>
        </w:rPr>
        <w:id w:val="1970625529"/>
        <w:docPartObj>
          <w:docPartGallery w:val="Table of Contents"/>
          <w:docPartUnique/>
        </w:docPartObj>
      </w:sdtPr>
      <w:sdtEndPr>
        <w:rPr>
          <w:b/>
          <w:bCs/>
          <w:noProof/>
        </w:rPr>
      </w:sdtEndPr>
      <w:sdtContent>
        <w:p w14:paraId="32E957B2" w14:textId="77777777" w:rsidR="00B040E7" w:rsidRDefault="00B040E7">
          <w:pPr>
            <w:pStyle w:val="TOCHeading"/>
          </w:pPr>
          <w:r>
            <w:t>Table of Contents</w:t>
          </w:r>
        </w:p>
        <w:p w14:paraId="3CD620D4" w14:textId="530F99A9" w:rsidR="00B040E7" w:rsidDel="000412FD" w:rsidRDefault="00B040E7">
          <w:pPr>
            <w:pStyle w:val="TOC1"/>
            <w:tabs>
              <w:tab w:val="left" w:pos="440"/>
              <w:tab w:val="right" w:leader="dot" w:pos="9350"/>
            </w:tabs>
            <w:rPr>
              <w:del w:id="57" w:author="Gregor von Laszewski" w:date="2016-05-09T09:13:00Z"/>
              <w:noProof/>
            </w:rPr>
          </w:pPr>
          <w:del w:id="58" w:author="Gregor von Laszewski" w:date="2016-05-09T09:13:00Z">
            <w:r w:rsidDel="000412FD">
              <w:fldChar w:fldCharType="begin"/>
            </w:r>
            <w:r w:rsidDel="000412FD">
              <w:delInstrText xml:space="preserve"> TOC \o "1-3" \h \z \u </w:delInstrText>
            </w:r>
            <w:r w:rsidDel="000412FD">
              <w:fldChar w:fldCharType="separate"/>
            </w:r>
            <w:r w:rsidR="006E5194" w:rsidDel="000412FD">
              <w:fldChar w:fldCharType="begin"/>
            </w:r>
            <w:r w:rsidR="006E5194" w:rsidDel="000412FD">
              <w:delInstrText xml:space="preserve"> HYPERLINK \l "_Toc450525578" </w:delInstrText>
            </w:r>
            <w:r w:rsidR="006E5194" w:rsidDel="000412FD">
              <w:fldChar w:fldCharType="separate"/>
            </w:r>
            <w:r w:rsidRPr="007C5DB7" w:rsidDel="000412FD">
              <w:rPr>
                <w:rStyle w:val="Hyperlink"/>
                <w:noProof/>
              </w:rPr>
              <w:delText>1</w:delText>
            </w:r>
            <w:r w:rsidDel="000412FD">
              <w:rPr>
                <w:noProof/>
              </w:rPr>
              <w:tab/>
            </w:r>
            <w:r w:rsidRPr="007C5DB7" w:rsidDel="000412FD">
              <w:rPr>
                <w:rStyle w:val="Hyperlink"/>
                <w:noProof/>
              </w:rPr>
              <w:delText>ABSTRACT</w:delText>
            </w:r>
            <w:r w:rsidDel="000412FD">
              <w:rPr>
                <w:noProof/>
                <w:webHidden/>
              </w:rPr>
              <w:tab/>
            </w:r>
            <w:r w:rsidDel="000412FD">
              <w:rPr>
                <w:noProof/>
                <w:webHidden/>
              </w:rPr>
              <w:fldChar w:fldCharType="begin"/>
            </w:r>
            <w:r w:rsidDel="000412FD">
              <w:rPr>
                <w:noProof/>
                <w:webHidden/>
              </w:rPr>
              <w:delInstrText xml:space="preserve"> PAGEREF _Toc450525578 \h </w:delInstrText>
            </w:r>
            <w:r w:rsidDel="000412FD">
              <w:rPr>
                <w:noProof/>
                <w:webHidden/>
              </w:rPr>
            </w:r>
            <w:r w:rsidDel="000412FD">
              <w:rPr>
                <w:noProof/>
                <w:webHidden/>
              </w:rPr>
              <w:fldChar w:fldCharType="separate"/>
            </w:r>
            <w:r w:rsidDel="000412FD">
              <w:rPr>
                <w:noProof/>
                <w:webHidden/>
              </w:rPr>
              <w:delText>2</w:delText>
            </w:r>
            <w:r w:rsidDel="000412FD">
              <w:rPr>
                <w:noProof/>
                <w:webHidden/>
              </w:rPr>
              <w:fldChar w:fldCharType="end"/>
            </w:r>
            <w:r w:rsidR="006E5194" w:rsidDel="000412FD">
              <w:rPr>
                <w:noProof/>
              </w:rPr>
              <w:fldChar w:fldCharType="end"/>
            </w:r>
          </w:del>
        </w:p>
        <w:p w14:paraId="7DB644B2" w14:textId="799E164F" w:rsidR="00B040E7" w:rsidDel="000412FD" w:rsidRDefault="006E5194">
          <w:pPr>
            <w:pStyle w:val="TOC1"/>
            <w:tabs>
              <w:tab w:val="left" w:pos="440"/>
              <w:tab w:val="right" w:leader="dot" w:pos="9350"/>
            </w:tabs>
            <w:rPr>
              <w:del w:id="59" w:author="Gregor von Laszewski" w:date="2016-05-09T09:13:00Z"/>
              <w:noProof/>
            </w:rPr>
          </w:pPr>
          <w:del w:id="60" w:author="Gregor von Laszewski" w:date="2016-05-09T09:13:00Z">
            <w:r w:rsidDel="000412FD">
              <w:fldChar w:fldCharType="begin"/>
            </w:r>
            <w:r w:rsidDel="000412FD">
              <w:delInstrText xml:space="preserve"> HYPERLINK \l "_Toc450525579" </w:delInstrText>
            </w:r>
            <w:r w:rsidDel="000412FD">
              <w:fldChar w:fldCharType="separate"/>
            </w:r>
            <w:r w:rsidR="00B040E7" w:rsidRPr="007C5DB7" w:rsidDel="000412FD">
              <w:rPr>
                <w:rStyle w:val="Hyperlink"/>
                <w:noProof/>
              </w:rPr>
              <w:delText>2</w:delText>
            </w:r>
            <w:r w:rsidR="00B040E7" w:rsidDel="000412FD">
              <w:rPr>
                <w:noProof/>
              </w:rPr>
              <w:tab/>
            </w:r>
            <w:r w:rsidR="00B040E7" w:rsidRPr="007C5DB7" w:rsidDel="000412FD">
              <w:rPr>
                <w:rStyle w:val="Hyperlink"/>
                <w:noProof/>
              </w:rPr>
              <w:delText>INTRODUCTION</w:delText>
            </w:r>
            <w:r w:rsidR="00B040E7" w:rsidDel="000412FD">
              <w:rPr>
                <w:noProof/>
                <w:webHidden/>
              </w:rPr>
              <w:tab/>
            </w:r>
            <w:r w:rsidR="00B040E7" w:rsidDel="000412FD">
              <w:rPr>
                <w:noProof/>
                <w:webHidden/>
              </w:rPr>
              <w:fldChar w:fldCharType="begin"/>
            </w:r>
            <w:r w:rsidR="00B040E7" w:rsidDel="000412FD">
              <w:rPr>
                <w:noProof/>
                <w:webHidden/>
              </w:rPr>
              <w:delInstrText xml:space="preserve"> PAGEREF _Toc450525579 \h </w:delInstrText>
            </w:r>
            <w:r w:rsidR="00B040E7" w:rsidDel="000412FD">
              <w:rPr>
                <w:noProof/>
                <w:webHidden/>
              </w:rPr>
            </w:r>
            <w:r w:rsidR="00B040E7" w:rsidDel="000412FD">
              <w:rPr>
                <w:noProof/>
                <w:webHidden/>
              </w:rPr>
              <w:fldChar w:fldCharType="separate"/>
            </w:r>
            <w:r w:rsidR="00B040E7" w:rsidDel="000412FD">
              <w:rPr>
                <w:noProof/>
                <w:webHidden/>
              </w:rPr>
              <w:delText>2</w:delText>
            </w:r>
            <w:r w:rsidR="00B040E7" w:rsidDel="000412FD">
              <w:rPr>
                <w:noProof/>
                <w:webHidden/>
              </w:rPr>
              <w:fldChar w:fldCharType="end"/>
            </w:r>
            <w:r w:rsidDel="000412FD">
              <w:rPr>
                <w:noProof/>
              </w:rPr>
              <w:fldChar w:fldCharType="end"/>
            </w:r>
          </w:del>
        </w:p>
        <w:p w14:paraId="54765F24" w14:textId="5333EE60" w:rsidR="00B040E7" w:rsidDel="000412FD" w:rsidRDefault="006E5194">
          <w:pPr>
            <w:pStyle w:val="TOC1"/>
            <w:tabs>
              <w:tab w:val="left" w:pos="440"/>
              <w:tab w:val="right" w:leader="dot" w:pos="9350"/>
            </w:tabs>
            <w:rPr>
              <w:del w:id="61" w:author="Gregor von Laszewski" w:date="2016-05-09T09:13:00Z"/>
              <w:noProof/>
            </w:rPr>
          </w:pPr>
          <w:del w:id="62" w:author="Gregor von Laszewski" w:date="2016-05-09T09:13:00Z">
            <w:r w:rsidDel="000412FD">
              <w:fldChar w:fldCharType="begin"/>
            </w:r>
            <w:r w:rsidDel="000412FD">
              <w:delInstrText xml:space="preserve"> HYPERLINK \l "_Toc450525580" </w:delInstrText>
            </w:r>
            <w:r w:rsidDel="000412FD">
              <w:fldChar w:fldCharType="separate"/>
            </w:r>
            <w:r w:rsidR="00B040E7" w:rsidRPr="007C5DB7" w:rsidDel="000412FD">
              <w:rPr>
                <w:rStyle w:val="Hyperlink"/>
                <w:noProof/>
              </w:rPr>
              <w:delText>3</w:delText>
            </w:r>
            <w:r w:rsidR="00B040E7" w:rsidDel="000412FD">
              <w:rPr>
                <w:noProof/>
              </w:rPr>
              <w:tab/>
            </w:r>
            <w:r w:rsidR="00B040E7" w:rsidRPr="007C5DB7" w:rsidDel="000412FD">
              <w:rPr>
                <w:rStyle w:val="Hyperlink"/>
                <w:noProof/>
              </w:rPr>
              <w:delText>ALGORITHM</w:delText>
            </w:r>
            <w:r w:rsidR="00B040E7" w:rsidDel="000412FD">
              <w:rPr>
                <w:noProof/>
                <w:webHidden/>
              </w:rPr>
              <w:tab/>
            </w:r>
            <w:r w:rsidR="00B040E7" w:rsidDel="000412FD">
              <w:rPr>
                <w:noProof/>
                <w:webHidden/>
              </w:rPr>
              <w:fldChar w:fldCharType="begin"/>
            </w:r>
            <w:r w:rsidR="00B040E7" w:rsidDel="000412FD">
              <w:rPr>
                <w:noProof/>
                <w:webHidden/>
              </w:rPr>
              <w:delInstrText xml:space="preserve"> PAGEREF _Toc450525580 \h </w:delInstrText>
            </w:r>
            <w:r w:rsidR="00B040E7" w:rsidDel="000412FD">
              <w:rPr>
                <w:noProof/>
                <w:webHidden/>
              </w:rPr>
            </w:r>
            <w:r w:rsidR="00B040E7" w:rsidDel="000412FD">
              <w:rPr>
                <w:noProof/>
                <w:webHidden/>
              </w:rPr>
              <w:fldChar w:fldCharType="separate"/>
            </w:r>
            <w:r w:rsidR="00B040E7" w:rsidDel="000412FD">
              <w:rPr>
                <w:noProof/>
                <w:webHidden/>
              </w:rPr>
              <w:delText>3</w:delText>
            </w:r>
            <w:r w:rsidR="00B040E7" w:rsidDel="000412FD">
              <w:rPr>
                <w:noProof/>
                <w:webHidden/>
              </w:rPr>
              <w:fldChar w:fldCharType="end"/>
            </w:r>
            <w:r w:rsidDel="000412FD">
              <w:rPr>
                <w:noProof/>
              </w:rPr>
              <w:fldChar w:fldCharType="end"/>
            </w:r>
          </w:del>
        </w:p>
        <w:p w14:paraId="5C2CD94B" w14:textId="5428EB9F" w:rsidR="00B040E7" w:rsidDel="000412FD" w:rsidRDefault="006E5194">
          <w:pPr>
            <w:pStyle w:val="TOC1"/>
            <w:tabs>
              <w:tab w:val="left" w:pos="440"/>
              <w:tab w:val="right" w:leader="dot" w:pos="9350"/>
            </w:tabs>
            <w:rPr>
              <w:del w:id="63" w:author="Gregor von Laszewski" w:date="2016-05-09T09:13:00Z"/>
              <w:noProof/>
            </w:rPr>
          </w:pPr>
          <w:del w:id="64" w:author="Gregor von Laszewski" w:date="2016-05-09T09:13:00Z">
            <w:r w:rsidDel="000412FD">
              <w:fldChar w:fldCharType="begin"/>
            </w:r>
            <w:r w:rsidDel="000412FD">
              <w:delInstrText xml:space="preserve"> HYPERLINK \l "_Toc450525581" </w:delInstrText>
            </w:r>
            <w:r w:rsidDel="000412FD">
              <w:fldChar w:fldCharType="separate"/>
            </w:r>
            <w:r w:rsidR="00B040E7" w:rsidRPr="007C5DB7" w:rsidDel="000412FD">
              <w:rPr>
                <w:rStyle w:val="Hyperlink"/>
                <w:noProof/>
              </w:rPr>
              <w:delText>4</w:delText>
            </w:r>
            <w:r w:rsidR="00B040E7" w:rsidDel="000412FD">
              <w:rPr>
                <w:noProof/>
              </w:rPr>
              <w:tab/>
            </w:r>
            <w:r w:rsidR="00B040E7" w:rsidRPr="007C5DB7" w:rsidDel="000412FD">
              <w:rPr>
                <w:rStyle w:val="Hyperlink"/>
                <w:noProof/>
              </w:rPr>
              <w:delText>DATASET</w:delText>
            </w:r>
            <w:r w:rsidR="00B040E7" w:rsidDel="000412FD">
              <w:rPr>
                <w:noProof/>
                <w:webHidden/>
              </w:rPr>
              <w:tab/>
            </w:r>
            <w:r w:rsidR="00B040E7" w:rsidDel="000412FD">
              <w:rPr>
                <w:noProof/>
                <w:webHidden/>
              </w:rPr>
              <w:fldChar w:fldCharType="begin"/>
            </w:r>
            <w:r w:rsidR="00B040E7" w:rsidDel="000412FD">
              <w:rPr>
                <w:noProof/>
                <w:webHidden/>
              </w:rPr>
              <w:delInstrText xml:space="preserve"> PAGEREF _Toc450525581 \h </w:delInstrText>
            </w:r>
            <w:r w:rsidR="00B040E7" w:rsidDel="000412FD">
              <w:rPr>
                <w:noProof/>
                <w:webHidden/>
              </w:rPr>
            </w:r>
            <w:r w:rsidR="00B040E7" w:rsidDel="000412FD">
              <w:rPr>
                <w:noProof/>
                <w:webHidden/>
              </w:rPr>
              <w:fldChar w:fldCharType="separate"/>
            </w:r>
            <w:r w:rsidR="00B040E7" w:rsidDel="000412FD">
              <w:rPr>
                <w:noProof/>
                <w:webHidden/>
              </w:rPr>
              <w:delText>3</w:delText>
            </w:r>
            <w:r w:rsidR="00B040E7" w:rsidDel="000412FD">
              <w:rPr>
                <w:noProof/>
                <w:webHidden/>
              </w:rPr>
              <w:fldChar w:fldCharType="end"/>
            </w:r>
            <w:r w:rsidDel="000412FD">
              <w:rPr>
                <w:noProof/>
              </w:rPr>
              <w:fldChar w:fldCharType="end"/>
            </w:r>
          </w:del>
        </w:p>
        <w:p w14:paraId="3F98FDB2" w14:textId="4E82F1E4" w:rsidR="00B040E7" w:rsidDel="000412FD" w:rsidRDefault="006E5194">
          <w:pPr>
            <w:pStyle w:val="TOC1"/>
            <w:tabs>
              <w:tab w:val="left" w:pos="440"/>
              <w:tab w:val="right" w:leader="dot" w:pos="9350"/>
            </w:tabs>
            <w:rPr>
              <w:del w:id="65" w:author="Gregor von Laszewski" w:date="2016-05-09T09:13:00Z"/>
              <w:noProof/>
            </w:rPr>
          </w:pPr>
          <w:del w:id="66" w:author="Gregor von Laszewski" w:date="2016-05-09T09:13:00Z">
            <w:r w:rsidDel="000412FD">
              <w:fldChar w:fldCharType="begin"/>
            </w:r>
            <w:r w:rsidDel="000412FD">
              <w:delInstrText xml:space="preserve"> HYPERLINK \l "_Toc450525582" </w:delInstrText>
            </w:r>
            <w:r w:rsidDel="000412FD">
              <w:fldChar w:fldCharType="separate"/>
            </w:r>
            <w:r w:rsidR="00B040E7" w:rsidRPr="007C5DB7" w:rsidDel="000412FD">
              <w:rPr>
                <w:rStyle w:val="Hyperlink"/>
                <w:noProof/>
              </w:rPr>
              <w:delText>5</w:delText>
            </w:r>
            <w:r w:rsidR="00B040E7" w:rsidDel="000412FD">
              <w:rPr>
                <w:noProof/>
              </w:rPr>
              <w:tab/>
            </w:r>
            <w:r w:rsidR="00B040E7" w:rsidRPr="007C5DB7" w:rsidDel="000412FD">
              <w:rPr>
                <w:rStyle w:val="Hyperlink"/>
                <w:noProof/>
              </w:rPr>
              <w:delText>IMPLEMENTATION</w:delText>
            </w:r>
            <w:r w:rsidR="00B040E7" w:rsidDel="000412FD">
              <w:rPr>
                <w:noProof/>
                <w:webHidden/>
              </w:rPr>
              <w:tab/>
            </w:r>
            <w:r w:rsidR="00B040E7" w:rsidDel="000412FD">
              <w:rPr>
                <w:noProof/>
                <w:webHidden/>
              </w:rPr>
              <w:fldChar w:fldCharType="begin"/>
            </w:r>
            <w:r w:rsidR="00B040E7" w:rsidDel="000412FD">
              <w:rPr>
                <w:noProof/>
                <w:webHidden/>
              </w:rPr>
              <w:delInstrText xml:space="preserve"> PAGEREF _Toc450525582 \h </w:delInstrText>
            </w:r>
            <w:r w:rsidR="00B040E7" w:rsidDel="000412FD">
              <w:rPr>
                <w:noProof/>
                <w:webHidden/>
              </w:rPr>
            </w:r>
            <w:r w:rsidR="00B040E7" w:rsidDel="000412FD">
              <w:rPr>
                <w:noProof/>
                <w:webHidden/>
              </w:rPr>
              <w:fldChar w:fldCharType="separate"/>
            </w:r>
            <w:r w:rsidR="00B040E7" w:rsidDel="000412FD">
              <w:rPr>
                <w:noProof/>
                <w:webHidden/>
              </w:rPr>
              <w:delText>4</w:delText>
            </w:r>
            <w:r w:rsidR="00B040E7" w:rsidDel="000412FD">
              <w:rPr>
                <w:noProof/>
                <w:webHidden/>
              </w:rPr>
              <w:fldChar w:fldCharType="end"/>
            </w:r>
            <w:r w:rsidDel="000412FD">
              <w:rPr>
                <w:noProof/>
              </w:rPr>
              <w:fldChar w:fldCharType="end"/>
            </w:r>
          </w:del>
        </w:p>
        <w:p w14:paraId="6B495B45" w14:textId="7C73A071" w:rsidR="00B040E7" w:rsidDel="000412FD" w:rsidRDefault="006E5194">
          <w:pPr>
            <w:pStyle w:val="TOC2"/>
            <w:tabs>
              <w:tab w:val="left" w:pos="880"/>
              <w:tab w:val="right" w:leader="dot" w:pos="9350"/>
            </w:tabs>
            <w:rPr>
              <w:del w:id="67" w:author="Gregor von Laszewski" w:date="2016-05-09T09:13:00Z"/>
              <w:noProof/>
            </w:rPr>
          </w:pPr>
          <w:del w:id="68" w:author="Gregor von Laszewski" w:date="2016-05-09T09:13:00Z">
            <w:r w:rsidDel="000412FD">
              <w:fldChar w:fldCharType="begin"/>
            </w:r>
            <w:r w:rsidDel="000412FD">
              <w:delInstrText xml:space="preserve"> HYPERLINK \l "_Toc450525583" </w:delInstrText>
            </w:r>
            <w:r w:rsidDel="000412FD">
              <w:fldChar w:fldCharType="separate"/>
            </w:r>
            <w:r w:rsidR="00B040E7" w:rsidRPr="007C5DB7" w:rsidDel="000412FD">
              <w:rPr>
                <w:rStyle w:val="Hyperlink"/>
                <w:noProof/>
              </w:rPr>
              <w:delText>5.1</w:delText>
            </w:r>
            <w:r w:rsidR="00B040E7" w:rsidDel="000412FD">
              <w:rPr>
                <w:noProof/>
              </w:rPr>
              <w:tab/>
            </w:r>
            <w:r w:rsidR="00B040E7" w:rsidRPr="007C5DB7" w:rsidDel="000412FD">
              <w:rPr>
                <w:rStyle w:val="Hyperlink"/>
                <w:noProof/>
              </w:rPr>
              <w:delText>DOCKER</w:delText>
            </w:r>
            <w:r w:rsidR="00B040E7" w:rsidDel="000412FD">
              <w:rPr>
                <w:noProof/>
                <w:webHidden/>
              </w:rPr>
              <w:tab/>
            </w:r>
            <w:r w:rsidR="00B040E7" w:rsidDel="000412FD">
              <w:rPr>
                <w:noProof/>
                <w:webHidden/>
              </w:rPr>
              <w:fldChar w:fldCharType="begin"/>
            </w:r>
            <w:r w:rsidR="00B040E7" w:rsidDel="000412FD">
              <w:rPr>
                <w:noProof/>
                <w:webHidden/>
              </w:rPr>
              <w:delInstrText xml:space="preserve"> PAGEREF _Toc450525583 \h </w:delInstrText>
            </w:r>
            <w:r w:rsidR="00B040E7" w:rsidDel="000412FD">
              <w:rPr>
                <w:noProof/>
                <w:webHidden/>
              </w:rPr>
            </w:r>
            <w:r w:rsidR="00B040E7" w:rsidDel="000412FD">
              <w:rPr>
                <w:noProof/>
                <w:webHidden/>
              </w:rPr>
              <w:fldChar w:fldCharType="separate"/>
            </w:r>
            <w:r w:rsidR="00B040E7" w:rsidDel="000412FD">
              <w:rPr>
                <w:noProof/>
                <w:webHidden/>
              </w:rPr>
              <w:delText>4</w:delText>
            </w:r>
            <w:r w:rsidR="00B040E7" w:rsidDel="000412FD">
              <w:rPr>
                <w:noProof/>
                <w:webHidden/>
              </w:rPr>
              <w:fldChar w:fldCharType="end"/>
            </w:r>
            <w:r w:rsidDel="000412FD">
              <w:rPr>
                <w:noProof/>
              </w:rPr>
              <w:fldChar w:fldCharType="end"/>
            </w:r>
          </w:del>
        </w:p>
        <w:p w14:paraId="783F5C73" w14:textId="5FFE157C" w:rsidR="00B040E7" w:rsidDel="000412FD" w:rsidRDefault="006E5194">
          <w:pPr>
            <w:pStyle w:val="TOC2"/>
            <w:tabs>
              <w:tab w:val="left" w:pos="880"/>
              <w:tab w:val="right" w:leader="dot" w:pos="9350"/>
            </w:tabs>
            <w:rPr>
              <w:del w:id="69" w:author="Gregor von Laszewski" w:date="2016-05-09T09:13:00Z"/>
              <w:noProof/>
            </w:rPr>
          </w:pPr>
          <w:del w:id="70" w:author="Gregor von Laszewski" w:date="2016-05-09T09:13:00Z">
            <w:r w:rsidDel="000412FD">
              <w:fldChar w:fldCharType="begin"/>
            </w:r>
            <w:r w:rsidDel="000412FD">
              <w:delInstrText xml:space="preserve"> HYPERLINK \l "_Toc450525584" </w:delInstrText>
            </w:r>
            <w:r w:rsidDel="000412FD">
              <w:fldChar w:fldCharType="separate"/>
            </w:r>
            <w:r w:rsidR="00B040E7" w:rsidRPr="007C5DB7" w:rsidDel="000412FD">
              <w:rPr>
                <w:rStyle w:val="Hyperlink"/>
                <w:noProof/>
              </w:rPr>
              <w:delText>5.2</w:delText>
            </w:r>
            <w:r w:rsidR="00B040E7" w:rsidDel="000412FD">
              <w:rPr>
                <w:noProof/>
              </w:rPr>
              <w:tab/>
            </w:r>
            <w:r w:rsidR="00B040E7" w:rsidRPr="007C5DB7" w:rsidDel="000412FD">
              <w:rPr>
                <w:rStyle w:val="Hyperlink"/>
                <w:noProof/>
              </w:rPr>
              <w:delText>UBUNTU</w:delText>
            </w:r>
            <w:r w:rsidR="00B040E7" w:rsidDel="000412FD">
              <w:rPr>
                <w:noProof/>
                <w:webHidden/>
              </w:rPr>
              <w:tab/>
            </w:r>
            <w:r w:rsidR="00B040E7" w:rsidDel="000412FD">
              <w:rPr>
                <w:noProof/>
                <w:webHidden/>
              </w:rPr>
              <w:fldChar w:fldCharType="begin"/>
            </w:r>
            <w:r w:rsidR="00B040E7" w:rsidDel="000412FD">
              <w:rPr>
                <w:noProof/>
                <w:webHidden/>
              </w:rPr>
              <w:delInstrText xml:space="preserve"> PAGEREF _Toc450525584 \h </w:delInstrText>
            </w:r>
            <w:r w:rsidR="00B040E7" w:rsidDel="000412FD">
              <w:rPr>
                <w:noProof/>
                <w:webHidden/>
              </w:rPr>
            </w:r>
            <w:r w:rsidR="00B040E7" w:rsidDel="000412FD">
              <w:rPr>
                <w:noProof/>
                <w:webHidden/>
              </w:rPr>
              <w:fldChar w:fldCharType="separate"/>
            </w:r>
            <w:r w:rsidR="00B040E7" w:rsidDel="000412FD">
              <w:rPr>
                <w:noProof/>
                <w:webHidden/>
              </w:rPr>
              <w:delText>7</w:delText>
            </w:r>
            <w:r w:rsidR="00B040E7" w:rsidDel="000412FD">
              <w:rPr>
                <w:noProof/>
                <w:webHidden/>
              </w:rPr>
              <w:fldChar w:fldCharType="end"/>
            </w:r>
            <w:r w:rsidDel="000412FD">
              <w:rPr>
                <w:noProof/>
              </w:rPr>
              <w:fldChar w:fldCharType="end"/>
            </w:r>
          </w:del>
        </w:p>
        <w:p w14:paraId="31CAA7AE" w14:textId="3E2DE978" w:rsidR="00B040E7" w:rsidDel="000412FD" w:rsidRDefault="006E5194">
          <w:pPr>
            <w:pStyle w:val="TOC1"/>
            <w:tabs>
              <w:tab w:val="left" w:pos="440"/>
              <w:tab w:val="right" w:leader="dot" w:pos="9350"/>
            </w:tabs>
            <w:rPr>
              <w:del w:id="71" w:author="Gregor von Laszewski" w:date="2016-05-09T09:13:00Z"/>
              <w:noProof/>
            </w:rPr>
          </w:pPr>
          <w:del w:id="72" w:author="Gregor von Laszewski" w:date="2016-05-09T09:13:00Z">
            <w:r w:rsidDel="000412FD">
              <w:fldChar w:fldCharType="begin"/>
            </w:r>
            <w:r w:rsidDel="000412FD">
              <w:delInstrText xml:space="preserve"> HYPERLINK \l "_Toc450525585" </w:delInstrText>
            </w:r>
            <w:r w:rsidDel="000412FD">
              <w:fldChar w:fldCharType="separate"/>
            </w:r>
            <w:r w:rsidR="00B040E7" w:rsidRPr="007C5DB7" w:rsidDel="000412FD">
              <w:rPr>
                <w:rStyle w:val="Hyperlink"/>
                <w:noProof/>
              </w:rPr>
              <w:delText>6</w:delText>
            </w:r>
            <w:r w:rsidR="00B040E7" w:rsidDel="000412FD">
              <w:rPr>
                <w:noProof/>
              </w:rPr>
              <w:tab/>
            </w:r>
            <w:r w:rsidR="00B040E7" w:rsidRPr="007C5DB7" w:rsidDel="000412FD">
              <w:rPr>
                <w:rStyle w:val="Hyperlink"/>
                <w:noProof/>
              </w:rPr>
              <w:delText>RESULTS</w:delText>
            </w:r>
            <w:r w:rsidR="00B040E7" w:rsidDel="000412FD">
              <w:rPr>
                <w:noProof/>
                <w:webHidden/>
              </w:rPr>
              <w:tab/>
            </w:r>
            <w:r w:rsidR="00B040E7" w:rsidDel="000412FD">
              <w:rPr>
                <w:noProof/>
                <w:webHidden/>
              </w:rPr>
              <w:fldChar w:fldCharType="begin"/>
            </w:r>
            <w:r w:rsidR="00B040E7" w:rsidDel="000412FD">
              <w:rPr>
                <w:noProof/>
                <w:webHidden/>
              </w:rPr>
              <w:delInstrText xml:space="preserve"> PAGEREF _Toc450525585 \h </w:delInstrText>
            </w:r>
            <w:r w:rsidR="00B040E7" w:rsidDel="000412FD">
              <w:rPr>
                <w:noProof/>
                <w:webHidden/>
              </w:rPr>
            </w:r>
            <w:r w:rsidR="00B040E7" w:rsidDel="000412FD">
              <w:rPr>
                <w:noProof/>
                <w:webHidden/>
              </w:rPr>
              <w:fldChar w:fldCharType="separate"/>
            </w:r>
            <w:r w:rsidR="00B040E7" w:rsidDel="000412FD">
              <w:rPr>
                <w:noProof/>
                <w:webHidden/>
              </w:rPr>
              <w:delText>8</w:delText>
            </w:r>
            <w:r w:rsidR="00B040E7" w:rsidDel="000412FD">
              <w:rPr>
                <w:noProof/>
                <w:webHidden/>
              </w:rPr>
              <w:fldChar w:fldCharType="end"/>
            </w:r>
            <w:r w:rsidDel="000412FD">
              <w:rPr>
                <w:noProof/>
              </w:rPr>
              <w:fldChar w:fldCharType="end"/>
            </w:r>
          </w:del>
        </w:p>
        <w:p w14:paraId="468F9A73" w14:textId="4FA5FBCF" w:rsidR="00B040E7" w:rsidDel="000412FD" w:rsidRDefault="006E5194">
          <w:pPr>
            <w:pStyle w:val="TOC1"/>
            <w:tabs>
              <w:tab w:val="left" w:pos="440"/>
              <w:tab w:val="right" w:leader="dot" w:pos="9350"/>
            </w:tabs>
            <w:rPr>
              <w:del w:id="73" w:author="Gregor von Laszewski" w:date="2016-05-09T09:13:00Z"/>
              <w:noProof/>
            </w:rPr>
          </w:pPr>
          <w:del w:id="74" w:author="Gregor von Laszewski" w:date="2016-05-09T09:13:00Z">
            <w:r w:rsidDel="000412FD">
              <w:fldChar w:fldCharType="begin"/>
            </w:r>
            <w:r w:rsidDel="000412FD">
              <w:delInstrText xml:space="preserve"> HYPERLINK \l "_Toc450525586" </w:delInstrText>
            </w:r>
            <w:r w:rsidDel="000412FD">
              <w:fldChar w:fldCharType="separate"/>
            </w:r>
            <w:r w:rsidR="00B040E7" w:rsidRPr="007C5DB7" w:rsidDel="000412FD">
              <w:rPr>
                <w:rStyle w:val="Hyperlink"/>
                <w:noProof/>
              </w:rPr>
              <w:delText>7</w:delText>
            </w:r>
            <w:r w:rsidR="00B040E7" w:rsidDel="000412FD">
              <w:rPr>
                <w:noProof/>
              </w:rPr>
              <w:tab/>
            </w:r>
            <w:r w:rsidR="00B040E7" w:rsidRPr="007C5DB7" w:rsidDel="000412FD">
              <w:rPr>
                <w:rStyle w:val="Hyperlink"/>
                <w:noProof/>
              </w:rPr>
              <w:delText>ACKNOWLEDGMENTS</w:delText>
            </w:r>
            <w:r w:rsidR="00B040E7" w:rsidDel="000412FD">
              <w:rPr>
                <w:noProof/>
                <w:webHidden/>
              </w:rPr>
              <w:tab/>
            </w:r>
            <w:r w:rsidR="00B040E7" w:rsidDel="000412FD">
              <w:rPr>
                <w:noProof/>
                <w:webHidden/>
              </w:rPr>
              <w:fldChar w:fldCharType="begin"/>
            </w:r>
            <w:r w:rsidR="00B040E7" w:rsidDel="000412FD">
              <w:rPr>
                <w:noProof/>
                <w:webHidden/>
              </w:rPr>
              <w:delInstrText xml:space="preserve"> PAGEREF _Toc450525586 \h </w:delInstrText>
            </w:r>
            <w:r w:rsidR="00B040E7" w:rsidDel="000412FD">
              <w:rPr>
                <w:noProof/>
                <w:webHidden/>
              </w:rPr>
            </w:r>
            <w:r w:rsidR="00B040E7" w:rsidDel="000412FD">
              <w:rPr>
                <w:noProof/>
                <w:webHidden/>
              </w:rPr>
              <w:fldChar w:fldCharType="separate"/>
            </w:r>
            <w:r w:rsidR="00B040E7" w:rsidDel="000412FD">
              <w:rPr>
                <w:noProof/>
                <w:webHidden/>
              </w:rPr>
              <w:delText>9</w:delText>
            </w:r>
            <w:r w:rsidR="00B040E7" w:rsidDel="000412FD">
              <w:rPr>
                <w:noProof/>
                <w:webHidden/>
              </w:rPr>
              <w:fldChar w:fldCharType="end"/>
            </w:r>
            <w:r w:rsidDel="000412FD">
              <w:rPr>
                <w:noProof/>
              </w:rPr>
              <w:fldChar w:fldCharType="end"/>
            </w:r>
          </w:del>
        </w:p>
        <w:p w14:paraId="0E24F842" w14:textId="322395B3" w:rsidR="00B040E7" w:rsidDel="000412FD" w:rsidRDefault="006E5194">
          <w:pPr>
            <w:pStyle w:val="TOC1"/>
            <w:tabs>
              <w:tab w:val="left" w:pos="440"/>
              <w:tab w:val="right" w:leader="dot" w:pos="9350"/>
            </w:tabs>
            <w:rPr>
              <w:del w:id="75" w:author="Gregor von Laszewski" w:date="2016-05-09T09:13:00Z"/>
              <w:noProof/>
            </w:rPr>
          </w:pPr>
          <w:del w:id="76" w:author="Gregor von Laszewski" w:date="2016-05-09T09:13:00Z">
            <w:r w:rsidDel="000412FD">
              <w:fldChar w:fldCharType="begin"/>
            </w:r>
            <w:r w:rsidDel="000412FD">
              <w:delInstrText xml:space="preserve"> HYPERLINK \l "_Toc450525587" </w:delInstrText>
            </w:r>
            <w:r w:rsidDel="000412FD">
              <w:fldChar w:fldCharType="separate"/>
            </w:r>
            <w:r w:rsidR="00B040E7" w:rsidRPr="007C5DB7" w:rsidDel="000412FD">
              <w:rPr>
                <w:rStyle w:val="Hyperlink"/>
                <w:noProof/>
              </w:rPr>
              <w:delText>8</w:delText>
            </w:r>
            <w:r w:rsidR="00B040E7" w:rsidDel="000412FD">
              <w:rPr>
                <w:noProof/>
              </w:rPr>
              <w:tab/>
            </w:r>
            <w:r w:rsidR="00B040E7" w:rsidRPr="007C5DB7" w:rsidDel="000412FD">
              <w:rPr>
                <w:rStyle w:val="Hyperlink"/>
                <w:noProof/>
              </w:rPr>
              <w:delText>REFERENCES</w:delText>
            </w:r>
            <w:r w:rsidR="00B040E7" w:rsidDel="000412FD">
              <w:rPr>
                <w:noProof/>
                <w:webHidden/>
              </w:rPr>
              <w:tab/>
            </w:r>
            <w:r w:rsidR="00B040E7" w:rsidDel="000412FD">
              <w:rPr>
                <w:noProof/>
                <w:webHidden/>
              </w:rPr>
              <w:fldChar w:fldCharType="begin"/>
            </w:r>
            <w:r w:rsidR="00B040E7" w:rsidDel="000412FD">
              <w:rPr>
                <w:noProof/>
                <w:webHidden/>
              </w:rPr>
              <w:delInstrText xml:space="preserve"> PAGEREF _Toc450525587 \h </w:delInstrText>
            </w:r>
            <w:r w:rsidR="00B040E7" w:rsidDel="000412FD">
              <w:rPr>
                <w:noProof/>
                <w:webHidden/>
              </w:rPr>
            </w:r>
            <w:r w:rsidR="00B040E7" w:rsidDel="000412FD">
              <w:rPr>
                <w:noProof/>
                <w:webHidden/>
              </w:rPr>
              <w:fldChar w:fldCharType="separate"/>
            </w:r>
            <w:r w:rsidR="00B040E7" w:rsidDel="000412FD">
              <w:rPr>
                <w:noProof/>
                <w:webHidden/>
              </w:rPr>
              <w:delText>9</w:delText>
            </w:r>
            <w:r w:rsidR="00B040E7" w:rsidDel="000412FD">
              <w:rPr>
                <w:noProof/>
                <w:webHidden/>
              </w:rPr>
              <w:fldChar w:fldCharType="end"/>
            </w:r>
            <w:r w:rsidDel="000412FD">
              <w:rPr>
                <w:noProof/>
              </w:rPr>
              <w:fldChar w:fldCharType="end"/>
            </w:r>
          </w:del>
        </w:p>
        <w:p w14:paraId="1E5F4247" w14:textId="77777777" w:rsidR="000412FD" w:rsidRDefault="00B040E7">
          <w:pPr>
            <w:pStyle w:val="TOC1"/>
            <w:tabs>
              <w:tab w:val="left" w:pos="440"/>
              <w:tab w:val="right" w:leader="dot" w:pos="9350"/>
            </w:tabs>
            <w:rPr>
              <w:ins w:id="77" w:author="Gregor von Laszewski" w:date="2016-05-09T09:13:00Z"/>
              <w:rFonts w:eastAsiaTheme="minorEastAsia"/>
              <w:noProof/>
              <w:sz w:val="24"/>
              <w:szCs w:val="24"/>
            </w:rPr>
          </w:pPr>
          <w:del w:id="78" w:author="Gregor von Laszewski" w:date="2016-05-09T09:13:00Z">
            <w:r w:rsidDel="000412FD">
              <w:rPr>
                <w:b/>
                <w:bCs/>
                <w:noProof/>
              </w:rPr>
              <w:fldChar w:fldCharType="end"/>
            </w:r>
          </w:del>
          <w:ins w:id="79" w:author="Gregor von Laszewski" w:date="2016-05-09T09:13:00Z">
            <w:r w:rsidR="000412FD">
              <w:rPr>
                <w:b/>
                <w:bCs/>
                <w:noProof/>
              </w:rPr>
              <w:fldChar w:fldCharType="begin"/>
            </w:r>
            <w:r w:rsidR="000412FD">
              <w:rPr>
                <w:b/>
                <w:bCs/>
                <w:noProof/>
              </w:rPr>
              <w:instrText xml:space="preserve"> TOC \o "1-3" </w:instrText>
            </w:r>
          </w:ins>
          <w:r w:rsidR="000412FD">
            <w:rPr>
              <w:b/>
              <w:bCs/>
              <w:noProof/>
            </w:rPr>
            <w:fldChar w:fldCharType="separate"/>
          </w:r>
          <w:ins w:id="80" w:author="Gregor von Laszewski" w:date="2016-05-09T09:13:00Z">
            <w:r w:rsidR="000412FD">
              <w:rPr>
                <w:noProof/>
              </w:rPr>
              <w:t>1</w:t>
            </w:r>
            <w:r w:rsidR="000412FD">
              <w:rPr>
                <w:rFonts w:eastAsiaTheme="minorEastAsia"/>
                <w:noProof/>
                <w:sz w:val="24"/>
                <w:szCs w:val="24"/>
              </w:rPr>
              <w:tab/>
            </w:r>
            <w:r w:rsidR="000412FD">
              <w:rPr>
                <w:noProof/>
              </w:rPr>
              <w:t>ABSTRACT</w:t>
            </w:r>
            <w:r w:rsidR="000412FD">
              <w:rPr>
                <w:noProof/>
              </w:rPr>
              <w:tab/>
            </w:r>
            <w:r w:rsidR="000412FD">
              <w:rPr>
                <w:noProof/>
              </w:rPr>
              <w:fldChar w:fldCharType="begin"/>
            </w:r>
            <w:r w:rsidR="000412FD">
              <w:rPr>
                <w:noProof/>
              </w:rPr>
              <w:instrText xml:space="preserve"> PAGEREF _Toc450548526 \h </w:instrText>
            </w:r>
          </w:ins>
          <w:r w:rsidR="000412FD">
            <w:rPr>
              <w:noProof/>
            </w:rPr>
          </w:r>
          <w:r w:rsidR="000412FD">
            <w:rPr>
              <w:noProof/>
            </w:rPr>
            <w:fldChar w:fldCharType="separate"/>
          </w:r>
          <w:ins w:id="81" w:author="Gregor von Laszewski" w:date="2016-05-09T09:13:00Z">
            <w:r w:rsidR="000412FD">
              <w:rPr>
                <w:noProof/>
              </w:rPr>
              <w:t>1</w:t>
            </w:r>
            <w:r w:rsidR="000412FD">
              <w:rPr>
                <w:noProof/>
              </w:rPr>
              <w:fldChar w:fldCharType="end"/>
            </w:r>
          </w:ins>
        </w:p>
        <w:p w14:paraId="477E58B0" w14:textId="77777777" w:rsidR="000412FD" w:rsidRDefault="000412FD">
          <w:pPr>
            <w:pStyle w:val="TOC1"/>
            <w:tabs>
              <w:tab w:val="left" w:pos="440"/>
              <w:tab w:val="right" w:leader="dot" w:pos="9350"/>
            </w:tabs>
            <w:rPr>
              <w:ins w:id="82" w:author="Gregor von Laszewski" w:date="2016-05-09T09:13:00Z"/>
              <w:rFonts w:eastAsiaTheme="minorEastAsia"/>
              <w:noProof/>
              <w:sz w:val="24"/>
              <w:szCs w:val="24"/>
            </w:rPr>
          </w:pPr>
          <w:ins w:id="83" w:author="Gregor von Laszewski" w:date="2016-05-09T09:13:00Z">
            <w:r>
              <w:rPr>
                <w:noProof/>
              </w:rPr>
              <w:t>2</w:t>
            </w:r>
            <w:r>
              <w:rPr>
                <w:rFonts w:eastAsiaTheme="minorEastAsia"/>
                <w:noProof/>
                <w:sz w:val="24"/>
                <w:szCs w:val="24"/>
              </w:rPr>
              <w:tab/>
            </w:r>
            <w:r>
              <w:rPr>
                <w:noProof/>
              </w:rPr>
              <w:t>INTRODUCTION</w:t>
            </w:r>
            <w:r>
              <w:rPr>
                <w:noProof/>
              </w:rPr>
              <w:tab/>
            </w:r>
            <w:r>
              <w:rPr>
                <w:noProof/>
              </w:rPr>
              <w:fldChar w:fldCharType="begin"/>
            </w:r>
            <w:r>
              <w:rPr>
                <w:noProof/>
              </w:rPr>
              <w:instrText xml:space="preserve"> PAGEREF _Toc450548527 \h </w:instrText>
            </w:r>
          </w:ins>
          <w:r>
            <w:rPr>
              <w:noProof/>
            </w:rPr>
          </w:r>
          <w:r>
            <w:rPr>
              <w:noProof/>
            </w:rPr>
            <w:fldChar w:fldCharType="separate"/>
          </w:r>
          <w:ins w:id="84" w:author="Gregor von Laszewski" w:date="2016-05-09T09:13:00Z">
            <w:r>
              <w:rPr>
                <w:noProof/>
              </w:rPr>
              <w:t>1</w:t>
            </w:r>
            <w:r>
              <w:rPr>
                <w:noProof/>
              </w:rPr>
              <w:fldChar w:fldCharType="end"/>
            </w:r>
          </w:ins>
        </w:p>
        <w:p w14:paraId="551D28EF" w14:textId="77777777" w:rsidR="000412FD" w:rsidRDefault="000412FD">
          <w:pPr>
            <w:pStyle w:val="TOC1"/>
            <w:tabs>
              <w:tab w:val="left" w:pos="440"/>
              <w:tab w:val="right" w:leader="dot" w:pos="9350"/>
            </w:tabs>
            <w:rPr>
              <w:ins w:id="85" w:author="Gregor von Laszewski" w:date="2016-05-09T09:13:00Z"/>
              <w:rFonts w:eastAsiaTheme="minorEastAsia"/>
              <w:noProof/>
              <w:sz w:val="24"/>
              <w:szCs w:val="24"/>
            </w:rPr>
          </w:pPr>
          <w:ins w:id="86" w:author="Gregor von Laszewski" w:date="2016-05-09T09:13:00Z">
            <w:r>
              <w:rPr>
                <w:noProof/>
              </w:rPr>
              <w:t>3</w:t>
            </w:r>
            <w:r>
              <w:rPr>
                <w:rFonts w:eastAsiaTheme="minorEastAsia"/>
                <w:noProof/>
                <w:sz w:val="24"/>
                <w:szCs w:val="24"/>
              </w:rPr>
              <w:tab/>
            </w:r>
            <w:r>
              <w:rPr>
                <w:noProof/>
              </w:rPr>
              <w:t>ALGORITHM</w:t>
            </w:r>
            <w:r>
              <w:rPr>
                <w:noProof/>
              </w:rPr>
              <w:tab/>
            </w:r>
            <w:r>
              <w:rPr>
                <w:noProof/>
              </w:rPr>
              <w:fldChar w:fldCharType="begin"/>
            </w:r>
            <w:r>
              <w:rPr>
                <w:noProof/>
              </w:rPr>
              <w:instrText xml:space="preserve"> PAGEREF _Toc450548528 \h </w:instrText>
            </w:r>
          </w:ins>
          <w:r>
            <w:rPr>
              <w:noProof/>
            </w:rPr>
          </w:r>
          <w:r>
            <w:rPr>
              <w:noProof/>
            </w:rPr>
            <w:fldChar w:fldCharType="separate"/>
          </w:r>
          <w:ins w:id="87" w:author="Gregor von Laszewski" w:date="2016-05-09T09:13:00Z">
            <w:r>
              <w:rPr>
                <w:noProof/>
              </w:rPr>
              <w:t>2</w:t>
            </w:r>
            <w:r>
              <w:rPr>
                <w:noProof/>
              </w:rPr>
              <w:fldChar w:fldCharType="end"/>
            </w:r>
          </w:ins>
        </w:p>
        <w:p w14:paraId="5AB84039" w14:textId="77777777" w:rsidR="000412FD" w:rsidRDefault="000412FD">
          <w:pPr>
            <w:pStyle w:val="TOC1"/>
            <w:tabs>
              <w:tab w:val="left" w:pos="440"/>
              <w:tab w:val="right" w:leader="dot" w:pos="9350"/>
            </w:tabs>
            <w:rPr>
              <w:ins w:id="88" w:author="Gregor von Laszewski" w:date="2016-05-09T09:13:00Z"/>
              <w:rFonts w:eastAsiaTheme="minorEastAsia"/>
              <w:noProof/>
              <w:sz w:val="24"/>
              <w:szCs w:val="24"/>
            </w:rPr>
          </w:pPr>
          <w:ins w:id="89" w:author="Gregor von Laszewski" w:date="2016-05-09T09:13:00Z">
            <w:r>
              <w:rPr>
                <w:noProof/>
              </w:rPr>
              <w:t>4</w:t>
            </w:r>
            <w:r>
              <w:rPr>
                <w:rFonts w:eastAsiaTheme="minorEastAsia"/>
                <w:noProof/>
                <w:sz w:val="24"/>
                <w:szCs w:val="24"/>
              </w:rPr>
              <w:tab/>
            </w:r>
            <w:r>
              <w:rPr>
                <w:noProof/>
              </w:rPr>
              <w:t>DATASET</w:t>
            </w:r>
            <w:r>
              <w:rPr>
                <w:noProof/>
              </w:rPr>
              <w:tab/>
            </w:r>
            <w:r>
              <w:rPr>
                <w:noProof/>
              </w:rPr>
              <w:fldChar w:fldCharType="begin"/>
            </w:r>
            <w:r>
              <w:rPr>
                <w:noProof/>
              </w:rPr>
              <w:instrText xml:space="preserve"> PAGEREF _Toc450548529 \h </w:instrText>
            </w:r>
          </w:ins>
          <w:r>
            <w:rPr>
              <w:noProof/>
            </w:rPr>
          </w:r>
          <w:r>
            <w:rPr>
              <w:noProof/>
            </w:rPr>
            <w:fldChar w:fldCharType="separate"/>
          </w:r>
          <w:ins w:id="90" w:author="Gregor von Laszewski" w:date="2016-05-09T09:13:00Z">
            <w:r>
              <w:rPr>
                <w:noProof/>
              </w:rPr>
              <w:t>2</w:t>
            </w:r>
            <w:r>
              <w:rPr>
                <w:noProof/>
              </w:rPr>
              <w:fldChar w:fldCharType="end"/>
            </w:r>
          </w:ins>
        </w:p>
        <w:p w14:paraId="6984BE05" w14:textId="77777777" w:rsidR="000412FD" w:rsidRDefault="000412FD">
          <w:pPr>
            <w:pStyle w:val="TOC1"/>
            <w:tabs>
              <w:tab w:val="left" w:pos="440"/>
              <w:tab w:val="right" w:leader="dot" w:pos="9350"/>
            </w:tabs>
            <w:rPr>
              <w:ins w:id="91" w:author="Gregor von Laszewski" w:date="2016-05-09T09:13:00Z"/>
              <w:rFonts w:eastAsiaTheme="minorEastAsia"/>
              <w:noProof/>
              <w:sz w:val="24"/>
              <w:szCs w:val="24"/>
            </w:rPr>
          </w:pPr>
          <w:ins w:id="92" w:author="Gregor von Laszewski" w:date="2016-05-09T09:13:00Z">
            <w:r>
              <w:rPr>
                <w:noProof/>
              </w:rPr>
              <w:t>5</w:t>
            </w:r>
            <w:r>
              <w:rPr>
                <w:rFonts w:eastAsiaTheme="minorEastAsia"/>
                <w:noProof/>
                <w:sz w:val="24"/>
                <w:szCs w:val="24"/>
              </w:rPr>
              <w:tab/>
            </w:r>
            <w:r>
              <w:rPr>
                <w:noProof/>
              </w:rPr>
              <w:t>IMPLEMENTATION</w:t>
            </w:r>
            <w:r>
              <w:rPr>
                <w:noProof/>
              </w:rPr>
              <w:tab/>
            </w:r>
            <w:r>
              <w:rPr>
                <w:noProof/>
              </w:rPr>
              <w:fldChar w:fldCharType="begin"/>
            </w:r>
            <w:r>
              <w:rPr>
                <w:noProof/>
              </w:rPr>
              <w:instrText xml:space="preserve"> PAGEREF _Toc450548530 \h </w:instrText>
            </w:r>
          </w:ins>
          <w:r>
            <w:rPr>
              <w:noProof/>
            </w:rPr>
          </w:r>
          <w:r>
            <w:rPr>
              <w:noProof/>
            </w:rPr>
            <w:fldChar w:fldCharType="separate"/>
          </w:r>
          <w:ins w:id="93" w:author="Gregor von Laszewski" w:date="2016-05-09T09:13:00Z">
            <w:r>
              <w:rPr>
                <w:noProof/>
              </w:rPr>
              <w:t>4</w:t>
            </w:r>
            <w:r>
              <w:rPr>
                <w:noProof/>
              </w:rPr>
              <w:fldChar w:fldCharType="end"/>
            </w:r>
          </w:ins>
        </w:p>
        <w:p w14:paraId="247AB490" w14:textId="77777777" w:rsidR="000412FD" w:rsidRDefault="000412FD">
          <w:pPr>
            <w:pStyle w:val="TOC2"/>
            <w:tabs>
              <w:tab w:val="left" w:pos="880"/>
              <w:tab w:val="right" w:leader="dot" w:pos="9350"/>
            </w:tabs>
            <w:rPr>
              <w:ins w:id="94" w:author="Gregor von Laszewski" w:date="2016-05-09T09:13:00Z"/>
              <w:rFonts w:eastAsiaTheme="minorEastAsia"/>
              <w:noProof/>
              <w:sz w:val="24"/>
              <w:szCs w:val="24"/>
            </w:rPr>
          </w:pPr>
          <w:ins w:id="95" w:author="Gregor von Laszewski" w:date="2016-05-09T09:13:00Z">
            <w:r>
              <w:rPr>
                <w:noProof/>
              </w:rPr>
              <w:t>5.1</w:t>
            </w:r>
            <w:r>
              <w:rPr>
                <w:rFonts w:eastAsiaTheme="minorEastAsia"/>
                <w:noProof/>
                <w:sz w:val="24"/>
                <w:szCs w:val="24"/>
              </w:rPr>
              <w:tab/>
            </w:r>
            <w:r>
              <w:rPr>
                <w:noProof/>
              </w:rPr>
              <w:t>DOCKER</w:t>
            </w:r>
            <w:r>
              <w:rPr>
                <w:noProof/>
              </w:rPr>
              <w:tab/>
            </w:r>
            <w:r>
              <w:rPr>
                <w:noProof/>
              </w:rPr>
              <w:fldChar w:fldCharType="begin"/>
            </w:r>
            <w:r>
              <w:rPr>
                <w:noProof/>
              </w:rPr>
              <w:instrText xml:space="preserve"> PAGEREF _Toc450548531 \h </w:instrText>
            </w:r>
          </w:ins>
          <w:r>
            <w:rPr>
              <w:noProof/>
            </w:rPr>
          </w:r>
          <w:r>
            <w:rPr>
              <w:noProof/>
            </w:rPr>
            <w:fldChar w:fldCharType="separate"/>
          </w:r>
          <w:ins w:id="96" w:author="Gregor von Laszewski" w:date="2016-05-09T09:13:00Z">
            <w:r>
              <w:rPr>
                <w:noProof/>
              </w:rPr>
              <w:t>4</w:t>
            </w:r>
            <w:r>
              <w:rPr>
                <w:noProof/>
              </w:rPr>
              <w:fldChar w:fldCharType="end"/>
            </w:r>
          </w:ins>
        </w:p>
        <w:p w14:paraId="126DBDA0" w14:textId="77777777" w:rsidR="000412FD" w:rsidRDefault="000412FD">
          <w:pPr>
            <w:pStyle w:val="TOC2"/>
            <w:tabs>
              <w:tab w:val="left" w:pos="880"/>
              <w:tab w:val="right" w:leader="dot" w:pos="9350"/>
            </w:tabs>
            <w:rPr>
              <w:ins w:id="97" w:author="Gregor von Laszewski" w:date="2016-05-09T09:13:00Z"/>
              <w:rFonts w:eastAsiaTheme="minorEastAsia"/>
              <w:noProof/>
              <w:sz w:val="24"/>
              <w:szCs w:val="24"/>
            </w:rPr>
          </w:pPr>
          <w:ins w:id="98" w:author="Gregor von Laszewski" w:date="2016-05-09T09:13:00Z">
            <w:r>
              <w:rPr>
                <w:noProof/>
              </w:rPr>
              <w:t>5.2</w:t>
            </w:r>
            <w:r>
              <w:rPr>
                <w:rFonts w:eastAsiaTheme="minorEastAsia"/>
                <w:noProof/>
                <w:sz w:val="24"/>
                <w:szCs w:val="24"/>
              </w:rPr>
              <w:tab/>
            </w:r>
            <w:r>
              <w:rPr>
                <w:noProof/>
              </w:rPr>
              <w:t>UBUNTU</w:t>
            </w:r>
            <w:r>
              <w:rPr>
                <w:noProof/>
              </w:rPr>
              <w:tab/>
            </w:r>
            <w:r>
              <w:rPr>
                <w:noProof/>
              </w:rPr>
              <w:fldChar w:fldCharType="begin"/>
            </w:r>
            <w:r>
              <w:rPr>
                <w:noProof/>
              </w:rPr>
              <w:instrText xml:space="preserve"> PAGEREF _Toc450548532 \h </w:instrText>
            </w:r>
          </w:ins>
          <w:r>
            <w:rPr>
              <w:noProof/>
            </w:rPr>
          </w:r>
          <w:r>
            <w:rPr>
              <w:noProof/>
            </w:rPr>
            <w:fldChar w:fldCharType="separate"/>
          </w:r>
          <w:ins w:id="99" w:author="Gregor von Laszewski" w:date="2016-05-09T09:13:00Z">
            <w:r>
              <w:rPr>
                <w:noProof/>
              </w:rPr>
              <w:t>6</w:t>
            </w:r>
            <w:r>
              <w:rPr>
                <w:noProof/>
              </w:rPr>
              <w:fldChar w:fldCharType="end"/>
            </w:r>
          </w:ins>
        </w:p>
        <w:p w14:paraId="17105747" w14:textId="77777777" w:rsidR="000412FD" w:rsidRDefault="000412FD">
          <w:pPr>
            <w:pStyle w:val="TOC1"/>
            <w:tabs>
              <w:tab w:val="left" w:pos="440"/>
              <w:tab w:val="right" w:leader="dot" w:pos="9350"/>
            </w:tabs>
            <w:rPr>
              <w:ins w:id="100" w:author="Gregor von Laszewski" w:date="2016-05-09T09:13:00Z"/>
              <w:rFonts w:eastAsiaTheme="minorEastAsia"/>
              <w:noProof/>
              <w:sz w:val="24"/>
              <w:szCs w:val="24"/>
            </w:rPr>
          </w:pPr>
          <w:ins w:id="101" w:author="Gregor von Laszewski" w:date="2016-05-09T09:13:00Z">
            <w:r>
              <w:rPr>
                <w:noProof/>
              </w:rPr>
              <w:t>6</w:t>
            </w:r>
            <w:r>
              <w:rPr>
                <w:rFonts w:eastAsiaTheme="minorEastAsia"/>
                <w:noProof/>
                <w:sz w:val="24"/>
                <w:szCs w:val="24"/>
              </w:rPr>
              <w:tab/>
            </w:r>
            <w:r>
              <w:rPr>
                <w:noProof/>
              </w:rPr>
              <w:t>RESULTS</w:t>
            </w:r>
            <w:r>
              <w:rPr>
                <w:noProof/>
              </w:rPr>
              <w:tab/>
            </w:r>
            <w:r>
              <w:rPr>
                <w:noProof/>
              </w:rPr>
              <w:fldChar w:fldCharType="begin"/>
            </w:r>
            <w:r>
              <w:rPr>
                <w:noProof/>
              </w:rPr>
              <w:instrText xml:space="preserve"> PAGEREF _Toc450548533 \h </w:instrText>
            </w:r>
          </w:ins>
          <w:r>
            <w:rPr>
              <w:noProof/>
            </w:rPr>
          </w:r>
          <w:r>
            <w:rPr>
              <w:noProof/>
            </w:rPr>
            <w:fldChar w:fldCharType="separate"/>
          </w:r>
          <w:ins w:id="102" w:author="Gregor von Laszewski" w:date="2016-05-09T09:13:00Z">
            <w:r>
              <w:rPr>
                <w:noProof/>
              </w:rPr>
              <w:t>8</w:t>
            </w:r>
            <w:r>
              <w:rPr>
                <w:noProof/>
              </w:rPr>
              <w:fldChar w:fldCharType="end"/>
            </w:r>
          </w:ins>
        </w:p>
        <w:p w14:paraId="68F10273" w14:textId="77777777" w:rsidR="000412FD" w:rsidRDefault="000412FD">
          <w:pPr>
            <w:pStyle w:val="TOC1"/>
            <w:tabs>
              <w:tab w:val="left" w:pos="440"/>
              <w:tab w:val="right" w:leader="dot" w:pos="9350"/>
            </w:tabs>
            <w:rPr>
              <w:ins w:id="103" w:author="Gregor von Laszewski" w:date="2016-05-09T09:13:00Z"/>
              <w:rFonts w:eastAsiaTheme="minorEastAsia"/>
              <w:noProof/>
              <w:sz w:val="24"/>
              <w:szCs w:val="24"/>
            </w:rPr>
          </w:pPr>
          <w:ins w:id="104" w:author="Gregor von Laszewski" w:date="2016-05-09T09:13:00Z">
            <w:r>
              <w:rPr>
                <w:noProof/>
              </w:rPr>
              <w:t>7</w:t>
            </w:r>
            <w:r>
              <w:rPr>
                <w:rFonts w:eastAsiaTheme="minorEastAsia"/>
                <w:noProof/>
                <w:sz w:val="24"/>
                <w:szCs w:val="24"/>
              </w:rPr>
              <w:tab/>
            </w:r>
            <w:r>
              <w:rPr>
                <w:noProof/>
              </w:rPr>
              <w:t>ACKNOWLEDGMENTS</w:t>
            </w:r>
            <w:r>
              <w:rPr>
                <w:noProof/>
              </w:rPr>
              <w:tab/>
            </w:r>
            <w:r>
              <w:rPr>
                <w:noProof/>
              </w:rPr>
              <w:fldChar w:fldCharType="begin"/>
            </w:r>
            <w:r>
              <w:rPr>
                <w:noProof/>
              </w:rPr>
              <w:instrText xml:space="preserve"> PAGEREF _Toc450548534 \h </w:instrText>
            </w:r>
          </w:ins>
          <w:r>
            <w:rPr>
              <w:noProof/>
            </w:rPr>
          </w:r>
          <w:r>
            <w:rPr>
              <w:noProof/>
            </w:rPr>
            <w:fldChar w:fldCharType="separate"/>
          </w:r>
          <w:ins w:id="105" w:author="Gregor von Laszewski" w:date="2016-05-09T09:13:00Z">
            <w:r>
              <w:rPr>
                <w:noProof/>
              </w:rPr>
              <w:t>9</w:t>
            </w:r>
            <w:r>
              <w:rPr>
                <w:noProof/>
              </w:rPr>
              <w:fldChar w:fldCharType="end"/>
            </w:r>
          </w:ins>
        </w:p>
        <w:p w14:paraId="00F7F6CF" w14:textId="77777777" w:rsidR="000412FD" w:rsidRDefault="000412FD">
          <w:pPr>
            <w:pStyle w:val="TOC1"/>
            <w:tabs>
              <w:tab w:val="left" w:pos="440"/>
              <w:tab w:val="right" w:leader="dot" w:pos="9350"/>
            </w:tabs>
            <w:rPr>
              <w:ins w:id="106" w:author="Gregor von Laszewski" w:date="2016-05-09T09:13:00Z"/>
              <w:rFonts w:eastAsiaTheme="minorEastAsia"/>
              <w:noProof/>
              <w:sz w:val="24"/>
              <w:szCs w:val="24"/>
            </w:rPr>
          </w:pPr>
          <w:ins w:id="107" w:author="Gregor von Laszewski" w:date="2016-05-09T09:13:00Z">
            <w:r>
              <w:rPr>
                <w:noProof/>
              </w:rPr>
              <w:t>8</w:t>
            </w:r>
            <w:r>
              <w:rPr>
                <w:rFonts w:eastAsiaTheme="minorEastAsia"/>
                <w:noProof/>
                <w:sz w:val="24"/>
                <w:szCs w:val="24"/>
              </w:rPr>
              <w:tab/>
            </w:r>
            <w:r>
              <w:rPr>
                <w:noProof/>
              </w:rPr>
              <w:t>REFERENCES</w:t>
            </w:r>
            <w:r>
              <w:rPr>
                <w:noProof/>
              </w:rPr>
              <w:tab/>
            </w:r>
            <w:r>
              <w:rPr>
                <w:noProof/>
              </w:rPr>
              <w:fldChar w:fldCharType="begin"/>
            </w:r>
            <w:r>
              <w:rPr>
                <w:noProof/>
              </w:rPr>
              <w:instrText xml:space="preserve"> PAGEREF _Toc450548535 \h </w:instrText>
            </w:r>
          </w:ins>
          <w:r>
            <w:rPr>
              <w:noProof/>
            </w:rPr>
          </w:r>
          <w:r>
            <w:rPr>
              <w:noProof/>
            </w:rPr>
            <w:fldChar w:fldCharType="separate"/>
          </w:r>
          <w:ins w:id="108" w:author="Gregor von Laszewski" w:date="2016-05-09T09:13:00Z">
            <w:r>
              <w:rPr>
                <w:noProof/>
              </w:rPr>
              <w:t>9</w:t>
            </w:r>
            <w:r>
              <w:rPr>
                <w:noProof/>
              </w:rPr>
              <w:fldChar w:fldCharType="end"/>
            </w:r>
          </w:ins>
        </w:p>
        <w:p w14:paraId="2AA88767" w14:textId="77777777" w:rsidR="000412FD" w:rsidDel="000412FD" w:rsidRDefault="000412FD">
          <w:pPr>
            <w:rPr>
              <w:del w:id="109" w:author="Gregor von Laszewski" w:date="2016-05-09T09:13:00Z"/>
              <w:noProof/>
            </w:rPr>
          </w:pPr>
        </w:p>
        <w:p w14:paraId="3B54C495" w14:textId="1A32CF5E" w:rsidR="00B040E7" w:rsidRDefault="000412FD">
          <w:ins w:id="110" w:author="Gregor von Laszewski" w:date="2016-05-09T09:13:00Z">
            <w:r>
              <w:rPr>
                <w:b/>
                <w:bCs/>
                <w:noProof/>
              </w:rPr>
              <w:fldChar w:fldCharType="end"/>
            </w:r>
          </w:ins>
        </w:p>
      </w:sdtContent>
    </w:sdt>
    <w:p w14:paraId="3E066258" w14:textId="63D62B6F" w:rsidR="00B040E7" w:rsidDel="000412FD" w:rsidRDefault="00B040E7">
      <w:pPr>
        <w:spacing w:after="0" w:line="240" w:lineRule="auto"/>
        <w:textAlignment w:val="baseline"/>
        <w:rPr>
          <w:del w:id="111" w:author="Gregor von Laszewski" w:date="2016-05-09T09:11:00Z"/>
          <w:rFonts w:ascii="Times New Roman" w:eastAsia="Times New Roman" w:hAnsi="Times New Roman" w:cs="Times New Roman"/>
          <w:b/>
          <w:bCs/>
          <w:sz w:val="24"/>
          <w:szCs w:val="24"/>
        </w:rPr>
        <w:pPrChange w:id="112" w:author="Gregor von Laszewski" w:date="2016-05-09T09:13:00Z">
          <w:pPr>
            <w:spacing w:after="0" w:line="240" w:lineRule="auto"/>
            <w:jc w:val="center"/>
            <w:textAlignment w:val="baseline"/>
          </w:pPr>
        </w:pPrChange>
      </w:pPr>
    </w:p>
    <w:p w14:paraId="15F7981F" w14:textId="2A4D1E03" w:rsidR="00B040E7" w:rsidDel="000412FD" w:rsidRDefault="00B040E7">
      <w:pPr>
        <w:spacing w:after="0" w:line="240" w:lineRule="auto"/>
        <w:textAlignment w:val="baseline"/>
        <w:rPr>
          <w:del w:id="113" w:author="Gregor von Laszewski" w:date="2016-05-09T09:11:00Z"/>
          <w:rFonts w:ascii="Times New Roman" w:eastAsia="Times New Roman" w:hAnsi="Times New Roman" w:cs="Times New Roman"/>
          <w:b/>
          <w:bCs/>
          <w:sz w:val="24"/>
          <w:szCs w:val="24"/>
        </w:rPr>
        <w:pPrChange w:id="114" w:author="Gregor von Laszewski" w:date="2016-05-09T09:13:00Z">
          <w:pPr>
            <w:spacing w:after="0" w:line="240" w:lineRule="auto"/>
            <w:jc w:val="center"/>
            <w:textAlignment w:val="baseline"/>
          </w:pPr>
        </w:pPrChange>
      </w:pPr>
    </w:p>
    <w:p w14:paraId="5693A20B" w14:textId="6B852703" w:rsidR="00B040E7" w:rsidDel="000412FD" w:rsidRDefault="00B040E7">
      <w:pPr>
        <w:spacing w:after="0" w:line="240" w:lineRule="auto"/>
        <w:textAlignment w:val="baseline"/>
        <w:rPr>
          <w:del w:id="115" w:author="Gregor von Laszewski" w:date="2016-05-09T09:11:00Z"/>
          <w:rFonts w:ascii="Times New Roman" w:eastAsia="Times New Roman" w:hAnsi="Times New Roman" w:cs="Times New Roman"/>
          <w:b/>
          <w:bCs/>
          <w:sz w:val="24"/>
          <w:szCs w:val="24"/>
        </w:rPr>
        <w:pPrChange w:id="116" w:author="Gregor von Laszewski" w:date="2016-05-09T09:13:00Z">
          <w:pPr>
            <w:spacing w:after="0" w:line="240" w:lineRule="auto"/>
            <w:jc w:val="center"/>
            <w:textAlignment w:val="baseline"/>
          </w:pPr>
        </w:pPrChange>
      </w:pPr>
    </w:p>
    <w:p w14:paraId="78BC7674" w14:textId="6E369AB1" w:rsidR="00B040E7" w:rsidDel="000412FD" w:rsidRDefault="00B040E7">
      <w:pPr>
        <w:spacing w:after="0" w:line="240" w:lineRule="auto"/>
        <w:textAlignment w:val="baseline"/>
        <w:rPr>
          <w:del w:id="117" w:author="Gregor von Laszewski" w:date="2016-05-09T09:11:00Z"/>
          <w:rFonts w:ascii="Times New Roman" w:eastAsia="Times New Roman" w:hAnsi="Times New Roman" w:cs="Times New Roman"/>
          <w:b/>
          <w:bCs/>
          <w:sz w:val="24"/>
          <w:szCs w:val="24"/>
        </w:rPr>
        <w:pPrChange w:id="118" w:author="Gregor von Laszewski" w:date="2016-05-09T09:13:00Z">
          <w:pPr>
            <w:spacing w:after="0" w:line="240" w:lineRule="auto"/>
            <w:jc w:val="center"/>
            <w:textAlignment w:val="baseline"/>
          </w:pPr>
        </w:pPrChange>
      </w:pPr>
    </w:p>
    <w:p w14:paraId="71194702" w14:textId="3FD97B33" w:rsidR="00B040E7" w:rsidDel="000412FD" w:rsidRDefault="00B040E7">
      <w:pPr>
        <w:spacing w:after="0" w:line="240" w:lineRule="auto"/>
        <w:textAlignment w:val="baseline"/>
        <w:rPr>
          <w:del w:id="119" w:author="Gregor von Laszewski" w:date="2016-05-09T09:11:00Z"/>
          <w:rFonts w:ascii="Times New Roman" w:eastAsia="Times New Roman" w:hAnsi="Times New Roman" w:cs="Times New Roman"/>
          <w:b/>
          <w:bCs/>
          <w:sz w:val="24"/>
          <w:szCs w:val="24"/>
        </w:rPr>
        <w:pPrChange w:id="120" w:author="Gregor von Laszewski" w:date="2016-05-09T09:13:00Z">
          <w:pPr>
            <w:spacing w:after="0" w:line="240" w:lineRule="auto"/>
            <w:jc w:val="center"/>
            <w:textAlignment w:val="baseline"/>
          </w:pPr>
        </w:pPrChange>
      </w:pPr>
    </w:p>
    <w:p w14:paraId="71C61621" w14:textId="155839F5" w:rsidR="00B040E7" w:rsidDel="000412FD" w:rsidRDefault="00B040E7">
      <w:pPr>
        <w:spacing w:after="0" w:line="240" w:lineRule="auto"/>
        <w:textAlignment w:val="baseline"/>
        <w:rPr>
          <w:del w:id="121" w:author="Gregor von Laszewski" w:date="2016-05-09T09:11:00Z"/>
          <w:rFonts w:ascii="Times New Roman" w:eastAsia="Times New Roman" w:hAnsi="Times New Roman" w:cs="Times New Roman"/>
          <w:b/>
          <w:bCs/>
          <w:sz w:val="24"/>
          <w:szCs w:val="24"/>
        </w:rPr>
        <w:pPrChange w:id="122" w:author="Gregor von Laszewski" w:date="2016-05-09T09:13:00Z">
          <w:pPr>
            <w:spacing w:after="0" w:line="240" w:lineRule="auto"/>
            <w:jc w:val="center"/>
            <w:textAlignment w:val="baseline"/>
          </w:pPr>
        </w:pPrChange>
      </w:pPr>
    </w:p>
    <w:p w14:paraId="574BDA4F" w14:textId="74B42B17" w:rsidR="00B040E7" w:rsidDel="000412FD" w:rsidRDefault="00B040E7">
      <w:pPr>
        <w:spacing w:after="0" w:line="240" w:lineRule="auto"/>
        <w:textAlignment w:val="baseline"/>
        <w:rPr>
          <w:del w:id="123" w:author="Gregor von Laszewski" w:date="2016-05-09T09:11:00Z"/>
          <w:rFonts w:ascii="Times New Roman" w:eastAsia="Times New Roman" w:hAnsi="Times New Roman" w:cs="Times New Roman"/>
          <w:b/>
          <w:bCs/>
          <w:sz w:val="24"/>
          <w:szCs w:val="24"/>
        </w:rPr>
        <w:pPrChange w:id="124" w:author="Gregor von Laszewski" w:date="2016-05-09T09:13:00Z">
          <w:pPr>
            <w:spacing w:after="0" w:line="240" w:lineRule="auto"/>
            <w:jc w:val="center"/>
            <w:textAlignment w:val="baseline"/>
          </w:pPr>
        </w:pPrChange>
      </w:pPr>
    </w:p>
    <w:p w14:paraId="1402FF50" w14:textId="3EE60F4F" w:rsidR="00B040E7" w:rsidDel="000412FD" w:rsidRDefault="00B040E7">
      <w:pPr>
        <w:spacing w:after="0" w:line="240" w:lineRule="auto"/>
        <w:textAlignment w:val="baseline"/>
        <w:rPr>
          <w:del w:id="125" w:author="Gregor von Laszewski" w:date="2016-05-09T09:11:00Z"/>
          <w:rFonts w:ascii="Times New Roman" w:eastAsia="Times New Roman" w:hAnsi="Times New Roman" w:cs="Times New Roman"/>
          <w:b/>
          <w:bCs/>
          <w:sz w:val="24"/>
          <w:szCs w:val="24"/>
        </w:rPr>
        <w:pPrChange w:id="126" w:author="Gregor von Laszewski" w:date="2016-05-09T09:13:00Z">
          <w:pPr>
            <w:spacing w:after="0" w:line="240" w:lineRule="auto"/>
            <w:jc w:val="center"/>
            <w:textAlignment w:val="baseline"/>
          </w:pPr>
        </w:pPrChange>
      </w:pPr>
    </w:p>
    <w:p w14:paraId="52096825" w14:textId="1AE63094" w:rsidR="00B040E7" w:rsidDel="000412FD" w:rsidRDefault="00B040E7">
      <w:pPr>
        <w:spacing w:after="0" w:line="240" w:lineRule="auto"/>
        <w:textAlignment w:val="baseline"/>
        <w:rPr>
          <w:del w:id="127" w:author="Gregor von Laszewski" w:date="2016-05-09T09:11:00Z"/>
          <w:rFonts w:ascii="Times New Roman" w:eastAsia="Times New Roman" w:hAnsi="Times New Roman" w:cs="Times New Roman"/>
          <w:b/>
          <w:bCs/>
          <w:sz w:val="24"/>
          <w:szCs w:val="24"/>
        </w:rPr>
        <w:pPrChange w:id="128" w:author="Gregor von Laszewski" w:date="2016-05-09T09:13:00Z">
          <w:pPr>
            <w:spacing w:after="0" w:line="240" w:lineRule="auto"/>
            <w:jc w:val="center"/>
            <w:textAlignment w:val="baseline"/>
          </w:pPr>
        </w:pPrChange>
      </w:pPr>
    </w:p>
    <w:p w14:paraId="4DED233D" w14:textId="0BE2604E" w:rsidR="00B040E7" w:rsidDel="000412FD" w:rsidRDefault="00B040E7">
      <w:pPr>
        <w:spacing w:after="0" w:line="240" w:lineRule="auto"/>
        <w:textAlignment w:val="baseline"/>
        <w:rPr>
          <w:del w:id="129" w:author="Gregor von Laszewski" w:date="2016-05-09T09:11:00Z"/>
          <w:rFonts w:ascii="Times New Roman" w:eastAsia="Times New Roman" w:hAnsi="Times New Roman" w:cs="Times New Roman"/>
          <w:b/>
          <w:bCs/>
          <w:sz w:val="24"/>
          <w:szCs w:val="24"/>
        </w:rPr>
        <w:pPrChange w:id="130" w:author="Gregor von Laszewski" w:date="2016-05-09T09:13:00Z">
          <w:pPr>
            <w:spacing w:after="0" w:line="240" w:lineRule="auto"/>
            <w:jc w:val="center"/>
            <w:textAlignment w:val="baseline"/>
          </w:pPr>
        </w:pPrChange>
      </w:pPr>
    </w:p>
    <w:p w14:paraId="1D6DC629" w14:textId="06954F34" w:rsidR="00B040E7" w:rsidDel="000412FD" w:rsidRDefault="00B040E7">
      <w:pPr>
        <w:spacing w:after="0" w:line="240" w:lineRule="auto"/>
        <w:textAlignment w:val="baseline"/>
        <w:rPr>
          <w:del w:id="131" w:author="Gregor von Laszewski" w:date="2016-05-09T09:11:00Z"/>
          <w:rFonts w:ascii="Times New Roman" w:eastAsia="Times New Roman" w:hAnsi="Times New Roman" w:cs="Times New Roman"/>
          <w:b/>
          <w:bCs/>
          <w:sz w:val="24"/>
          <w:szCs w:val="24"/>
        </w:rPr>
        <w:pPrChange w:id="132" w:author="Gregor von Laszewski" w:date="2016-05-09T09:13:00Z">
          <w:pPr>
            <w:spacing w:after="0" w:line="240" w:lineRule="auto"/>
            <w:jc w:val="center"/>
            <w:textAlignment w:val="baseline"/>
          </w:pPr>
        </w:pPrChange>
      </w:pPr>
    </w:p>
    <w:p w14:paraId="1757D50F" w14:textId="290C4094" w:rsidR="00B040E7" w:rsidDel="000412FD" w:rsidRDefault="00B040E7">
      <w:pPr>
        <w:spacing w:after="0" w:line="240" w:lineRule="auto"/>
        <w:textAlignment w:val="baseline"/>
        <w:rPr>
          <w:del w:id="133" w:author="Gregor von Laszewski" w:date="2016-05-09T09:11:00Z"/>
          <w:rFonts w:ascii="Times New Roman" w:eastAsia="Times New Roman" w:hAnsi="Times New Roman" w:cs="Times New Roman"/>
          <w:b/>
          <w:bCs/>
          <w:sz w:val="24"/>
          <w:szCs w:val="24"/>
        </w:rPr>
        <w:pPrChange w:id="134" w:author="Gregor von Laszewski" w:date="2016-05-09T09:13:00Z">
          <w:pPr>
            <w:spacing w:after="0" w:line="240" w:lineRule="auto"/>
            <w:jc w:val="center"/>
            <w:textAlignment w:val="baseline"/>
          </w:pPr>
        </w:pPrChange>
      </w:pPr>
    </w:p>
    <w:p w14:paraId="1F9562D7" w14:textId="56163A91" w:rsidR="00B040E7" w:rsidDel="000412FD" w:rsidRDefault="00B040E7">
      <w:pPr>
        <w:spacing w:after="0" w:line="240" w:lineRule="auto"/>
        <w:textAlignment w:val="baseline"/>
        <w:rPr>
          <w:del w:id="135" w:author="Gregor von Laszewski" w:date="2016-05-09T09:11:00Z"/>
          <w:rFonts w:ascii="Times New Roman" w:eastAsia="Times New Roman" w:hAnsi="Times New Roman" w:cs="Times New Roman"/>
          <w:b/>
          <w:bCs/>
          <w:sz w:val="24"/>
          <w:szCs w:val="24"/>
        </w:rPr>
        <w:pPrChange w:id="136" w:author="Gregor von Laszewski" w:date="2016-05-09T09:13:00Z">
          <w:pPr>
            <w:spacing w:after="0" w:line="240" w:lineRule="auto"/>
            <w:jc w:val="center"/>
            <w:textAlignment w:val="baseline"/>
          </w:pPr>
        </w:pPrChange>
      </w:pPr>
    </w:p>
    <w:p w14:paraId="40FD8309" w14:textId="2DD1AD7C" w:rsidR="00B040E7" w:rsidDel="000412FD" w:rsidRDefault="00B040E7">
      <w:pPr>
        <w:spacing w:after="0" w:line="240" w:lineRule="auto"/>
        <w:textAlignment w:val="baseline"/>
        <w:rPr>
          <w:del w:id="137" w:author="Gregor von Laszewski" w:date="2016-05-09T09:11:00Z"/>
          <w:rFonts w:ascii="Times New Roman" w:eastAsia="Times New Roman" w:hAnsi="Times New Roman" w:cs="Times New Roman"/>
          <w:b/>
          <w:bCs/>
          <w:sz w:val="24"/>
          <w:szCs w:val="24"/>
        </w:rPr>
        <w:pPrChange w:id="138" w:author="Gregor von Laszewski" w:date="2016-05-09T09:13:00Z">
          <w:pPr>
            <w:spacing w:after="0" w:line="240" w:lineRule="auto"/>
            <w:jc w:val="center"/>
            <w:textAlignment w:val="baseline"/>
          </w:pPr>
        </w:pPrChange>
      </w:pPr>
    </w:p>
    <w:p w14:paraId="5898BB32" w14:textId="5FF93B99" w:rsidR="00B040E7" w:rsidDel="000412FD" w:rsidRDefault="00B040E7">
      <w:pPr>
        <w:spacing w:after="0" w:line="240" w:lineRule="auto"/>
        <w:textAlignment w:val="baseline"/>
        <w:rPr>
          <w:del w:id="139" w:author="Gregor von Laszewski" w:date="2016-05-09T09:11:00Z"/>
          <w:rFonts w:ascii="Times New Roman" w:eastAsia="Times New Roman" w:hAnsi="Times New Roman" w:cs="Times New Roman"/>
          <w:b/>
          <w:bCs/>
          <w:sz w:val="24"/>
          <w:szCs w:val="24"/>
        </w:rPr>
        <w:pPrChange w:id="140" w:author="Gregor von Laszewski" w:date="2016-05-09T09:13:00Z">
          <w:pPr>
            <w:spacing w:after="0" w:line="240" w:lineRule="auto"/>
            <w:jc w:val="center"/>
            <w:textAlignment w:val="baseline"/>
          </w:pPr>
        </w:pPrChange>
      </w:pPr>
    </w:p>
    <w:p w14:paraId="76525F94" w14:textId="77703658" w:rsidR="00B040E7" w:rsidDel="000412FD" w:rsidRDefault="00B040E7">
      <w:pPr>
        <w:spacing w:after="0" w:line="240" w:lineRule="auto"/>
        <w:textAlignment w:val="baseline"/>
        <w:rPr>
          <w:del w:id="141" w:author="Gregor von Laszewski" w:date="2016-05-09T09:11:00Z"/>
          <w:rFonts w:ascii="Times New Roman" w:eastAsia="Times New Roman" w:hAnsi="Times New Roman" w:cs="Times New Roman"/>
          <w:b/>
          <w:bCs/>
          <w:sz w:val="24"/>
          <w:szCs w:val="24"/>
        </w:rPr>
        <w:pPrChange w:id="142" w:author="Gregor von Laszewski" w:date="2016-05-09T09:13:00Z">
          <w:pPr>
            <w:spacing w:after="0" w:line="240" w:lineRule="auto"/>
            <w:jc w:val="center"/>
            <w:textAlignment w:val="baseline"/>
          </w:pPr>
        </w:pPrChange>
      </w:pPr>
    </w:p>
    <w:p w14:paraId="5129989E" w14:textId="26E1BF0A" w:rsidR="00B040E7" w:rsidDel="000412FD" w:rsidRDefault="00B040E7">
      <w:pPr>
        <w:spacing w:after="0" w:line="240" w:lineRule="auto"/>
        <w:textAlignment w:val="baseline"/>
        <w:rPr>
          <w:del w:id="143" w:author="Gregor von Laszewski" w:date="2016-05-09T09:11:00Z"/>
          <w:rFonts w:ascii="Times New Roman" w:eastAsia="Times New Roman" w:hAnsi="Times New Roman" w:cs="Times New Roman"/>
          <w:b/>
          <w:bCs/>
          <w:sz w:val="24"/>
          <w:szCs w:val="24"/>
        </w:rPr>
        <w:pPrChange w:id="144" w:author="Gregor von Laszewski" w:date="2016-05-09T09:13:00Z">
          <w:pPr>
            <w:spacing w:after="0" w:line="240" w:lineRule="auto"/>
            <w:jc w:val="center"/>
            <w:textAlignment w:val="baseline"/>
          </w:pPr>
        </w:pPrChange>
      </w:pPr>
    </w:p>
    <w:p w14:paraId="43D0B5F2" w14:textId="3D6A99DB" w:rsidR="00B040E7" w:rsidDel="000412FD" w:rsidRDefault="00B040E7">
      <w:pPr>
        <w:spacing w:after="0" w:line="240" w:lineRule="auto"/>
        <w:textAlignment w:val="baseline"/>
        <w:rPr>
          <w:del w:id="145" w:author="Gregor von Laszewski" w:date="2016-05-09T09:11:00Z"/>
          <w:rFonts w:ascii="Times New Roman" w:eastAsia="Times New Roman" w:hAnsi="Times New Roman" w:cs="Times New Roman"/>
          <w:b/>
          <w:bCs/>
          <w:sz w:val="24"/>
          <w:szCs w:val="24"/>
        </w:rPr>
        <w:pPrChange w:id="146" w:author="Gregor von Laszewski" w:date="2016-05-09T09:13:00Z">
          <w:pPr>
            <w:spacing w:after="0" w:line="240" w:lineRule="auto"/>
            <w:jc w:val="center"/>
            <w:textAlignment w:val="baseline"/>
          </w:pPr>
        </w:pPrChange>
      </w:pPr>
    </w:p>
    <w:p w14:paraId="38E0E8DF" w14:textId="3D9D3B61" w:rsidR="00B040E7" w:rsidDel="000412FD" w:rsidRDefault="00B040E7">
      <w:pPr>
        <w:spacing w:after="0" w:line="240" w:lineRule="auto"/>
        <w:textAlignment w:val="baseline"/>
        <w:rPr>
          <w:del w:id="147" w:author="Gregor von Laszewski" w:date="2016-05-09T09:11:00Z"/>
          <w:rFonts w:ascii="Times New Roman" w:eastAsia="Times New Roman" w:hAnsi="Times New Roman" w:cs="Times New Roman"/>
          <w:b/>
          <w:bCs/>
          <w:sz w:val="24"/>
          <w:szCs w:val="24"/>
        </w:rPr>
        <w:pPrChange w:id="148" w:author="Gregor von Laszewski" w:date="2016-05-09T09:13:00Z">
          <w:pPr>
            <w:spacing w:after="0" w:line="240" w:lineRule="auto"/>
            <w:jc w:val="center"/>
            <w:textAlignment w:val="baseline"/>
          </w:pPr>
        </w:pPrChange>
      </w:pPr>
    </w:p>
    <w:p w14:paraId="27527254" w14:textId="53FBC364" w:rsidR="00B040E7" w:rsidDel="000412FD" w:rsidRDefault="00B040E7">
      <w:pPr>
        <w:spacing w:after="0" w:line="240" w:lineRule="auto"/>
        <w:textAlignment w:val="baseline"/>
        <w:rPr>
          <w:del w:id="149" w:author="Gregor von Laszewski" w:date="2016-05-09T09:11:00Z"/>
          <w:rFonts w:ascii="Times New Roman" w:eastAsia="Times New Roman" w:hAnsi="Times New Roman" w:cs="Times New Roman"/>
          <w:b/>
          <w:bCs/>
          <w:sz w:val="24"/>
          <w:szCs w:val="24"/>
        </w:rPr>
        <w:pPrChange w:id="150" w:author="Gregor von Laszewski" w:date="2016-05-09T09:13:00Z">
          <w:pPr>
            <w:spacing w:after="0" w:line="240" w:lineRule="auto"/>
            <w:jc w:val="center"/>
            <w:textAlignment w:val="baseline"/>
          </w:pPr>
        </w:pPrChange>
      </w:pPr>
    </w:p>
    <w:p w14:paraId="20F8C6A7" w14:textId="7C83B448" w:rsidR="00B040E7" w:rsidDel="000412FD" w:rsidRDefault="00B040E7">
      <w:pPr>
        <w:spacing w:after="0" w:line="240" w:lineRule="auto"/>
        <w:textAlignment w:val="baseline"/>
        <w:rPr>
          <w:del w:id="151" w:author="Gregor von Laszewski" w:date="2016-05-09T09:11:00Z"/>
          <w:rFonts w:ascii="Times New Roman" w:eastAsia="Times New Roman" w:hAnsi="Times New Roman" w:cs="Times New Roman"/>
          <w:b/>
          <w:bCs/>
          <w:sz w:val="24"/>
          <w:szCs w:val="24"/>
        </w:rPr>
        <w:pPrChange w:id="152" w:author="Gregor von Laszewski" w:date="2016-05-09T09:13:00Z">
          <w:pPr>
            <w:spacing w:after="0" w:line="240" w:lineRule="auto"/>
            <w:jc w:val="center"/>
            <w:textAlignment w:val="baseline"/>
          </w:pPr>
        </w:pPrChange>
      </w:pPr>
    </w:p>
    <w:p w14:paraId="02E9A8BF" w14:textId="63A83001" w:rsidR="00B040E7" w:rsidDel="000412FD" w:rsidRDefault="00B040E7">
      <w:pPr>
        <w:spacing w:after="0" w:line="240" w:lineRule="auto"/>
        <w:textAlignment w:val="baseline"/>
        <w:rPr>
          <w:del w:id="153" w:author="Gregor von Laszewski" w:date="2016-05-09T09:11:00Z"/>
          <w:rFonts w:ascii="Times New Roman" w:eastAsia="Times New Roman" w:hAnsi="Times New Roman" w:cs="Times New Roman"/>
          <w:b/>
          <w:bCs/>
          <w:sz w:val="24"/>
          <w:szCs w:val="24"/>
        </w:rPr>
        <w:pPrChange w:id="154" w:author="Gregor von Laszewski" w:date="2016-05-09T09:13:00Z">
          <w:pPr>
            <w:spacing w:after="0" w:line="240" w:lineRule="auto"/>
            <w:jc w:val="center"/>
            <w:textAlignment w:val="baseline"/>
          </w:pPr>
        </w:pPrChange>
      </w:pPr>
    </w:p>
    <w:p w14:paraId="58FB6414" w14:textId="46468E53" w:rsidR="00B040E7" w:rsidDel="000412FD" w:rsidRDefault="00B040E7">
      <w:pPr>
        <w:spacing w:after="0" w:line="240" w:lineRule="auto"/>
        <w:textAlignment w:val="baseline"/>
        <w:rPr>
          <w:del w:id="155" w:author="Gregor von Laszewski" w:date="2016-05-09T09:11:00Z"/>
          <w:rFonts w:ascii="Times New Roman" w:eastAsia="Times New Roman" w:hAnsi="Times New Roman" w:cs="Times New Roman"/>
          <w:b/>
          <w:bCs/>
          <w:sz w:val="24"/>
          <w:szCs w:val="24"/>
        </w:rPr>
        <w:pPrChange w:id="156" w:author="Gregor von Laszewski" w:date="2016-05-09T09:13:00Z">
          <w:pPr>
            <w:spacing w:after="0" w:line="240" w:lineRule="auto"/>
            <w:jc w:val="center"/>
            <w:textAlignment w:val="baseline"/>
          </w:pPr>
        </w:pPrChange>
      </w:pPr>
    </w:p>
    <w:p w14:paraId="3F3B320D" w14:textId="1BCED893" w:rsidR="00B040E7" w:rsidDel="000412FD" w:rsidRDefault="00B040E7">
      <w:pPr>
        <w:spacing w:after="0" w:line="240" w:lineRule="auto"/>
        <w:textAlignment w:val="baseline"/>
        <w:rPr>
          <w:del w:id="157" w:author="Gregor von Laszewski" w:date="2016-05-09T09:11:00Z"/>
          <w:rFonts w:ascii="Times New Roman" w:eastAsia="Times New Roman" w:hAnsi="Times New Roman" w:cs="Times New Roman"/>
          <w:b/>
          <w:bCs/>
          <w:sz w:val="24"/>
          <w:szCs w:val="24"/>
        </w:rPr>
        <w:pPrChange w:id="158" w:author="Gregor von Laszewski" w:date="2016-05-09T09:13:00Z">
          <w:pPr>
            <w:spacing w:after="0" w:line="240" w:lineRule="auto"/>
            <w:jc w:val="center"/>
            <w:textAlignment w:val="baseline"/>
          </w:pPr>
        </w:pPrChange>
      </w:pPr>
    </w:p>
    <w:p w14:paraId="5CFC04F2" w14:textId="695751BF" w:rsidR="00B040E7" w:rsidDel="000412FD" w:rsidRDefault="00B040E7">
      <w:pPr>
        <w:spacing w:after="0" w:line="240" w:lineRule="auto"/>
        <w:textAlignment w:val="baseline"/>
        <w:rPr>
          <w:del w:id="159" w:author="Gregor von Laszewski" w:date="2016-05-09T09:11:00Z"/>
          <w:rFonts w:ascii="Times New Roman" w:eastAsia="Times New Roman" w:hAnsi="Times New Roman" w:cs="Times New Roman"/>
          <w:b/>
          <w:bCs/>
          <w:sz w:val="24"/>
          <w:szCs w:val="24"/>
        </w:rPr>
        <w:pPrChange w:id="160" w:author="Gregor von Laszewski" w:date="2016-05-09T09:13:00Z">
          <w:pPr>
            <w:spacing w:after="0" w:line="240" w:lineRule="auto"/>
            <w:jc w:val="center"/>
            <w:textAlignment w:val="baseline"/>
          </w:pPr>
        </w:pPrChange>
      </w:pPr>
    </w:p>
    <w:p w14:paraId="4B56AB27" w14:textId="55E7FE20" w:rsidR="00B040E7" w:rsidDel="000412FD" w:rsidRDefault="00B040E7">
      <w:pPr>
        <w:spacing w:after="0" w:line="240" w:lineRule="auto"/>
        <w:textAlignment w:val="baseline"/>
        <w:rPr>
          <w:del w:id="161" w:author="Gregor von Laszewski" w:date="2016-05-09T09:11:00Z"/>
          <w:rFonts w:ascii="Times New Roman" w:eastAsia="Times New Roman" w:hAnsi="Times New Roman" w:cs="Times New Roman"/>
          <w:b/>
          <w:bCs/>
          <w:sz w:val="24"/>
          <w:szCs w:val="24"/>
        </w:rPr>
        <w:pPrChange w:id="162" w:author="Gregor von Laszewski" w:date="2016-05-09T09:13:00Z">
          <w:pPr>
            <w:spacing w:after="0" w:line="240" w:lineRule="auto"/>
            <w:jc w:val="center"/>
            <w:textAlignment w:val="baseline"/>
          </w:pPr>
        </w:pPrChange>
      </w:pPr>
    </w:p>
    <w:p w14:paraId="56F0DEF1" w14:textId="400D077D" w:rsidR="00B040E7" w:rsidDel="000412FD" w:rsidRDefault="00B040E7">
      <w:pPr>
        <w:spacing w:after="0" w:line="240" w:lineRule="auto"/>
        <w:textAlignment w:val="baseline"/>
        <w:rPr>
          <w:del w:id="163" w:author="Gregor von Laszewski" w:date="2016-05-09T09:11:00Z"/>
          <w:rFonts w:ascii="Times New Roman" w:eastAsia="Times New Roman" w:hAnsi="Times New Roman" w:cs="Times New Roman"/>
          <w:b/>
          <w:bCs/>
          <w:sz w:val="24"/>
          <w:szCs w:val="24"/>
        </w:rPr>
        <w:pPrChange w:id="164" w:author="Gregor von Laszewski" w:date="2016-05-09T09:13:00Z">
          <w:pPr>
            <w:spacing w:after="0" w:line="240" w:lineRule="auto"/>
            <w:jc w:val="center"/>
            <w:textAlignment w:val="baseline"/>
          </w:pPr>
        </w:pPrChange>
      </w:pPr>
    </w:p>
    <w:p w14:paraId="71A5B357" w14:textId="77777777" w:rsidR="00B040E7" w:rsidRDefault="00B040E7">
      <w:pPr>
        <w:spacing w:after="0" w:line="240" w:lineRule="auto"/>
        <w:textAlignment w:val="baseline"/>
        <w:rPr>
          <w:rFonts w:ascii="Times New Roman" w:eastAsia="Times New Roman" w:hAnsi="Times New Roman" w:cs="Times New Roman"/>
          <w:b/>
          <w:bCs/>
          <w:sz w:val="24"/>
          <w:szCs w:val="24"/>
        </w:rPr>
        <w:pPrChange w:id="165" w:author="Gregor von Laszewski" w:date="2016-05-09T09:13:00Z">
          <w:pPr>
            <w:spacing w:after="0" w:line="240" w:lineRule="auto"/>
            <w:jc w:val="center"/>
            <w:textAlignment w:val="baseline"/>
          </w:pPr>
        </w:pPrChange>
      </w:pPr>
    </w:p>
    <w:p w14:paraId="7CDE111B" w14:textId="77777777" w:rsidR="00F07DE1" w:rsidRPr="00B040E7" w:rsidRDefault="00F07DE1" w:rsidP="00B040E7">
      <w:pPr>
        <w:pStyle w:val="Heading1"/>
      </w:pPr>
      <w:bookmarkStart w:id="166" w:name="_Toc450548526"/>
      <w:r w:rsidRPr="00B040E7">
        <w:t>ABSTRACT</w:t>
      </w:r>
      <w:bookmarkEnd w:id="166"/>
    </w:p>
    <w:p w14:paraId="6E43266D" w14:textId="77777777" w:rsidR="00F07DE1" w:rsidRDefault="00F07DE1" w:rsidP="00F07DE1">
      <w:pPr>
        <w:spacing w:after="0" w:line="240" w:lineRule="auto"/>
        <w:jc w:val="both"/>
        <w:textAlignment w:val="baseline"/>
        <w:rPr>
          <w:rFonts w:ascii="Times New Roman" w:eastAsia="Times New Roman" w:hAnsi="Times New Roman" w:cs="Times New Roman"/>
          <w:sz w:val="18"/>
          <w:szCs w:val="18"/>
        </w:rPr>
      </w:pPr>
    </w:p>
    <w:p w14:paraId="212619E9" w14:textId="6C201918" w:rsidR="00F07DE1" w:rsidRPr="00F07DE1" w:rsidDel="000412FD" w:rsidRDefault="000412FD" w:rsidP="00F07DE1">
      <w:pPr>
        <w:spacing w:after="0" w:line="240" w:lineRule="auto"/>
        <w:jc w:val="both"/>
        <w:textAlignment w:val="baseline"/>
        <w:rPr>
          <w:del w:id="167" w:author="Gregor von Laszewski" w:date="2016-05-09T09:14:00Z"/>
          <w:rFonts w:ascii="Segoe UI" w:eastAsia="Times New Roman" w:hAnsi="Segoe UI" w:cs="Segoe UI"/>
          <w:sz w:val="24"/>
          <w:szCs w:val="24"/>
        </w:rPr>
      </w:pPr>
      <w:ins w:id="168" w:author="Gregor von Laszewski" w:date="2016-05-09T09:13:00Z">
        <w:r>
          <w:rPr>
            <w:rFonts w:ascii="Times New Roman" w:eastAsia="Times New Roman" w:hAnsi="Times New Roman" w:cs="Times New Roman"/>
            <w:sz w:val="24"/>
            <w:szCs w:val="24"/>
          </w:rPr>
          <w:t xml:space="preserve">We summarize some initial efforts to deploy and execute </w:t>
        </w:r>
      </w:ins>
      <w:ins w:id="169" w:author="Gregor von Laszewski" w:date="2016-05-09T09:14:00Z">
        <w:r>
          <w:rPr>
            <w:rFonts w:ascii="Times New Roman" w:eastAsia="Times New Roman" w:hAnsi="Times New Roman" w:cs="Times New Roman"/>
            <w:sz w:val="24"/>
            <w:szCs w:val="24"/>
          </w:rPr>
          <w:t xml:space="preserve">the </w:t>
        </w:r>
      </w:ins>
      <w:del w:id="170" w:author="Gregor von Laszewski" w:date="2016-05-09T09:14:00Z">
        <w:r w:rsidR="00F07DE1" w:rsidRPr="00F07DE1" w:rsidDel="000412FD">
          <w:rPr>
            <w:rFonts w:ascii="Times New Roman" w:eastAsia="Times New Roman" w:hAnsi="Times New Roman" w:cs="Times New Roman"/>
            <w:sz w:val="24"/>
            <w:szCs w:val="24"/>
          </w:rPr>
          <w:delText>The goal of the project is </w:delText>
        </w:r>
      </w:del>
      <w:proofErr w:type="spellStart"/>
      <w:r w:rsidR="00F07DE1" w:rsidRPr="00F07DE1">
        <w:rPr>
          <w:rFonts w:ascii="Times New Roman" w:eastAsia="Times New Roman" w:hAnsi="Times New Roman" w:cs="Times New Roman"/>
          <w:sz w:val="24"/>
          <w:szCs w:val="24"/>
        </w:rPr>
        <w:t>openface</w:t>
      </w:r>
      <w:proofErr w:type="spellEnd"/>
      <w:r w:rsidR="00F07DE1" w:rsidRPr="00F07DE1">
        <w:rPr>
          <w:rFonts w:ascii="Times New Roman" w:eastAsia="Times New Roman" w:hAnsi="Times New Roman" w:cs="Times New Roman"/>
          <w:sz w:val="24"/>
          <w:szCs w:val="24"/>
        </w:rPr>
        <w:t> software deployment on </w:t>
      </w:r>
      <w:proofErr w:type="spellStart"/>
      <w:r w:rsidR="00F07DE1" w:rsidRPr="00F07DE1">
        <w:rPr>
          <w:rFonts w:ascii="Times New Roman" w:eastAsia="Times New Roman" w:hAnsi="Times New Roman" w:cs="Times New Roman"/>
          <w:sz w:val="24"/>
          <w:szCs w:val="24"/>
        </w:rPr>
        <w:t>ubuntu</w:t>
      </w:r>
      <w:proofErr w:type="spellEnd"/>
      <w:r w:rsidR="00F07DE1" w:rsidRPr="00F07DE1">
        <w:rPr>
          <w:rFonts w:ascii="Times New Roman" w:eastAsia="Times New Roman" w:hAnsi="Times New Roman" w:cs="Times New Roman"/>
          <w:sz w:val="24"/>
          <w:szCs w:val="24"/>
        </w:rPr>
        <w:t> and </w:t>
      </w:r>
      <w:proofErr w:type="spellStart"/>
      <w:r w:rsidR="00F07DE1" w:rsidRPr="00F07DE1">
        <w:rPr>
          <w:rFonts w:ascii="Times New Roman" w:eastAsia="Times New Roman" w:hAnsi="Times New Roman" w:cs="Times New Roman"/>
          <w:sz w:val="24"/>
          <w:szCs w:val="24"/>
        </w:rPr>
        <w:t>docker</w:t>
      </w:r>
      <w:proofErr w:type="spellEnd"/>
      <w:r w:rsidR="00F07DE1" w:rsidRPr="00F07DE1">
        <w:rPr>
          <w:rFonts w:ascii="Times New Roman" w:eastAsia="Times New Roman" w:hAnsi="Times New Roman" w:cs="Times New Roman"/>
          <w:sz w:val="24"/>
          <w:szCs w:val="24"/>
        </w:rPr>
        <w:t> systems. A performance study delineating the different frameworks for the various demonstrations that needs to be created for the face detection software. This performance study will be repeatable and in some fashion new results on different machines will be integrated and represented pictorially. </w:t>
      </w:r>
    </w:p>
    <w:p w14:paraId="4DBCD24A" w14:textId="77777777" w:rsidR="00F07DE1" w:rsidRPr="00F07DE1" w:rsidDel="000412FD" w:rsidRDefault="00F07DE1" w:rsidP="00F07DE1">
      <w:pPr>
        <w:spacing w:after="0" w:line="240" w:lineRule="auto"/>
        <w:jc w:val="both"/>
        <w:textAlignment w:val="baseline"/>
        <w:rPr>
          <w:del w:id="171" w:author="Gregor von Laszewski" w:date="2016-05-09T09:14:00Z"/>
          <w:rFonts w:ascii="Times New Roman" w:eastAsia="Times New Roman" w:hAnsi="Times New Roman" w:cs="Times New Roman"/>
          <w:sz w:val="24"/>
          <w:szCs w:val="24"/>
        </w:rPr>
      </w:pPr>
    </w:p>
    <w:p w14:paraId="5FDC4822" w14:textId="2B01057E" w:rsidR="00F07DE1" w:rsidRDefault="00F07DE1" w:rsidP="00F07DE1">
      <w:pPr>
        <w:spacing w:after="0" w:line="240" w:lineRule="auto"/>
        <w:jc w:val="both"/>
        <w:textAlignment w:val="baseline"/>
        <w:rPr>
          <w:ins w:id="172" w:author="Gregor von Laszewski" w:date="2016-05-09T09:09:00Z"/>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 xml:space="preserve">The two key </w:t>
      </w:r>
      <w:ins w:id="173" w:author="Gregor von Laszewski" w:date="2016-05-09T09:14:00Z">
        <w:r w:rsidR="000412FD">
          <w:rPr>
            <w:rFonts w:ascii="Times New Roman" w:eastAsia="Times New Roman" w:hAnsi="Times New Roman" w:cs="Times New Roman"/>
            <w:sz w:val="24"/>
            <w:szCs w:val="24"/>
          </w:rPr>
          <w:t>achievements are</w:t>
        </w:r>
      </w:ins>
      <w:del w:id="174" w:author="Gregor von Laszewski" w:date="2016-05-09T09:14:00Z">
        <w:r w:rsidRPr="00F07DE1" w:rsidDel="000412FD">
          <w:rPr>
            <w:rFonts w:ascii="Times New Roman" w:eastAsia="Times New Roman" w:hAnsi="Times New Roman" w:cs="Times New Roman"/>
            <w:sz w:val="24"/>
            <w:szCs w:val="24"/>
          </w:rPr>
          <w:delText>steps are</w:delText>
        </w:r>
      </w:del>
      <w:r w:rsidRPr="00F07DE1">
        <w:rPr>
          <w:rFonts w:ascii="Times New Roman" w:eastAsia="Times New Roman" w:hAnsi="Times New Roman" w:cs="Times New Roman"/>
          <w:sz w:val="24"/>
          <w:szCs w:val="24"/>
        </w:rPr>
        <w:t xml:space="preserve">: </w:t>
      </w:r>
    </w:p>
    <w:p w14:paraId="135F93A5" w14:textId="77777777" w:rsidR="003B6C0F" w:rsidRDefault="003B6C0F" w:rsidP="00F07DE1">
      <w:pPr>
        <w:spacing w:after="0" w:line="240" w:lineRule="auto"/>
        <w:jc w:val="both"/>
        <w:textAlignment w:val="baseline"/>
        <w:rPr>
          <w:rFonts w:ascii="Times New Roman" w:eastAsia="Times New Roman" w:hAnsi="Times New Roman" w:cs="Times New Roman"/>
          <w:sz w:val="24"/>
          <w:szCs w:val="24"/>
        </w:rPr>
      </w:pPr>
    </w:p>
    <w:p w14:paraId="20C825BB" w14:textId="613C71F0" w:rsidR="00F07DE1" w:rsidRPr="003B6C0F" w:rsidRDefault="000412FD">
      <w:pPr>
        <w:pStyle w:val="ListParagraph"/>
        <w:numPr>
          <w:ilvl w:val="0"/>
          <w:numId w:val="18"/>
        </w:numPr>
        <w:spacing w:after="0" w:line="240" w:lineRule="auto"/>
        <w:jc w:val="both"/>
        <w:textAlignment w:val="baseline"/>
        <w:rPr>
          <w:rFonts w:ascii="Times New Roman" w:eastAsia="Times New Roman" w:hAnsi="Times New Roman" w:cs="Times New Roman"/>
          <w:sz w:val="24"/>
          <w:szCs w:val="24"/>
          <w:rPrChange w:id="175" w:author="Gregor von Laszewski" w:date="2016-05-09T09:07:00Z">
            <w:rPr/>
          </w:rPrChange>
        </w:rPr>
        <w:pPrChange w:id="176" w:author="Gregor von Laszewski" w:date="2016-05-09T09:07:00Z">
          <w:pPr>
            <w:spacing w:after="0" w:line="240" w:lineRule="auto"/>
            <w:jc w:val="both"/>
            <w:textAlignment w:val="baseline"/>
          </w:pPr>
        </w:pPrChange>
      </w:pPr>
      <w:ins w:id="177" w:author="Gregor von Laszewski" w:date="2016-05-09T09:15:00Z">
        <w:r>
          <w:rPr>
            <w:rFonts w:ascii="Times New Roman" w:eastAsia="Times New Roman" w:hAnsi="Times New Roman" w:cs="Times New Roman"/>
            <w:sz w:val="24"/>
            <w:szCs w:val="24"/>
          </w:rPr>
          <w:t xml:space="preserve">A </w:t>
        </w:r>
      </w:ins>
      <w:del w:id="178" w:author="Gregor von Laszewski" w:date="2016-05-09T09:07:00Z">
        <w:r w:rsidR="00F07DE1" w:rsidRPr="003B6C0F" w:rsidDel="003B6C0F">
          <w:rPr>
            <w:rFonts w:ascii="Times New Roman" w:eastAsia="Times New Roman" w:hAnsi="Times New Roman" w:cs="Times New Roman"/>
            <w:sz w:val="24"/>
            <w:szCs w:val="24"/>
            <w:rPrChange w:id="179" w:author="Gregor von Laszewski" w:date="2016-05-09T09:07:00Z">
              <w:rPr/>
            </w:rPrChange>
          </w:rPr>
          <w:delText>1. </w:delText>
        </w:r>
      </w:del>
      <w:proofErr w:type="spellStart"/>
      <w:r w:rsidR="00F07DE1" w:rsidRPr="003B6C0F">
        <w:rPr>
          <w:rFonts w:ascii="Times New Roman" w:eastAsia="Times New Roman" w:hAnsi="Times New Roman" w:cs="Times New Roman"/>
          <w:sz w:val="24"/>
          <w:szCs w:val="24"/>
          <w:rPrChange w:id="180" w:author="Gregor von Laszewski" w:date="2016-05-09T09:07:00Z">
            <w:rPr/>
          </w:rPrChange>
        </w:rPr>
        <w:t>docker</w:t>
      </w:r>
      <w:proofErr w:type="spellEnd"/>
      <w:r w:rsidR="00F07DE1" w:rsidRPr="003B6C0F">
        <w:rPr>
          <w:rFonts w:ascii="Times New Roman" w:eastAsia="Times New Roman" w:hAnsi="Times New Roman" w:cs="Times New Roman"/>
          <w:sz w:val="24"/>
          <w:szCs w:val="24"/>
          <w:rPrChange w:id="181" w:author="Gregor von Laszewski" w:date="2016-05-09T09:07:00Z">
            <w:rPr/>
          </w:rPrChange>
        </w:rPr>
        <w:t> deployment using </w:t>
      </w:r>
      <w:proofErr w:type="spellStart"/>
      <w:r w:rsidR="00F07DE1" w:rsidRPr="003B6C0F">
        <w:rPr>
          <w:rFonts w:ascii="Times New Roman" w:eastAsia="Times New Roman" w:hAnsi="Times New Roman" w:cs="Times New Roman"/>
          <w:sz w:val="24"/>
          <w:szCs w:val="24"/>
          <w:rPrChange w:id="182" w:author="Gregor von Laszewski" w:date="2016-05-09T09:07:00Z">
            <w:rPr/>
          </w:rPrChange>
        </w:rPr>
        <w:t>Dockerfiles</w:t>
      </w:r>
      <w:proofErr w:type="spellEnd"/>
      <w:r w:rsidR="00F07DE1" w:rsidRPr="003B6C0F">
        <w:rPr>
          <w:rFonts w:ascii="Times New Roman" w:eastAsia="Times New Roman" w:hAnsi="Times New Roman" w:cs="Times New Roman"/>
          <w:sz w:val="24"/>
          <w:szCs w:val="24"/>
          <w:rPrChange w:id="183" w:author="Gregor von Laszewski" w:date="2016-05-09T09:07:00Z">
            <w:rPr/>
          </w:rPrChange>
        </w:rPr>
        <w:t> for face comparison (openface:demo2) and face classification (openface:demo3)  </w:t>
      </w:r>
    </w:p>
    <w:p w14:paraId="395C478F" w14:textId="66EBE2BF" w:rsidR="00F07DE1" w:rsidRPr="003B6C0F" w:rsidRDefault="000412FD">
      <w:pPr>
        <w:pStyle w:val="ListParagraph"/>
        <w:numPr>
          <w:ilvl w:val="0"/>
          <w:numId w:val="18"/>
        </w:numPr>
        <w:spacing w:after="0" w:line="240" w:lineRule="auto"/>
        <w:jc w:val="both"/>
        <w:textAlignment w:val="baseline"/>
        <w:rPr>
          <w:rFonts w:ascii="Segoe UI" w:eastAsia="Times New Roman" w:hAnsi="Segoe UI" w:cs="Segoe UI"/>
          <w:sz w:val="24"/>
          <w:szCs w:val="24"/>
          <w:rPrChange w:id="184" w:author="Gregor von Laszewski" w:date="2016-05-09T09:07:00Z">
            <w:rPr>
              <w:rFonts w:ascii="Segoe UI" w:hAnsi="Segoe UI" w:cs="Segoe UI"/>
            </w:rPr>
          </w:rPrChange>
        </w:rPr>
        <w:pPrChange w:id="185" w:author="Gregor von Laszewski" w:date="2016-05-09T09:07:00Z">
          <w:pPr>
            <w:spacing w:after="0" w:line="240" w:lineRule="auto"/>
            <w:jc w:val="both"/>
            <w:textAlignment w:val="baseline"/>
          </w:pPr>
        </w:pPrChange>
      </w:pPr>
      <w:ins w:id="186" w:author="Gregor von Laszewski" w:date="2016-05-09T09:15:00Z">
        <w:r>
          <w:rPr>
            <w:rFonts w:ascii="Times New Roman" w:eastAsia="Times New Roman" w:hAnsi="Times New Roman" w:cs="Times New Roman"/>
            <w:sz w:val="24"/>
            <w:szCs w:val="24"/>
          </w:rPr>
          <w:t xml:space="preserve">An </w:t>
        </w:r>
      </w:ins>
      <w:del w:id="187" w:author="Gregor von Laszewski" w:date="2016-05-09T09:07:00Z">
        <w:r w:rsidR="00F07DE1" w:rsidRPr="003B6C0F" w:rsidDel="003B6C0F">
          <w:rPr>
            <w:rFonts w:ascii="Times New Roman" w:eastAsia="Times New Roman" w:hAnsi="Times New Roman" w:cs="Times New Roman"/>
            <w:sz w:val="24"/>
            <w:szCs w:val="24"/>
            <w:rPrChange w:id="188" w:author="Gregor von Laszewski" w:date="2016-05-09T09:07:00Z">
              <w:rPr/>
            </w:rPrChange>
          </w:rPr>
          <w:delText>2. </w:delText>
        </w:r>
      </w:del>
      <w:proofErr w:type="spellStart"/>
      <w:r w:rsidR="00F07DE1" w:rsidRPr="003B6C0F">
        <w:rPr>
          <w:rFonts w:ascii="Times New Roman" w:eastAsia="Times New Roman" w:hAnsi="Times New Roman" w:cs="Times New Roman"/>
          <w:sz w:val="24"/>
          <w:szCs w:val="24"/>
          <w:rPrChange w:id="189" w:author="Gregor von Laszewski" w:date="2016-05-09T09:07:00Z">
            <w:rPr/>
          </w:rPrChange>
        </w:rPr>
        <w:t>ubuntu</w:t>
      </w:r>
      <w:proofErr w:type="spellEnd"/>
      <w:r w:rsidR="00F07DE1" w:rsidRPr="003B6C0F">
        <w:rPr>
          <w:rFonts w:ascii="Times New Roman" w:eastAsia="Times New Roman" w:hAnsi="Times New Roman" w:cs="Times New Roman"/>
          <w:sz w:val="24"/>
          <w:szCs w:val="24"/>
          <w:rPrChange w:id="190" w:author="Gregor von Laszewski" w:date="2016-05-09T09:07:00Z">
            <w:rPr/>
          </w:rPrChange>
        </w:rPr>
        <w:t> deployment using </w:t>
      </w:r>
      <w:proofErr w:type="spellStart"/>
      <w:r w:rsidR="00F07DE1" w:rsidRPr="003B6C0F">
        <w:rPr>
          <w:rFonts w:ascii="Times New Roman" w:eastAsia="Times New Roman" w:hAnsi="Times New Roman" w:cs="Times New Roman"/>
          <w:sz w:val="24"/>
          <w:szCs w:val="24"/>
          <w:rPrChange w:id="191" w:author="Gregor von Laszewski" w:date="2016-05-09T09:07:00Z">
            <w:rPr/>
          </w:rPrChange>
        </w:rPr>
        <w:t>ansible</w:t>
      </w:r>
      <w:proofErr w:type="spellEnd"/>
      <w:r w:rsidR="00F07DE1" w:rsidRPr="003B6C0F">
        <w:rPr>
          <w:rFonts w:ascii="Times New Roman" w:eastAsia="Times New Roman" w:hAnsi="Times New Roman" w:cs="Times New Roman"/>
          <w:sz w:val="24"/>
          <w:szCs w:val="24"/>
          <w:rPrChange w:id="192" w:author="Gregor von Laszewski" w:date="2016-05-09T09:07:00Z">
            <w:rPr/>
          </w:rPrChange>
        </w:rPr>
        <w:t> for face comparison (openface:demo2) and face classification (openface:demo3). </w:t>
      </w:r>
    </w:p>
    <w:p w14:paraId="2431FD83" w14:textId="77777777" w:rsidR="00F07DE1" w:rsidRPr="00F07DE1" w:rsidRDefault="00F07DE1" w:rsidP="00F07DE1">
      <w:pPr>
        <w:spacing w:after="0" w:line="240" w:lineRule="auto"/>
        <w:jc w:val="both"/>
        <w:textAlignment w:val="baseline"/>
        <w:rPr>
          <w:rFonts w:ascii="Segoe UI" w:eastAsia="Times New Roman" w:hAnsi="Segoe UI" w:cs="Segoe UI"/>
          <w:sz w:val="12"/>
          <w:szCs w:val="12"/>
        </w:rPr>
      </w:pPr>
      <w:r w:rsidRPr="00F07DE1">
        <w:rPr>
          <w:rFonts w:ascii="Times New Roman" w:eastAsia="Times New Roman" w:hAnsi="Times New Roman" w:cs="Times New Roman"/>
          <w:sz w:val="18"/>
          <w:szCs w:val="18"/>
        </w:rPr>
        <w:t> </w:t>
      </w:r>
    </w:p>
    <w:p w14:paraId="2CD745C9" w14:textId="77777777" w:rsidR="00F07DE1" w:rsidRPr="00F07DE1" w:rsidRDefault="00F07DE1" w:rsidP="00F07DE1">
      <w:pPr>
        <w:spacing w:after="0" w:line="240" w:lineRule="auto"/>
        <w:jc w:val="both"/>
        <w:textAlignment w:val="baseline"/>
        <w:rPr>
          <w:rFonts w:ascii="Segoe UI" w:eastAsia="Times New Roman" w:hAnsi="Segoe UI" w:cs="Segoe UI"/>
          <w:sz w:val="12"/>
          <w:szCs w:val="12"/>
        </w:rPr>
      </w:pPr>
      <w:r w:rsidRPr="00F07DE1">
        <w:rPr>
          <w:rFonts w:ascii="Times New Roman" w:eastAsia="Times New Roman" w:hAnsi="Times New Roman" w:cs="Times New Roman"/>
          <w:sz w:val="18"/>
          <w:szCs w:val="18"/>
        </w:rPr>
        <w:t> </w:t>
      </w:r>
    </w:p>
    <w:p w14:paraId="599CF687" w14:textId="77777777" w:rsidR="00F07DE1" w:rsidRPr="00B040E7" w:rsidRDefault="00F07DE1" w:rsidP="00B040E7">
      <w:pPr>
        <w:pStyle w:val="Heading1"/>
      </w:pPr>
      <w:bookmarkStart w:id="193" w:name="_Toc450548527"/>
      <w:r w:rsidRPr="00B040E7">
        <w:t>INTRODUCTION</w:t>
      </w:r>
      <w:bookmarkEnd w:id="193"/>
      <w:r w:rsidRPr="00B040E7">
        <w:t> </w:t>
      </w:r>
    </w:p>
    <w:p w14:paraId="75AA6FF5" w14:textId="77777777" w:rsidR="00F07DE1" w:rsidRPr="00F07DE1" w:rsidDel="000412FD" w:rsidRDefault="00F07DE1" w:rsidP="00F07DE1">
      <w:pPr>
        <w:spacing w:after="0" w:line="240" w:lineRule="auto"/>
        <w:jc w:val="both"/>
        <w:textAlignment w:val="baseline"/>
        <w:rPr>
          <w:del w:id="194" w:author="Gregor von Laszewski" w:date="2016-05-09T09:15:00Z"/>
          <w:rFonts w:ascii="Segoe UI" w:eastAsia="Times New Roman" w:hAnsi="Segoe UI" w:cs="Segoe UI"/>
          <w:sz w:val="12"/>
          <w:szCs w:val="12"/>
        </w:rPr>
      </w:pPr>
      <w:r w:rsidRPr="00F07DE1">
        <w:rPr>
          <w:rFonts w:ascii="Times New Roman" w:eastAsia="Times New Roman" w:hAnsi="Times New Roman" w:cs="Times New Roman"/>
          <w:sz w:val="18"/>
          <w:szCs w:val="18"/>
        </w:rPr>
        <w:t> </w:t>
      </w:r>
    </w:p>
    <w:p w14:paraId="2695FED2" w14:textId="02669C12" w:rsidR="00F07DE1" w:rsidRPr="00F07DE1" w:rsidDel="000412FD" w:rsidRDefault="00F07DE1" w:rsidP="00F07DE1">
      <w:pPr>
        <w:spacing w:after="0" w:line="240" w:lineRule="auto"/>
        <w:jc w:val="both"/>
        <w:textAlignment w:val="baseline"/>
        <w:rPr>
          <w:del w:id="195" w:author="Gregor von Laszewski" w:date="2016-05-09T09:15:00Z"/>
          <w:rFonts w:ascii="Times New Roman" w:eastAsia="Times New Roman" w:hAnsi="Times New Roman" w:cs="Times New Roman"/>
          <w:b/>
          <w:sz w:val="24"/>
          <w:szCs w:val="24"/>
        </w:rPr>
      </w:pPr>
      <w:del w:id="196" w:author="Gregor von Laszewski" w:date="2016-05-09T09:15:00Z">
        <w:r w:rsidRPr="00F07DE1" w:rsidDel="000412FD">
          <w:rPr>
            <w:rFonts w:ascii="Times New Roman" w:eastAsia="Times New Roman" w:hAnsi="Times New Roman" w:cs="Times New Roman"/>
            <w:b/>
            <w:sz w:val="24"/>
            <w:szCs w:val="24"/>
          </w:rPr>
          <w:delText>Openface Software description </w:delText>
        </w:r>
      </w:del>
    </w:p>
    <w:p w14:paraId="635D78A8" w14:textId="77777777" w:rsidR="00F07DE1" w:rsidRPr="00F07DE1" w:rsidRDefault="00F07DE1" w:rsidP="00F07DE1">
      <w:pPr>
        <w:spacing w:after="0" w:line="240" w:lineRule="auto"/>
        <w:jc w:val="both"/>
        <w:textAlignment w:val="baseline"/>
        <w:rPr>
          <w:rFonts w:ascii="Times New Roman" w:eastAsia="Times New Roman" w:hAnsi="Times New Roman" w:cs="Times New Roman"/>
          <w:sz w:val="24"/>
          <w:szCs w:val="24"/>
        </w:rPr>
      </w:pPr>
    </w:p>
    <w:p w14:paraId="13EAB1FB" w14:textId="357E1A7C" w:rsidR="00F07DE1" w:rsidDel="000412FD" w:rsidRDefault="00F07DE1" w:rsidP="00F07DE1">
      <w:pPr>
        <w:spacing w:after="0" w:line="240" w:lineRule="auto"/>
        <w:jc w:val="both"/>
        <w:textAlignment w:val="baseline"/>
        <w:rPr>
          <w:del w:id="197" w:author="Gregor von Laszewski" w:date="2016-05-09T09:15:00Z"/>
          <w:rFonts w:ascii="Times New Roman" w:eastAsia="Times New Roman" w:hAnsi="Times New Roman" w:cs="Times New Roman"/>
          <w:sz w:val="24"/>
          <w:szCs w:val="24"/>
        </w:rPr>
      </w:pPr>
      <w:proofErr w:type="spellStart"/>
      <w:r w:rsidRPr="00F07DE1">
        <w:rPr>
          <w:rFonts w:ascii="Times New Roman" w:eastAsia="Times New Roman" w:hAnsi="Times New Roman" w:cs="Times New Roman"/>
          <w:sz w:val="24"/>
          <w:szCs w:val="24"/>
        </w:rPr>
        <w:t>OpenFace</w:t>
      </w:r>
      <w:proofErr w:type="spellEnd"/>
      <w:r w:rsidRPr="00F07DE1">
        <w:rPr>
          <w:rFonts w:ascii="Times New Roman" w:eastAsia="Times New Roman" w:hAnsi="Times New Roman" w:cs="Times New Roman"/>
          <w:sz w:val="24"/>
          <w:szCs w:val="24"/>
        </w:rPr>
        <w:t xml:space="preserve"> is a Python and Torch implementation of </w:t>
      </w:r>
      <w:ins w:id="198" w:author="Gregor von Laszewski" w:date="2016-05-09T09:08:00Z">
        <w:r w:rsidR="003B6C0F">
          <w:rPr>
            <w:rFonts w:ascii="Times New Roman" w:eastAsia="Times New Roman" w:hAnsi="Times New Roman" w:cs="Times New Roman"/>
            <w:sz w:val="24"/>
            <w:szCs w:val="24"/>
          </w:rPr>
          <w:t xml:space="preserve">a </w:t>
        </w:r>
      </w:ins>
      <w:r w:rsidRPr="00F07DE1">
        <w:rPr>
          <w:rFonts w:ascii="Times New Roman" w:eastAsia="Times New Roman" w:hAnsi="Times New Roman" w:cs="Times New Roman"/>
          <w:sz w:val="24"/>
          <w:szCs w:val="24"/>
        </w:rPr>
        <w:t xml:space="preserve">face recognition </w:t>
      </w:r>
      <w:ins w:id="199" w:author="Gregor von Laszewski" w:date="2016-05-09T09:08:00Z">
        <w:r w:rsidR="003B6C0F">
          <w:rPr>
            <w:rFonts w:ascii="Times New Roman" w:eastAsia="Times New Roman" w:hAnsi="Times New Roman" w:cs="Times New Roman"/>
            <w:sz w:val="24"/>
            <w:szCs w:val="24"/>
          </w:rPr>
          <w:t xml:space="preserve">framework utilizing </w:t>
        </w:r>
      </w:ins>
      <w:del w:id="200" w:author="Gregor von Laszewski" w:date="2016-05-09T09:08:00Z">
        <w:r w:rsidRPr="00F07DE1" w:rsidDel="003B6C0F">
          <w:rPr>
            <w:rFonts w:ascii="Times New Roman" w:eastAsia="Times New Roman" w:hAnsi="Times New Roman" w:cs="Times New Roman"/>
            <w:sz w:val="24"/>
            <w:szCs w:val="24"/>
          </w:rPr>
          <w:delText xml:space="preserve">with </w:delText>
        </w:r>
      </w:del>
      <w:r w:rsidRPr="00F07DE1">
        <w:rPr>
          <w:rFonts w:ascii="Times New Roman" w:eastAsia="Times New Roman" w:hAnsi="Times New Roman" w:cs="Times New Roman"/>
          <w:sz w:val="24"/>
          <w:szCs w:val="24"/>
        </w:rPr>
        <w:t>deep neural networks</w:t>
      </w:r>
      <w:ins w:id="201" w:author="Gregor von Laszewski" w:date="2016-05-09T09:08:00Z">
        <w:r w:rsidR="003B6C0F">
          <w:rPr>
            <w:rFonts w:ascii="Times New Roman" w:eastAsia="Times New Roman" w:hAnsi="Times New Roman" w:cs="Times New Roman"/>
            <w:sz w:val="24"/>
            <w:szCs w:val="24"/>
          </w:rPr>
          <w:t xml:space="preserve">. It is described in a paper published in </w:t>
        </w:r>
      </w:ins>
      <w:del w:id="202" w:author="Gregor von Laszewski" w:date="2016-05-09T09:08:00Z">
        <w:r w:rsidRPr="00F07DE1" w:rsidDel="003B6C0F">
          <w:rPr>
            <w:rFonts w:ascii="Times New Roman" w:eastAsia="Times New Roman" w:hAnsi="Times New Roman" w:cs="Times New Roman"/>
            <w:sz w:val="24"/>
            <w:szCs w:val="24"/>
          </w:rPr>
          <w:delText xml:space="preserve"> and is based on the </w:delText>
        </w:r>
      </w:del>
      <w:r w:rsidRPr="00F07DE1">
        <w:rPr>
          <w:rFonts w:ascii="Times New Roman" w:eastAsia="Times New Roman" w:hAnsi="Times New Roman" w:cs="Times New Roman"/>
          <w:sz w:val="24"/>
          <w:szCs w:val="24"/>
        </w:rPr>
        <w:t>CVPR 2015</w:t>
      </w:r>
      <w:ins w:id="203" w:author="Gregor von Laszewski" w:date="2016-05-09T09:09:00Z">
        <w:r w:rsidR="003B6C0F">
          <w:rPr>
            <w:rFonts w:ascii="Times New Roman" w:eastAsia="Times New Roman" w:hAnsi="Times New Roman" w:cs="Times New Roman"/>
            <w:sz w:val="24"/>
            <w:szCs w:val="24"/>
          </w:rPr>
          <w:t xml:space="preserve">” </w:t>
        </w:r>
      </w:ins>
      <w:del w:id="204" w:author="Gregor von Laszewski" w:date="2016-05-09T09:09:00Z">
        <w:r w:rsidRPr="00F07DE1" w:rsidDel="003B6C0F">
          <w:rPr>
            <w:rFonts w:ascii="Times New Roman" w:eastAsia="Times New Roman" w:hAnsi="Times New Roman" w:cs="Times New Roman"/>
            <w:sz w:val="24"/>
            <w:szCs w:val="24"/>
          </w:rPr>
          <w:delText xml:space="preserve"> paper</w:delText>
        </w:r>
      </w:del>
      <w:ins w:id="205" w:author="Gregor von Laszewski" w:date="2016-05-09T09:09:00Z">
        <w:r w:rsidR="003B6C0F">
          <w:rPr>
            <w:rFonts w:ascii="Times New Roman" w:eastAsia="Times New Roman" w:hAnsi="Times New Roman" w:cs="Times New Roman"/>
            <w:sz w:val="24"/>
            <w:szCs w:val="24"/>
          </w:rPr>
          <w:t>”</w:t>
        </w:r>
      </w:ins>
      <w:del w:id="206" w:author="Gregor von Laszewski" w:date="2016-05-09T09:09:00Z">
        <w:r w:rsidRPr="003B6C0F" w:rsidDel="003B6C0F">
          <w:rPr>
            <w:rFonts w:ascii="Times New Roman" w:eastAsia="Times New Roman" w:hAnsi="Times New Roman" w:cs="Times New Roman"/>
            <w:i/>
            <w:sz w:val="24"/>
            <w:szCs w:val="24"/>
            <w:rPrChange w:id="207" w:author="Gregor von Laszewski" w:date="2016-05-09T09:09:00Z">
              <w:rPr>
                <w:rFonts w:ascii="Times New Roman" w:eastAsia="Times New Roman" w:hAnsi="Times New Roman" w:cs="Times New Roman"/>
                <w:sz w:val="24"/>
                <w:szCs w:val="24"/>
              </w:rPr>
            </w:rPrChange>
          </w:rPr>
          <w:delText> </w:delText>
        </w:r>
      </w:del>
      <w:proofErr w:type="spellStart"/>
      <w:r w:rsidRPr="003B6C0F">
        <w:rPr>
          <w:rFonts w:ascii="Times New Roman" w:eastAsia="Times New Roman" w:hAnsi="Times New Roman" w:cs="Times New Roman"/>
          <w:i/>
          <w:sz w:val="24"/>
          <w:szCs w:val="24"/>
          <w:rPrChange w:id="208" w:author="Gregor von Laszewski" w:date="2016-05-09T09:09:00Z">
            <w:rPr>
              <w:rFonts w:ascii="Times New Roman" w:eastAsia="Times New Roman" w:hAnsi="Times New Roman" w:cs="Times New Roman"/>
              <w:sz w:val="24"/>
              <w:szCs w:val="24"/>
            </w:rPr>
          </w:rPrChange>
        </w:rPr>
        <w:t>FaceNet</w:t>
      </w:r>
      <w:proofErr w:type="spellEnd"/>
      <w:r w:rsidRPr="003B6C0F">
        <w:rPr>
          <w:rFonts w:ascii="Times New Roman" w:eastAsia="Times New Roman" w:hAnsi="Times New Roman" w:cs="Times New Roman"/>
          <w:i/>
          <w:sz w:val="24"/>
          <w:szCs w:val="24"/>
          <w:rPrChange w:id="209" w:author="Gregor von Laszewski" w:date="2016-05-09T09:09:00Z">
            <w:rPr>
              <w:rFonts w:ascii="Times New Roman" w:eastAsia="Times New Roman" w:hAnsi="Times New Roman" w:cs="Times New Roman"/>
              <w:sz w:val="24"/>
              <w:szCs w:val="24"/>
            </w:rPr>
          </w:rPrChange>
        </w:rPr>
        <w:t>: A Unified Embedding for Face Recognition and Clustering by Florian </w:t>
      </w:r>
      <w:proofErr w:type="spellStart"/>
      <w:r w:rsidRPr="003B6C0F">
        <w:rPr>
          <w:rFonts w:ascii="Times New Roman" w:eastAsia="Times New Roman" w:hAnsi="Times New Roman" w:cs="Times New Roman"/>
          <w:i/>
          <w:sz w:val="24"/>
          <w:szCs w:val="24"/>
          <w:rPrChange w:id="210" w:author="Gregor von Laszewski" w:date="2016-05-09T09:09:00Z">
            <w:rPr>
              <w:rFonts w:ascii="Times New Roman" w:eastAsia="Times New Roman" w:hAnsi="Times New Roman" w:cs="Times New Roman"/>
              <w:sz w:val="24"/>
              <w:szCs w:val="24"/>
            </w:rPr>
          </w:rPrChange>
        </w:rPr>
        <w:t>Schroff</w:t>
      </w:r>
      <w:proofErr w:type="spellEnd"/>
      <w:r w:rsidRPr="003B6C0F">
        <w:rPr>
          <w:rFonts w:ascii="Times New Roman" w:eastAsia="Times New Roman" w:hAnsi="Times New Roman" w:cs="Times New Roman"/>
          <w:i/>
          <w:sz w:val="24"/>
          <w:szCs w:val="24"/>
          <w:rPrChange w:id="211" w:author="Gregor von Laszewski" w:date="2016-05-09T09:09:00Z">
            <w:rPr>
              <w:rFonts w:ascii="Times New Roman" w:eastAsia="Times New Roman" w:hAnsi="Times New Roman" w:cs="Times New Roman"/>
              <w:sz w:val="24"/>
              <w:szCs w:val="24"/>
            </w:rPr>
          </w:rPrChange>
        </w:rPr>
        <w:t>, Dmitry </w:t>
      </w:r>
      <w:proofErr w:type="spellStart"/>
      <w:r w:rsidRPr="003B6C0F">
        <w:rPr>
          <w:rFonts w:ascii="Times New Roman" w:eastAsia="Times New Roman" w:hAnsi="Times New Roman" w:cs="Times New Roman"/>
          <w:i/>
          <w:sz w:val="24"/>
          <w:szCs w:val="24"/>
          <w:rPrChange w:id="212" w:author="Gregor von Laszewski" w:date="2016-05-09T09:09:00Z">
            <w:rPr>
              <w:rFonts w:ascii="Times New Roman" w:eastAsia="Times New Roman" w:hAnsi="Times New Roman" w:cs="Times New Roman"/>
              <w:sz w:val="24"/>
              <w:szCs w:val="24"/>
            </w:rPr>
          </w:rPrChange>
        </w:rPr>
        <w:t>Kalenichenko</w:t>
      </w:r>
      <w:proofErr w:type="spellEnd"/>
      <w:r w:rsidRPr="003B6C0F">
        <w:rPr>
          <w:rFonts w:ascii="Times New Roman" w:eastAsia="Times New Roman" w:hAnsi="Times New Roman" w:cs="Times New Roman"/>
          <w:i/>
          <w:sz w:val="24"/>
          <w:szCs w:val="24"/>
          <w:rPrChange w:id="213" w:author="Gregor von Laszewski" w:date="2016-05-09T09:09:00Z">
            <w:rPr>
              <w:rFonts w:ascii="Times New Roman" w:eastAsia="Times New Roman" w:hAnsi="Times New Roman" w:cs="Times New Roman"/>
              <w:sz w:val="24"/>
              <w:szCs w:val="24"/>
            </w:rPr>
          </w:rPrChange>
        </w:rPr>
        <w:t>, and James </w:t>
      </w:r>
      <w:proofErr w:type="spellStart"/>
      <w:r w:rsidRPr="003B6C0F">
        <w:rPr>
          <w:rFonts w:ascii="Times New Roman" w:eastAsia="Times New Roman" w:hAnsi="Times New Roman" w:cs="Times New Roman"/>
          <w:i/>
          <w:sz w:val="24"/>
          <w:szCs w:val="24"/>
          <w:rPrChange w:id="214" w:author="Gregor von Laszewski" w:date="2016-05-09T09:09:00Z">
            <w:rPr>
              <w:rFonts w:ascii="Times New Roman" w:eastAsia="Times New Roman" w:hAnsi="Times New Roman" w:cs="Times New Roman"/>
              <w:sz w:val="24"/>
              <w:szCs w:val="24"/>
            </w:rPr>
          </w:rPrChange>
        </w:rPr>
        <w:t>Philbin</w:t>
      </w:r>
      <w:proofErr w:type="spellEnd"/>
      <w:r w:rsidRPr="003B6C0F">
        <w:rPr>
          <w:rFonts w:ascii="Times New Roman" w:eastAsia="Times New Roman" w:hAnsi="Times New Roman" w:cs="Times New Roman"/>
          <w:i/>
          <w:sz w:val="24"/>
          <w:szCs w:val="24"/>
          <w:rPrChange w:id="215" w:author="Gregor von Laszewski" w:date="2016-05-09T09:09:00Z">
            <w:rPr>
              <w:rFonts w:ascii="Times New Roman" w:eastAsia="Times New Roman" w:hAnsi="Times New Roman" w:cs="Times New Roman"/>
              <w:sz w:val="24"/>
              <w:szCs w:val="24"/>
            </w:rPr>
          </w:rPrChange>
        </w:rPr>
        <w:t> at Google</w:t>
      </w:r>
      <w:ins w:id="216" w:author="Gregor von Laszewski" w:date="2016-05-09T09:09:00Z">
        <w:r w:rsidR="003B6C0F">
          <w:rPr>
            <w:rFonts w:ascii="Times New Roman" w:eastAsia="Times New Roman" w:hAnsi="Times New Roman" w:cs="Times New Roman"/>
            <w:sz w:val="24"/>
            <w:szCs w:val="24"/>
          </w:rPr>
          <w:t>”</w:t>
        </w:r>
      </w:ins>
      <w:r w:rsidRPr="00F07DE1">
        <w:rPr>
          <w:rFonts w:ascii="Times New Roman" w:eastAsia="Times New Roman" w:hAnsi="Times New Roman" w:cs="Times New Roman"/>
          <w:sz w:val="24"/>
          <w:szCs w:val="24"/>
        </w:rPr>
        <w:t>.</w:t>
      </w:r>
      <w:ins w:id="217" w:author="Gregor von Laszewski" w:date="2016-05-09T09:15:00Z">
        <w:r w:rsidR="000412FD">
          <w:rPr>
            <w:rFonts w:ascii="Times New Roman" w:eastAsia="Times New Roman" w:hAnsi="Times New Roman" w:cs="Times New Roman"/>
            <w:sz w:val="24"/>
            <w:szCs w:val="24"/>
          </w:rPr>
          <w:t xml:space="preserve"> </w:t>
        </w:r>
      </w:ins>
    </w:p>
    <w:p w14:paraId="2DBAA1B5" w14:textId="77777777" w:rsidR="00F07DE1" w:rsidDel="000412FD" w:rsidRDefault="00F07DE1" w:rsidP="00F07DE1">
      <w:pPr>
        <w:spacing w:after="0" w:line="240" w:lineRule="auto"/>
        <w:jc w:val="both"/>
        <w:textAlignment w:val="baseline"/>
        <w:rPr>
          <w:del w:id="218" w:author="Gregor von Laszewski" w:date="2016-05-09T09:15:00Z"/>
          <w:rFonts w:ascii="Times New Roman" w:eastAsia="Times New Roman" w:hAnsi="Times New Roman" w:cs="Times New Roman"/>
          <w:sz w:val="24"/>
          <w:szCs w:val="24"/>
        </w:rPr>
      </w:pPr>
    </w:p>
    <w:p w14:paraId="6BDA6715" w14:textId="77777777" w:rsidR="00F07DE1" w:rsidRDefault="00F07DE1" w:rsidP="00F07DE1">
      <w:pPr>
        <w:spacing w:after="0" w:line="240" w:lineRule="auto"/>
        <w:jc w:val="both"/>
        <w:textAlignment w:val="baseline"/>
        <w:rPr>
          <w:rFonts w:ascii="Times New Roman" w:eastAsia="Times New Roman" w:hAnsi="Times New Roman" w:cs="Times New Roman"/>
          <w:sz w:val="24"/>
          <w:szCs w:val="24"/>
        </w:rPr>
      </w:pPr>
      <w:del w:id="219" w:author="Gregor von Laszewski" w:date="2016-05-09T09:09:00Z">
        <w:r w:rsidRPr="00F07DE1" w:rsidDel="003B6C0F">
          <w:rPr>
            <w:rFonts w:ascii="Times New Roman" w:eastAsia="Times New Roman" w:hAnsi="Times New Roman" w:cs="Times New Roman"/>
            <w:sz w:val="24"/>
            <w:szCs w:val="24"/>
          </w:rPr>
          <w:delText xml:space="preserve"> </w:delText>
        </w:r>
      </w:del>
      <w:r w:rsidRPr="00F07DE1">
        <w:rPr>
          <w:rFonts w:ascii="Times New Roman" w:eastAsia="Times New Roman" w:hAnsi="Times New Roman" w:cs="Times New Roman"/>
          <w:sz w:val="24"/>
          <w:szCs w:val="24"/>
        </w:rPr>
        <w:t>The </w:t>
      </w:r>
      <w:proofErr w:type="spellStart"/>
      <w:r w:rsidRPr="00F07DE1">
        <w:rPr>
          <w:rFonts w:ascii="Times New Roman" w:eastAsia="Times New Roman" w:hAnsi="Times New Roman" w:cs="Times New Roman"/>
          <w:sz w:val="24"/>
          <w:szCs w:val="24"/>
        </w:rPr>
        <w:t>Openface</w:t>
      </w:r>
      <w:proofErr w:type="spellEnd"/>
      <w:r w:rsidRPr="00F07DE1">
        <w:rPr>
          <w:rFonts w:ascii="Times New Roman" w:eastAsia="Times New Roman" w:hAnsi="Times New Roman" w:cs="Times New Roman"/>
          <w:sz w:val="24"/>
          <w:szCs w:val="24"/>
        </w:rPr>
        <w:t> software workflow involves the following steps:  </w:t>
      </w:r>
    </w:p>
    <w:p w14:paraId="34B171A9" w14:textId="77777777" w:rsidR="00F07DE1" w:rsidRPr="00F07DE1" w:rsidRDefault="00F07DE1" w:rsidP="00F07DE1">
      <w:pPr>
        <w:spacing w:after="0" w:line="240" w:lineRule="auto"/>
        <w:jc w:val="both"/>
        <w:textAlignment w:val="baseline"/>
        <w:rPr>
          <w:rFonts w:ascii="Times New Roman" w:eastAsia="Times New Roman" w:hAnsi="Times New Roman" w:cs="Times New Roman"/>
          <w:sz w:val="24"/>
          <w:szCs w:val="24"/>
        </w:rPr>
      </w:pPr>
    </w:p>
    <w:p w14:paraId="166242EE" w14:textId="168039FB" w:rsidR="00F07DE1" w:rsidRPr="003B6C0F" w:rsidRDefault="00F07DE1">
      <w:pPr>
        <w:pStyle w:val="ListParagraph"/>
        <w:numPr>
          <w:ilvl w:val="0"/>
          <w:numId w:val="19"/>
        </w:numPr>
        <w:spacing w:after="0" w:line="240" w:lineRule="auto"/>
        <w:jc w:val="both"/>
        <w:textAlignment w:val="baseline"/>
        <w:rPr>
          <w:rFonts w:ascii="Times New Roman" w:eastAsia="Times New Roman" w:hAnsi="Times New Roman" w:cs="Times New Roman"/>
          <w:sz w:val="24"/>
          <w:szCs w:val="24"/>
          <w:rPrChange w:id="220" w:author="Gregor von Laszewski" w:date="2016-05-09T09:09:00Z">
            <w:rPr/>
          </w:rPrChange>
        </w:rPr>
        <w:pPrChange w:id="221" w:author="Gregor von Laszewski" w:date="2016-05-09T09:09:00Z">
          <w:pPr>
            <w:spacing w:after="0" w:line="240" w:lineRule="auto"/>
            <w:jc w:val="both"/>
            <w:textAlignment w:val="baseline"/>
          </w:pPr>
        </w:pPrChange>
      </w:pPr>
      <w:del w:id="222" w:author="Gregor von Laszewski" w:date="2016-05-09T09:09:00Z">
        <w:r w:rsidRPr="003B6C0F" w:rsidDel="003B6C0F">
          <w:rPr>
            <w:rFonts w:ascii="Times New Roman" w:eastAsia="Times New Roman" w:hAnsi="Times New Roman" w:cs="Times New Roman"/>
            <w:sz w:val="24"/>
            <w:szCs w:val="24"/>
            <w:rPrChange w:id="223" w:author="Gregor von Laszewski" w:date="2016-05-09T09:09:00Z">
              <w:rPr/>
            </w:rPrChange>
          </w:rPr>
          <w:delText>1. </w:delText>
        </w:r>
      </w:del>
      <w:r w:rsidRPr="003B6C0F">
        <w:rPr>
          <w:rFonts w:ascii="Times New Roman" w:eastAsia="Times New Roman" w:hAnsi="Times New Roman" w:cs="Times New Roman"/>
          <w:sz w:val="24"/>
          <w:szCs w:val="24"/>
          <w:rPrChange w:id="224" w:author="Gregor von Laszewski" w:date="2016-05-09T09:09:00Z">
            <w:rPr/>
          </w:rPrChange>
        </w:rPr>
        <w:t xml:space="preserve">Detect faces with a pre-trained models from </w:t>
      </w:r>
      <w:proofErr w:type="spellStart"/>
      <w:r w:rsidRPr="003B6C0F">
        <w:rPr>
          <w:rFonts w:ascii="Times New Roman" w:eastAsia="Times New Roman" w:hAnsi="Times New Roman" w:cs="Times New Roman"/>
          <w:sz w:val="24"/>
          <w:szCs w:val="24"/>
          <w:rPrChange w:id="225" w:author="Gregor von Laszewski" w:date="2016-05-09T09:09:00Z">
            <w:rPr/>
          </w:rPrChange>
        </w:rPr>
        <w:t>dlib</w:t>
      </w:r>
      <w:proofErr w:type="spellEnd"/>
      <w:r w:rsidRPr="003B6C0F">
        <w:rPr>
          <w:rFonts w:ascii="Times New Roman" w:eastAsia="Times New Roman" w:hAnsi="Times New Roman" w:cs="Times New Roman"/>
          <w:sz w:val="24"/>
          <w:szCs w:val="24"/>
          <w:rPrChange w:id="226" w:author="Gregor von Laszewski" w:date="2016-05-09T09:09:00Z">
            <w:rPr/>
          </w:rPrChange>
        </w:rPr>
        <w:t xml:space="preserve"> or </w:t>
      </w:r>
      <w:proofErr w:type="spellStart"/>
      <w:r w:rsidRPr="003B6C0F">
        <w:rPr>
          <w:rFonts w:ascii="Times New Roman" w:eastAsia="Times New Roman" w:hAnsi="Times New Roman" w:cs="Times New Roman"/>
          <w:sz w:val="24"/>
          <w:szCs w:val="24"/>
          <w:rPrChange w:id="227" w:author="Gregor von Laszewski" w:date="2016-05-09T09:09:00Z">
            <w:rPr/>
          </w:rPrChange>
        </w:rPr>
        <w:t>OpenCV</w:t>
      </w:r>
      <w:proofErr w:type="spellEnd"/>
      <w:r w:rsidRPr="003B6C0F">
        <w:rPr>
          <w:rFonts w:ascii="Times New Roman" w:eastAsia="Times New Roman" w:hAnsi="Times New Roman" w:cs="Times New Roman"/>
          <w:sz w:val="24"/>
          <w:szCs w:val="24"/>
          <w:rPrChange w:id="228" w:author="Gregor von Laszewski" w:date="2016-05-09T09:09:00Z">
            <w:rPr/>
          </w:rPrChange>
        </w:rPr>
        <w:t>. </w:t>
      </w:r>
    </w:p>
    <w:p w14:paraId="52AE5277" w14:textId="783DCE21" w:rsidR="00F07DE1" w:rsidRPr="003B6C0F" w:rsidRDefault="00F07DE1">
      <w:pPr>
        <w:pStyle w:val="ListParagraph"/>
        <w:numPr>
          <w:ilvl w:val="0"/>
          <w:numId w:val="19"/>
        </w:numPr>
        <w:spacing w:after="0" w:line="240" w:lineRule="auto"/>
        <w:jc w:val="both"/>
        <w:textAlignment w:val="baseline"/>
        <w:rPr>
          <w:rFonts w:ascii="Times New Roman" w:eastAsia="Times New Roman" w:hAnsi="Times New Roman" w:cs="Times New Roman"/>
          <w:sz w:val="24"/>
          <w:szCs w:val="24"/>
          <w:rPrChange w:id="229" w:author="Gregor von Laszewski" w:date="2016-05-09T09:09:00Z">
            <w:rPr/>
          </w:rPrChange>
        </w:rPr>
        <w:pPrChange w:id="230" w:author="Gregor von Laszewski" w:date="2016-05-09T09:09:00Z">
          <w:pPr>
            <w:spacing w:after="0" w:line="240" w:lineRule="auto"/>
            <w:jc w:val="both"/>
            <w:textAlignment w:val="baseline"/>
          </w:pPr>
        </w:pPrChange>
      </w:pPr>
      <w:del w:id="231" w:author="Gregor von Laszewski" w:date="2016-05-09T09:09:00Z">
        <w:r w:rsidRPr="003B6C0F" w:rsidDel="003B6C0F">
          <w:rPr>
            <w:rFonts w:ascii="Times New Roman" w:eastAsia="Times New Roman" w:hAnsi="Times New Roman" w:cs="Times New Roman"/>
            <w:sz w:val="24"/>
            <w:szCs w:val="24"/>
            <w:rPrChange w:id="232" w:author="Gregor von Laszewski" w:date="2016-05-09T09:09:00Z">
              <w:rPr/>
            </w:rPrChange>
          </w:rPr>
          <w:lastRenderedPageBreak/>
          <w:delText>2. </w:delText>
        </w:r>
      </w:del>
      <w:r w:rsidRPr="003B6C0F">
        <w:rPr>
          <w:rFonts w:ascii="Times New Roman" w:eastAsia="Times New Roman" w:hAnsi="Times New Roman" w:cs="Times New Roman"/>
          <w:sz w:val="24"/>
          <w:szCs w:val="24"/>
          <w:rPrChange w:id="233" w:author="Gregor von Laszewski" w:date="2016-05-09T09:09:00Z">
            <w:rPr/>
          </w:rPrChange>
        </w:rPr>
        <w:t>Transform the face for the neural network. This repository uses </w:t>
      </w:r>
      <w:proofErr w:type="spellStart"/>
      <w:r w:rsidRPr="003B6C0F">
        <w:rPr>
          <w:rFonts w:ascii="Times New Roman" w:eastAsia="Times New Roman" w:hAnsi="Times New Roman" w:cs="Times New Roman"/>
          <w:sz w:val="24"/>
          <w:szCs w:val="24"/>
          <w:rPrChange w:id="234" w:author="Gregor von Laszewski" w:date="2016-05-09T09:09:00Z">
            <w:rPr/>
          </w:rPrChange>
        </w:rPr>
        <w:t>dlib's</w:t>
      </w:r>
      <w:proofErr w:type="spellEnd"/>
      <w:r w:rsidRPr="003B6C0F">
        <w:rPr>
          <w:rFonts w:ascii="Times New Roman" w:eastAsia="Times New Roman" w:hAnsi="Times New Roman" w:cs="Times New Roman"/>
          <w:sz w:val="24"/>
          <w:szCs w:val="24"/>
          <w:rPrChange w:id="235" w:author="Gregor von Laszewski" w:date="2016-05-09T09:09:00Z">
            <w:rPr/>
          </w:rPrChange>
        </w:rPr>
        <w:t> real-time pose estimation with </w:t>
      </w:r>
      <w:proofErr w:type="spellStart"/>
      <w:r w:rsidRPr="003B6C0F">
        <w:rPr>
          <w:rFonts w:ascii="Times New Roman" w:eastAsia="Times New Roman" w:hAnsi="Times New Roman" w:cs="Times New Roman"/>
          <w:sz w:val="24"/>
          <w:szCs w:val="24"/>
          <w:rPrChange w:id="236" w:author="Gregor von Laszewski" w:date="2016-05-09T09:09:00Z">
            <w:rPr/>
          </w:rPrChange>
        </w:rPr>
        <w:t>OpenCV's</w:t>
      </w:r>
      <w:proofErr w:type="spellEnd"/>
      <w:r w:rsidRPr="003B6C0F">
        <w:rPr>
          <w:rFonts w:ascii="Times New Roman" w:eastAsia="Times New Roman" w:hAnsi="Times New Roman" w:cs="Times New Roman"/>
          <w:sz w:val="24"/>
          <w:szCs w:val="24"/>
          <w:rPrChange w:id="237" w:author="Gregor von Laszewski" w:date="2016-05-09T09:09:00Z">
            <w:rPr/>
          </w:rPrChange>
        </w:rPr>
        <w:t> affine transformation to try to make the eyes and bottom lip appear in the same location on each image. </w:t>
      </w:r>
    </w:p>
    <w:p w14:paraId="049E8D4E" w14:textId="3DA65D53" w:rsidR="00F07DE1" w:rsidRPr="003B6C0F" w:rsidRDefault="00F07DE1">
      <w:pPr>
        <w:pStyle w:val="ListParagraph"/>
        <w:numPr>
          <w:ilvl w:val="0"/>
          <w:numId w:val="19"/>
        </w:numPr>
        <w:spacing w:after="0" w:line="240" w:lineRule="auto"/>
        <w:jc w:val="both"/>
        <w:textAlignment w:val="baseline"/>
        <w:rPr>
          <w:rFonts w:ascii="Times New Roman" w:eastAsia="Times New Roman" w:hAnsi="Times New Roman" w:cs="Times New Roman"/>
          <w:sz w:val="24"/>
          <w:szCs w:val="24"/>
          <w:rPrChange w:id="238" w:author="Gregor von Laszewski" w:date="2016-05-09T09:09:00Z">
            <w:rPr/>
          </w:rPrChange>
        </w:rPr>
        <w:pPrChange w:id="239" w:author="Gregor von Laszewski" w:date="2016-05-09T09:09:00Z">
          <w:pPr>
            <w:spacing w:after="0" w:line="240" w:lineRule="auto"/>
            <w:jc w:val="both"/>
            <w:textAlignment w:val="baseline"/>
          </w:pPr>
        </w:pPrChange>
      </w:pPr>
      <w:del w:id="240" w:author="Gregor von Laszewski" w:date="2016-05-09T09:09:00Z">
        <w:r w:rsidRPr="003B6C0F" w:rsidDel="003B6C0F">
          <w:rPr>
            <w:rFonts w:ascii="Times New Roman" w:eastAsia="Times New Roman" w:hAnsi="Times New Roman" w:cs="Times New Roman"/>
            <w:sz w:val="24"/>
            <w:szCs w:val="24"/>
            <w:rPrChange w:id="241" w:author="Gregor von Laszewski" w:date="2016-05-09T09:09:00Z">
              <w:rPr/>
            </w:rPrChange>
          </w:rPr>
          <w:delText>3. </w:delText>
        </w:r>
      </w:del>
      <w:r w:rsidRPr="003B6C0F">
        <w:rPr>
          <w:rFonts w:ascii="Times New Roman" w:eastAsia="Times New Roman" w:hAnsi="Times New Roman" w:cs="Times New Roman"/>
          <w:sz w:val="24"/>
          <w:szCs w:val="24"/>
          <w:rPrChange w:id="242" w:author="Gregor von Laszewski" w:date="2016-05-09T09:09:00Z">
            <w:rPr/>
          </w:rPrChange>
        </w:rPr>
        <w:t>Use a deep neural network to represent (or embed) the face on a 128-dimensional unit hypersphere.  </w:t>
      </w:r>
    </w:p>
    <w:p w14:paraId="519F964B" w14:textId="264F5EDB" w:rsidR="00F07DE1" w:rsidRPr="003B6C0F" w:rsidRDefault="00F07DE1">
      <w:pPr>
        <w:pStyle w:val="ListParagraph"/>
        <w:numPr>
          <w:ilvl w:val="0"/>
          <w:numId w:val="19"/>
        </w:numPr>
        <w:spacing w:after="0" w:line="240" w:lineRule="auto"/>
        <w:jc w:val="both"/>
        <w:textAlignment w:val="baseline"/>
        <w:rPr>
          <w:rFonts w:ascii="Times New Roman" w:eastAsia="Times New Roman" w:hAnsi="Times New Roman" w:cs="Times New Roman"/>
          <w:sz w:val="24"/>
          <w:szCs w:val="24"/>
          <w:rPrChange w:id="243" w:author="Gregor von Laszewski" w:date="2016-05-09T09:09:00Z">
            <w:rPr/>
          </w:rPrChange>
        </w:rPr>
        <w:pPrChange w:id="244" w:author="Gregor von Laszewski" w:date="2016-05-09T09:09:00Z">
          <w:pPr>
            <w:spacing w:after="0" w:line="240" w:lineRule="auto"/>
            <w:jc w:val="both"/>
            <w:textAlignment w:val="baseline"/>
          </w:pPr>
        </w:pPrChange>
      </w:pPr>
      <w:del w:id="245" w:author="Gregor von Laszewski" w:date="2016-05-09T09:09:00Z">
        <w:r w:rsidRPr="003B6C0F" w:rsidDel="003B6C0F">
          <w:rPr>
            <w:rFonts w:ascii="Times New Roman" w:eastAsia="Times New Roman" w:hAnsi="Times New Roman" w:cs="Times New Roman"/>
            <w:sz w:val="24"/>
            <w:szCs w:val="24"/>
            <w:rPrChange w:id="246" w:author="Gregor von Laszewski" w:date="2016-05-09T09:09:00Z">
              <w:rPr/>
            </w:rPrChange>
          </w:rPr>
          <w:delText>4. </w:delText>
        </w:r>
      </w:del>
      <w:r w:rsidRPr="003B6C0F">
        <w:rPr>
          <w:rFonts w:ascii="Times New Roman" w:eastAsia="Times New Roman" w:hAnsi="Times New Roman" w:cs="Times New Roman"/>
          <w:sz w:val="24"/>
          <w:szCs w:val="24"/>
          <w:rPrChange w:id="247" w:author="Gregor von Laszewski" w:date="2016-05-09T09:09:00Z">
            <w:rPr/>
          </w:rPrChange>
        </w:rPr>
        <w:t>Applies clustering or classification techniques to the features to complete the recognition task.  </w:t>
      </w:r>
    </w:p>
    <w:p w14:paraId="7255947C" w14:textId="77777777" w:rsidR="00F07DE1" w:rsidRPr="00F07DE1" w:rsidRDefault="00F07DE1" w:rsidP="00F07DE1">
      <w:pPr>
        <w:spacing w:after="0" w:line="240" w:lineRule="auto"/>
        <w:jc w:val="both"/>
        <w:textAlignment w:val="baseline"/>
        <w:rPr>
          <w:rFonts w:ascii="Segoe UI" w:eastAsia="Times New Roman" w:hAnsi="Segoe UI" w:cs="Segoe UI"/>
          <w:sz w:val="12"/>
          <w:szCs w:val="12"/>
        </w:rPr>
      </w:pPr>
      <w:del w:id="248" w:author="Gregor von Laszewski" w:date="2016-05-09T09:16:00Z">
        <w:r w:rsidRPr="00F07DE1" w:rsidDel="00F0003C">
          <w:rPr>
            <w:rFonts w:ascii="Times New Roman" w:eastAsia="Times New Roman" w:hAnsi="Times New Roman" w:cs="Times New Roman"/>
            <w:sz w:val="18"/>
            <w:szCs w:val="18"/>
          </w:rPr>
          <w:delText> </w:delText>
        </w:r>
      </w:del>
    </w:p>
    <w:p w14:paraId="582E3FB3" w14:textId="77777777" w:rsidR="00F07DE1" w:rsidRPr="00F07DE1" w:rsidDel="003B6C0F" w:rsidRDefault="00F07DE1" w:rsidP="00F07DE1">
      <w:pPr>
        <w:spacing w:after="0" w:line="240" w:lineRule="auto"/>
        <w:jc w:val="both"/>
        <w:textAlignment w:val="baseline"/>
        <w:rPr>
          <w:del w:id="249" w:author="Gregor von Laszewski" w:date="2016-05-09T09:10:00Z"/>
          <w:rFonts w:ascii="Times New Roman" w:eastAsia="Times New Roman" w:hAnsi="Times New Roman" w:cs="Times New Roman"/>
          <w:sz w:val="24"/>
          <w:szCs w:val="24"/>
        </w:rPr>
      </w:pPr>
      <w:r w:rsidRPr="00F07DE1">
        <w:rPr>
          <w:rFonts w:ascii="Times New Roman" w:eastAsia="Times New Roman" w:hAnsi="Times New Roman" w:cs="Times New Roman"/>
          <w:sz w:val="18"/>
          <w:szCs w:val="18"/>
        </w:rPr>
        <w:t>   </w:t>
      </w:r>
    </w:p>
    <w:p w14:paraId="014E8A2D" w14:textId="77777777" w:rsidR="00F07DE1" w:rsidRPr="00F07DE1" w:rsidRDefault="00F07DE1">
      <w:pPr>
        <w:spacing w:after="0" w:line="240" w:lineRule="auto"/>
        <w:jc w:val="both"/>
        <w:textAlignment w:val="baseline"/>
        <w:rPr>
          <w:rFonts w:ascii="Times New Roman" w:eastAsia="Times New Roman" w:hAnsi="Times New Roman" w:cs="Times New Roman"/>
          <w:color w:val="000000"/>
          <w:sz w:val="24"/>
          <w:szCs w:val="24"/>
        </w:rPr>
        <w:pPrChange w:id="250" w:author="Gregor von Laszewski" w:date="2016-05-09T09:10:00Z">
          <w:pPr>
            <w:shd w:val="clear" w:color="auto" w:fill="FFFFFF"/>
            <w:spacing w:after="0" w:line="240" w:lineRule="auto"/>
          </w:pPr>
        </w:pPrChange>
      </w:pPr>
      <w:del w:id="251" w:author="Gregor von Laszewski" w:date="2016-05-09T09:10:00Z">
        <w:r w:rsidRPr="00F07DE1" w:rsidDel="003B6C0F">
          <w:rPr>
            <w:rFonts w:ascii="Times New Roman" w:eastAsia="Times New Roman" w:hAnsi="Times New Roman" w:cs="Times New Roman"/>
            <w:color w:val="000000"/>
            <w:sz w:val="18"/>
            <w:szCs w:val="18"/>
          </w:rPr>
          <w:delText>   </w:delText>
        </w:r>
        <w:r w:rsidRPr="00F07DE1" w:rsidDel="003B6C0F">
          <w:rPr>
            <w:rFonts w:ascii="Times New Roman" w:eastAsia="Times New Roman" w:hAnsi="Times New Roman" w:cs="Times New Roman"/>
            <w:sz w:val="18"/>
            <w:szCs w:val="18"/>
          </w:rPr>
          <w:delText> </w:delText>
        </w:r>
      </w:del>
    </w:p>
    <w:p w14:paraId="3D179326" w14:textId="773F8BB3" w:rsidR="00F07DE1" w:rsidRDefault="00F07DE1" w:rsidP="00F07DE1">
      <w:pPr>
        <w:spacing w:after="0" w:line="240" w:lineRule="auto"/>
        <w:jc w:val="both"/>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 xml:space="preserve">There are different demonstrations that are </w:t>
      </w:r>
      <w:ins w:id="252" w:author="Gregor von Laszewski" w:date="2016-05-09T09:10:00Z">
        <w:r w:rsidR="003B6C0F">
          <w:rPr>
            <w:rFonts w:ascii="Times New Roman" w:eastAsia="Times New Roman" w:hAnsi="Times New Roman" w:cs="Times New Roman"/>
            <w:sz w:val="24"/>
            <w:szCs w:val="24"/>
          </w:rPr>
          <w:t>included as part of the software distribution</w:t>
        </w:r>
      </w:ins>
      <w:del w:id="253" w:author="Gregor von Laszewski" w:date="2016-05-09T09:10:00Z">
        <w:r w:rsidDel="003B6C0F">
          <w:rPr>
            <w:rFonts w:ascii="Times New Roman" w:eastAsia="Times New Roman" w:hAnsi="Times New Roman" w:cs="Times New Roman"/>
            <w:sz w:val="24"/>
            <w:szCs w:val="24"/>
          </w:rPr>
          <w:delText>performed</w:delText>
        </w:r>
        <w:r w:rsidRPr="00F07DE1" w:rsidDel="003B6C0F">
          <w:rPr>
            <w:rFonts w:ascii="Times New Roman" w:eastAsia="Times New Roman" w:hAnsi="Times New Roman" w:cs="Times New Roman"/>
            <w:sz w:val="24"/>
            <w:szCs w:val="24"/>
          </w:rPr>
          <w:delText xml:space="preserve"> by software</w:delText>
        </w:r>
      </w:del>
      <w:r w:rsidRPr="00F07DE1">
        <w:rPr>
          <w:rFonts w:ascii="Times New Roman" w:eastAsia="Times New Roman" w:hAnsi="Times New Roman" w:cs="Times New Roman"/>
          <w:sz w:val="24"/>
          <w:szCs w:val="24"/>
        </w:rPr>
        <w:t>: </w:t>
      </w:r>
    </w:p>
    <w:p w14:paraId="4C74F87D" w14:textId="77777777" w:rsidR="00F07DE1" w:rsidRPr="00F07DE1" w:rsidRDefault="00F07DE1" w:rsidP="00F07DE1">
      <w:pPr>
        <w:spacing w:after="0" w:line="240" w:lineRule="auto"/>
        <w:jc w:val="both"/>
        <w:textAlignment w:val="baseline"/>
        <w:rPr>
          <w:rFonts w:ascii="Times New Roman" w:eastAsia="Times New Roman" w:hAnsi="Times New Roman" w:cs="Times New Roman"/>
          <w:sz w:val="24"/>
          <w:szCs w:val="24"/>
        </w:rPr>
      </w:pPr>
    </w:p>
    <w:p w14:paraId="3E6DB6FE" w14:textId="1518858B" w:rsidR="00F07DE1" w:rsidRPr="000412FD" w:rsidRDefault="00F07DE1">
      <w:pPr>
        <w:pStyle w:val="ListParagraph"/>
        <w:numPr>
          <w:ilvl w:val="0"/>
          <w:numId w:val="22"/>
        </w:numPr>
        <w:spacing w:after="0" w:line="240" w:lineRule="auto"/>
        <w:jc w:val="both"/>
        <w:textAlignment w:val="baseline"/>
        <w:rPr>
          <w:rFonts w:ascii="Times New Roman" w:eastAsia="Times New Roman" w:hAnsi="Times New Roman" w:cs="Times New Roman"/>
          <w:sz w:val="24"/>
          <w:szCs w:val="24"/>
          <w:rPrChange w:id="254" w:author="Gregor von Laszewski" w:date="2016-05-09T09:15:00Z">
            <w:rPr/>
          </w:rPrChange>
        </w:rPr>
        <w:pPrChange w:id="255" w:author="Gregor von Laszewski" w:date="2016-05-09T09:15:00Z">
          <w:pPr>
            <w:spacing w:after="0" w:line="240" w:lineRule="auto"/>
            <w:jc w:val="both"/>
            <w:textAlignment w:val="baseline"/>
          </w:pPr>
        </w:pPrChange>
      </w:pPr>
      <w:commentRangeStart w:id="256"/>
      <w:del w:id="257" w:author="Gregor von Laszewski" w:date="2016-05-09T09:15:00Z">
        <w:r w:rsidRPr="00F0003C" w:rsidDel="000412FD">
          <w:rPr>
            <w:rFonts w:ascii="Times New Roman" w:eastAsia="Times New Roman" w:hAnsi="Times New Roman" w:cs="Times New Roman"/>
            <w:b/>
            <w:sz w:val="24"/>
            <w:szCs w:val="24"/>
            <w:rPrChange w:id="258" w:author="Gregor von Laszewski" w:date="2016-05-09T09:16:00Z">
              <w:rPr/>
            </w:rPrChange>
          </w:rPr>
          <w:delText xml:space="preserve">* </w:delText>
        </w:r>
      </w:del>
      <w:r w:rsidRPr="00F0003C">
        <w:rPr>
          <w:rFonts w:ascii="Times New Roman" w:eastAsia="Times New Roman" w:hAnsi="Times New Roman" w:cs="Times New Roman"/>
          <w:b/>
          <w:sz w:val="24"/>
          <w:szCs w:val="24"/>
          <w:rPrChange w:id="259" w:author="Gregor von Laszewski" w:date="2016-05-09T09:16:00Z">
            <w:rPr/>
          </w:rPrChange>
        </w:rPr>
        <w:t>Demo 1</w:t>
      </w:r>
      <w:ins w:id="260" w:author="Gregor von Laszewski" w:date="2016-05-09T09:16:00Z">
        <w:r w:rsidR="00F0003C" w:rsidRPr="00F0003C">
          <w:rPr>
            <w:rFonts w:ascii="Times New Roman" w:eastAsia="Times New Roman" w:hAnsi="Times New Roman" w:cs="Times New Roman"/>
            <w:b/>
            <w:sz w:val="24"/>
            <w:szCs w:val="24"/>
            <w:rPrChange w:id="261" w:author="Gregor von Laszewski" w:date="2016-05-09T09:16:00Z">
              <w:rPr>
                <w:rFonts w:ascii="Times New Roman" w:eastAsia="Times New Roman" w:hAnsi="Times New Roman" w:cs="Times New Roman"/>
                <w:sz w:val="24"/>
                <w:szCs w:val="24"/>
              </w:rPr>
            </w:rPrChange>
          </w:rPr>
          <w:t xml:space="preserve">. </w:t>
        </w:r>
      </w:ins>
      <w:del w:id="262" w:author="Gregor von Laszewski" w:date="2016-05-09T09:16:00Z">
        <w:r w:rsidRPr="00F0003C" w:rsidDel="00F0003C">
          <w:rPr>
            <w:rFonts w:ascii="Times New Roman" w:eastAsia="Times New Roman" w:hAnsi="Times New Roman" w:cs="Times New Roman"/>
            <w:b/>
            <w:sz w:val="24"/>
            <w:szCs w:val="24"/>
            <w:rPrChange w:id="263" w:author="Gregor von Laszewski" w:date="2016-05-09T09:16:00Z">
              <w:rPr/>
            </w:rPrChange>
          </w:rPr>
          <w:delText xml:space="preserve">: </w:delText>
        </w:r>
      </w:del>
      <w:r w:rsidRPr="00F0003C">
        <w:rPr>
          <w:rFonts w:ascii="Times New Roman" w:eastAsia="Times New Roman" w:hAnsi="Times New Roman" w:cs="Times New Roman"/>
          <w:b/>
          <w:sz w:val="24"/>
          <w:szCs w:val="24"/>
          <w:rPrChange w:id="264" w:author="Gregor von Laszewski" w:date="2016-05-09T09:16:00Z">
            <w:rPr/>
          </w:rPrChange>
        </w:rPr>
        <w:t>Real time web</w:t>
      </w:r>
      <w:commentRangeEnd w:id="256"/>
      <w:r w:rsidR="00F0003C">
        <w:rPr>
          <w:rStyle w:val="CommentReference"/>
        </w:rPr>
        <w:commentReference w:id="256"/>
      </w:r>
      <w:r w:rsidRPr="00F0003C">
        <w:rPr>
          <w:rFonts w:ascii="Times New Roman" w:eastAsia="Times New Roman" w:hAnsi="Times New Roman" w:cs="Times New Roman"/>
          <w:b/>
          <w:sz w:val="24"/>
          <w:szCs w:val="24"/>
          <w:rPrChange w:id="265" w:author="Gregor von Laszewski" w:date="2016-05-09T09:16:00Z">
            <w:rPr/>
          </w:rPrChange>
        </w:rPr>
        <w:t>:</w:t>
      </w:r>
      <w:r w:rsidRPr="000412FD">
        <w:rPr>
          <w:rFonts w:ascii="Times New Roman" w:eastAsia="Times New Roman" w:hAnsi="Times New Roman" w:cs="Times New Roman"/>
          <w:sz w:val="24"/>
          <w:szCs w:val="24"/>
          <w:rPrChange w:id="266" w:author="Gregor von Laszewski" w:date="2016-05-09T09:15:00Z">
            <w:rPr/>
          </w:rPrChange>
        </w:rPr>
        <w:t xml:space="preserve"> This demo </w:t>
      </w:r>
      <w:del w:id="267" w:author="Gregor von Laszewski" w:date="2016-05-09T09:17:00Z">
        <w:r w:rsidRPr="000412FD" w:rsidDel="00F0003C">
          <w:rPr>
            <w:rFonts w:ascii="Times New Roman" w:eastAsia="Times New Roman" w:hAnsi="Times New Roman" w:cs="Times New Roman"/>
            <w:sz w:val="24"/>
            <w:szCs w:val="24"/>
            <w:rPrChange w:id="268" w:author="Gregor von Laszewski" w:date="2016-05-09T09:15:00Z">
              <w:rPr/>
            </w:rPrChange>
          </w:rPr>
          <w:delText xml:space="preserve">does </w:delText>
        </w:r>
      </w:del>
      <w:ins w:id="269" w:author="Gregor von Laszewski" w:date="2016-05-09T09:17:00Z">
        <w:r w:rsidR="00F0003C">
          <w:rPr>
            <w:rFonts w:ascii="Times New Roman" w:eastAsia="Times New Roman" w:hAnsi="Times New Roman" w:cs="Times New Roman"/>
            <w:sz w:val="24"/>
            <w:szCs w:val="24"/>
          </w:rPr>
          <w:t>conducts</w:t>
        </w:r>
        <w:r w:rsidR="00F0003C" w:rsidRPr="000412FD">
          <w:rPr>
            <w:rFonts w:ascii="Times New Roman" w:eastAsia="Times New Roman" w:hAnsi="Times New Roman" w:cs="Times New Roman"/>
            <w:sz w:val="24"/>
            <w:szCs w:val="24"/>
            <w:rPrChange w:id="270" w:author="Gregor von Laszewski" w:date="2016-05-09T09:15:00Z">
              <w:rPr/>
            </w:rPrChange>
          </w:rPr>
          <w:t xml:space="preserve"> </w:t>
        </w:r>
      </w:ins>
      <w:r w:rsidRPr="000412FD">
        <w:rPr>
          <w:rFonts w:ascii="Times New Roman" w:eastAsia="Times New Roman" w:hAnsi="Times New Roman" w:cs="Times New Roman"/>
          <w:sz w:val="24"/>
          <w:szCs w:val="24"/>
          <w:rPrChange w:id="271" w:author="Gregor von Laszewski" w:date="2016-05-09T09:15:00Z">
            <w:rPr/>
          </w:rPrChange>
        </w:rPr>
        <w:t xml:space="preserve">the full face recognition pipeline on every frame. In practice, object tracking like </w:t>
      </w:r>
      <w:proofErr w:type="spellStart"/>
      <w:r w:rsidRPr="000412FD">
        <w:rPr>
          <w:rFonts w:ascii="Times New Roman" w:eastAsia="Times New Roman" w:hAnsi="Times New Roman" w:cs="Times New Roman"/>
          <w:sz w:val="24"/>
          <w:szCs w:val="24"/>
          <w:rPrChange w:id="272" w:author="Gregor von Laszewski" w:date="2016-05-09T09:15:00Z">
            <w:rPr/>
          </w:rPrChange>
        </w:rPr>
        <w:t>dlib's</w:t>
      </w:r>
      <w:proofErr w:type="spellEnd"/>
      <w:r w:rsidRPr="000412FD">
        <w:rPr>
          <w:rFonts w:ascii="Times New Roman" w:eastAsia="Times New Roman" w:hAnsi="Times New Roman" w:cs="Times New Roman"/>
          <w:sz w:val="24"/>
          <w:szCs w:val="24"/>
          <w:rPrChange w:id="273" w:author="Gregor von Laszewski" w:date="2016-05-09T09:15:00Z">
            <w:rPr/>
          </w:rPrChange>
        </w:rPr>
        <w:t xml:space="preserve"> should be used once the face recognizer has predicted a face. </w:t>
      </w:r>
    </w:p>
    <w:p w14:paraId="1211F11D" w14:textId="77777777" w:rsidR="00F07DE1" w:rsidRPr="00F07DE1" w:rsidRDefault="00F07DE1" w:rsidP="00F07DE1">
      <w:pPr>
        <w:spacing w:after="0" w:line="240" w:lineRule="auto"/>
        <w:jc w:val="both"/>
        <w:textAlignment w:val="baseline"/>
        <w:rPr>
          <w:rFonts w:ascii="Times New Roman" w:eastAsia="Times New Roman" w:hAnsi="Times New Roman" w:cs="Times New Roman"/>
          <w:sz w:val="24"/>
          <w:szCs w:val="24"/>
        </w:rPr>
      </w:pPr>
    </w:p>
    <w:p w14:paraId="555B99E9" w14:textId="6DD67839" w:rsidR="00F07DE1" w:rsidRPr="000412FD" w:rsidRDefault="00F07DE1">
      <w:pPr>
        <w:pStyle w:val="ListParagraph"/>
        <w:numPr>
          <w:ilvl w:val="0"/>
          <w:numId w:val="22"/>
        </w:numPr>
        <w:spacing w:after="0" w:line="240" w:lineRule="auto"/>
        <w:jc w:val="both"/>
        <w:textAlignment w:val="baseline"/>
        <w:rPr>
          <w:rFonts w:ascii="Times New Roman" w:eastAsia="Times New Roman" w:hAnsi="Times New Roman" w:cs="Times New Roman"/>
          <w:sz w:val="24"/>
          <w:szCs w:val="24"/>
          <w:rPrChange w:id="274" w:author="Gregor von Laszewski" w:date="2016-05-09T09:15:00Z">
            <w:rPr/>
          </w:rPrChange>
        </w:rPr>
        <w:pPrChange w:id="275" w:author="Gregor von Laszewski" w:date="2016-05-09T09:15:00Z">
          <w:pPr>
            <w:spacing w:after="0" w:line="240" w:lineRule="auto"/>
            <w:jc w:val="both"/>
            <w:textAlignment w:val="baseline"/>
          </w:pPr>
        </w:pPrChange>
      </w:pPr>
      <w:del w:id="276" w:author="Gregor von Laszewski" w:date="2016-05-09T09:15:00Z">
        <w:r w:rsidRPr="00F0003C" w:rsidDel="000412FD">
          <w:rPr>
            <w:rFonts w:ascii="Times New Roman" w:eastAsia="Times New Roman" w:hAnsi="Times New Roman" w:cs="Times New Roman"/>
            <w:b/>
            <w:sz w:val="24"/>
            <w:szCs w:val="24"/>
            <w:rPrChange w:id="277" w:author="Gregor von Laszewski" w:date="2016-05-09T09:16:00Z">
              <w:rPr/>
            </w:rPrChange>
          </w:rPr>
          <w:delText xml:space="preserve">* </w:delText>
        </w:r>
      </w:del>
      <w:r w:rsidRPr="00F0003C">
        <w:rPr>
          <w:rFonts w:ascii="Times New Roman" w:eastAsia="Times New Roman" w:hAnsi="Times New Roman" w:cs="Times New Roman"/>
          <w:b/>
          <w:sz w:val="24"/>
          <w:szCs w:val="24"/>
          <w:rPrChange w:id="278" w:author="Gregor von Laszewski" w:date="2016-05-09T09:16:00Z">
            <w:rPr/>
          </w:rPrChange>
        </w:rPr>
        <w:t>Demo 2</w:t>
      </w:r>
      <w:ins w:id="279" w:author="Gregor von Laszewski" w:date="2016-05-09T09:16:00Z">
        <w:r w:rsidR="00F0003C">
          <w:rPr>
            <w:rFonts w:ascii="Times New Roman" w:eastAsia="Times New Roman" w:hAnsi="Times New Roman" w:cs="Times New Roman"/>
            <w:b/>
            <w:sz w:val="24"/>
            <w:szCs w:val="24"/>
          </w:rPr>
          <w:t>.</w:t>
        </w:r>
      </w:ins>
      <w:del w:id="280" w:author="Gregor von Laszewski" w:date="2016-05-09T09:16:00Z">
        <w:r w:rsidRPr="00F0003C" w:rsidDel="00F0003C">
          <w:rPr>
            <w:rFonts w:ascii="Times New Roman" w:eastAsia="Times New Roman" w:hAnsi="Times New Roman" w:cs="Times New Roman"/>
            <w:b/>
            <w:sz w:val="24"/>
            <w:szCs w:val="24"/>
            <w:rPrChange w:id="281" w:author="Gregor von Laszewski" w:date="2016-05-09T09:16:00Z">
              <w:rPr/>
            </w:rPrChange>
          </w:rPr>
          <w:delText>:</w:delText>
        </w:r>
      </w:del>
      <w:r w:rsidRPr="00F0003C">
        <w:rPr>
          <w:rFonts w:ascii="Times New Roman" w:eastAsia="Times New Roman" w:hAnsi="Times New Roman" w:cs="Times New Roman"/>
          <w:b/>
          <w:sz w:val="24"/>
          <w:szCs w:val="24"/>
          <w:rPrChange w:id="282" w:author="Gregor von Laszewski" w:date="2016-05-09T09:16:00Z">
            <w:rPr/>
          </w:rPrChange>
        </w:rPr>
        <w:t xml:space="preserve"> Comparing two images:</w:t>
      </w:r>
      <w:r w:rsidRPr="000412FD">
        <w:rPr>
          <w:rFonts w:ascii="Times New Roman" w:eastAsia="Times New Roman" w:hAnsi="Times New Roman" w:cs="Times New Roman"/>
          <w:sz w:val="24"/>
          <w:szCs w:val="24"/>
          <w:rPrChange w:id="283" w:author="Gregor von Laszewski" w:date="2016-05-09T09:15:00Z">
            <w:rPr/>
          </w:rPrChange>
        </w:rPr>
        <w:t xml:space="preserve"> The comparison demo outputs the predicted similarity score of two faces by computing the squared L2 distance between their representations. </w:t>
      </w:r>
    </w:p>
    <w:p w14:paraId="362C5836" w14:textId="77777777" w:rsidR="00F07DE1" w:rsidRPr="00F07DE1" w:rsidRDefault="00F07DE1" w:rsidP="00F07DE1">
      <w:pPr>
        <w:spacing w:after="0" w:line="240" w:lineRule="auto"/>
        <w:jc w:val="both"/>
        <w:textAlignment w:val="baseline"/>
        <w:rPr>
          <w:rFonts w:ascii="Times New Roman" w:eastAsia="Times New Roman" w:hAnsi="Times New Roman" w:cs="Times New Roman"/>
          <w:sz w:val="24"/>
          <w:szCs w:val="24"/>
        </w:rPr>
      </w:pPr>
    </w:p>
    <w:p w14:paraId="5E40DDEA" w14:textId="12B8DC90" w:rsidR="00F07DE1" w:rsidRPr="000412FD" w:rsidRDefault="00F07DE1">
      <w:pPr>
        <w:pStyle w:val="ListParagraph"/>
        <w:numPr>
          <w:ilvl w:val="0"/>
          <w:numId w:val="22"/>
        </w:numPr>
        <w:spacing w:after="0" w:line="240" w:lineRule="auto"/>
        <w:jc w:val="both"/>
        <w:textAlignment w:val="baseline"/>
        <w:rPr>
          <w:rFonts w:ascii="Times New Roman" w:eastAsia="Times New Roman" w:hAnsi="Times New Roman" w:cs="Times New Roman"/>
          <w:sz w:val="24"/>
          <w:szCs w:val="24"/>
          <w:rPrChange w:id="284" w:author="Gregor von Laszewski" w:date="2016-05-09T09:15:00Z">
            <w:rPr/>
          </w:rPrChange>
        </w:rPr>
        <w:pPrChange w:id="285" w:author="Gregor von Laszewski" w:date="2016-05-09T09:15:00Z">
          <w:pPr>
            <w:spacing w:after="0" w:line="240" w:lineRule="auto"/>
            <w:jc w:val="both"/>
            <w:textAlignment w:val="baseline"/>
          </w:pPr>
        </w:pPrChange>
      </w:pPr>
      <w:del w:id="286" w:author="Gregor von Laszewski" w:date="2016-05-09T09:15:00Z">
        <w:r w:rsidRPr="00F0003C" w:rsidDel="000412FD">
          <w:rPr>
            <w:rFonts w:ascii="Times New Roman" w:eastAsia="Times New Roman" w:hAnsi="Times New Roman" w:cs="Times New Roman"/>
            <w:b/>
            <w:sz w:val="24"/>
            <w:szCs w:val="24"/>
            <w:rPrChange w:id="287" w:author="Gregor von Laszewski" w:date="2016-05-09T09:16:00Z">
              <w:rPr/>
            </w:rPrChange>
          </w:rPr>
          <w:delText xml:space="preserve">* </w:delText>
        </w:r>
      </w:del>
      <w:r w:rsidRPr="00F0003C">
        <w:rPr>
          <w:rFonts w:ascii="Times New Roman" w:eastAsia="Times New Roman" w:hAnsi="Times New Roman" w:cs="Times New Roman"/>
          <w:b/>
          <w:sz w:val="24"/>
          <w:szCs w:val="24"/>
          <w:rPrChange w:id="288" w:author="Gregor von Laszewski" w:date="2016-05-09T09:16:00Z">
            <w:rPr/>
          </w:rPrChange>
        </w:rPr>
        <w:t>Demo 3</w:t>
      </w:r>
      <w:ins w:id="289" w:author="Gregor von Laszewski" w:date="2016-05-09T09:16:00Z">
        <w:r w:rsidR="00F0003C">
          <w:rPr>
            <w:rFonts w:ascii="Times New Roman" w:eastAsia="Times New Roman" w:hAnsi="Times New Roman" w:cs="Times New Roman"/>
            <w:b/>
            <w:sz w:val="24"/>
            <w:szCs w:val="24"/>
          </w:rPr>
          <w:t>.</w:t>
        </w:r>
      </w:ins>
      <w:del w:id="290" w:author="Gregor von Laszewski" w:date="2016-05-09T09:16:00Z">
        <w:r w:rsidRPr="00F0003C" w:rsidDel="00F0003C">
          <w:rPr>
            <w:rFonts w:ascii="Times New Roman" w:eastAsia="Times New Roman" w:hAnsi="Times New Roman" w:cs="Times New Roman"/>
            <w:b/>
            <w:sz w:val="24"/>
            <w:szCs w:val="24"/>
            <w:rPrChange w:id="291" w:author="Gregor von Laszewski" w:date="2016-05-09T09:16:00Z">
              <w:rPr/>
            </w:rPrChange>
          </w:rPr>
          <w:delText>:</w:delText>
        </w:r>
      </w:del>
      <w:r w:rsidRPr="00F0003C">
        <w:rPr>
          <w:rFonts w:ascii="Times New Roman" w:eastAsia="Times New Roman" w:hAnsi="Times New Roman" w:cs="Times New Roman"/>
          <w:b/>
          <w:sz w:val="24"/>
          <w:szCs w:val="24"/>
          <w:rPrChange w:id="292" w:author="Gregor von Laszewski" w:date="2016-05-09T09:16:00Z">
            <w:rPr/>
          </w:rPrChange>
        </w:rPr>
        <w:t xml:space="preserve"> Classifier demo</w:t>
      </w:r>
      <w:del w:id="293" w:author="Gregor von Laszewski" w:date="2016-05-09T09:16:00Z">
        <w:r w:rsidRPr="00F0003C" w:rsidDel="00F0003C">
          <w:rPr>
            <w:rFonts w:ascii="Times New Roman" w:eastAsia="Times New Roman" w:hAnsi="Times New Roman" w:cs="Times New Roman"/>
            <w:b/>
            <w:sz w:val="24"/>
            <w:szCs w:val="24"/>
            <w:rPrChange w:id="294" w:author="Gregor von Laszewski" w:date="2016-05-09T09:16:00Z">
              <w:rPr/>
            </w:rPrChange>
          </w:rPr>
          <w:delText xml:space="preserve"> </w:delText>
        </w:r>
      </w:del>
      <w:r w:rsidRPr="00F0003C">
        <w:rPr>
          <w:rFonts w:ascii="Times New Roman" w:eastAsia="Times New Roman" w:hAnsi="Times New Roman" w:cs="Times New Roman"/>
          <w:b/>
          <w:sz w:val="24"/>
          <w:szCs w:val="24"/>
          <w:rPrChange w:id="295" w:author="Gregor von Laszewski" w:date="2016-05-09T09:16:00Z">
            <w:rPr/>
          </w:rPrChange>
        </w:rPr>
        <w:t>:</w:t>
      </w:r>
      <w:r w:rsidRPr="000412FD">
        <w:rPr>
          <w:rFonts w:ascii="Times New Roman" w:eastAsia="Times New Roman" w:hAnsi="Times New Roman" w:cs="Times New Roman"/>
          <w:sz w:val="24"/>
          <w:szCs w:val="24"/>
          <w:rPrChange w:id="296" w:author="Gregor von Laszewski" w:date="2016-05-09T09:15:00Z">
            <w:rPr/>
          </w:rPrChange>
        </w:rPr>
        <w:t xml:space="preserve"> </w:t>
      </w:r>
      <w:proofErr w:type="spellStart"/>
      <w:r w:rsidRPr="000412FD">
        <w:rPr>
          <w:rFonts w:ascii="Times New Roman" w:eastAsia="Times New Roman" w:hAnsi="Times New Roman" w:cs="Times New Roman"/>
          <w:sz w:val="24"/>
          <w:szCs w:val="24"/>
          <w:rPrChange w:id="297" w:author="Gregor von Laszewski" w:date="2016-05-09T09:15:00Z">
            <w:rPr/>
          </w:rPrChange>
        </w:rPr>
        <w:t>OpenFace's</w:t>
      </w:r>
      <w:proofErr w:type="spellEnd"/>
      <w:r w:rsidRPr="000412FD">
        <w:rPr>
          <w:rFonts w:ascii="Times New Roman" w:eastAsia="Times New Roman" w:hAnsi="Times New Roman" w:cs="Times New Roman"/>
          <w:sz w:val="24"/>
          <w:szCs w:val="24"/>
          <w:rPrChange w:id="298" w:author="Gregor von Laszewski" w:date="2016-05-09T09:15:00Z">
            <w:rPr/>
          </w:rPrChange>
        </w:rPr>
        <w:t xml:space="preserve"> core provides a feature extraction method to obtain low-dimensional representation of any face. </w:t>
      </w:r>
      <w:ins w:id="299" w:author="Gregor von Laszewski" w:date="2016-05-09T09:18:00Z">
        <w:r w:rsidR="00F0003C">
          <w:rPr>
            <w:rFonts w:ascii="Times New Roman" w:eastAsia="Times New Roman" w:hAnsi="Times New Roman" w:cs="Times New Roman"/>
            <w:sz w:val="24"/>
            <w:szCs w:val="24"/>
          </w:rPr>
          <w:t xml:space="preserve">The program </w:t>
        </w:r>
      </w:ins>
      <w:r w:rsidRPr="00F0003C">
        <w:rPr>
          <w:rFonts w:ascii="Times New Roman" w:eastAsia="Times New Roman" w:hAnsi="Times New Roman" w:cs="Times New Roman"/>
          <w:i/>
          <w:sz w:val="24"/>
          <w:szCs w:val="24"/>
          <w:rPrChange w:id="300" w:author="Gregor von Laszewski" w:date="2016-05-09T09:18:00Z">
            <w:rPr/>
          </w:rPrChange>
        </w:rPr>
        <w:t>demos/classifier.py</w:t>
      </w:r>
      <w:r w:rsidRPr="000412FD">
        <w:rPr>
          <w:rFonts w:ascii="Times New Roman" w:eastAsia="Times New Roman" w:hAnsi="Times New Roman" w:cs="Times New Roman"/>
          <w:sz w:val="24"/>
          <w:szCs w:val="24"/>
          <w:rPrChange w:id="301" w:author="Gregor von Laszewski" w:date="2016-05-09T09:15:00Z">
            <w:rPr/>
          </w:rPrChange>
        </w:rPr>
        <w:t xml:space="preserve"> shows</w:t>
      </w:r>
      <w:del w:id="302" w:author="Gregor von Laszewski" w:date="2016-05-09T09:18:00Z">
        <w:r w:rsidRPr="000412FD" w:rsidDel="00F0003C">
          <w:rPr>
            <w:rFonts w:ascii="Times New Roman" w:eastAsia="Times New Roman" w:hAnsi="Times New Roman" w:cs="Times New Roman"/>
            <w:sz w:val="24"/>
            <w:szCs w:val="24"/>
            <w:rPrChange w:id="303" w:author="Gregor von Laszewski" w:date="2016-05-09T09:15:00Z">
              <w:rPr/>
            </w:rPrChange>
          </w:rPr>
          <w:delText xml:space="preserve"> a</w:delText>
        </w:r>
      </w:del>
      <w:r w:rsidRPr="000412FD">
        <w:rPr>
          <w:rFonts w:ascii="Times New Roman" w:eastAsia="Times New Roman" w:hAnsi="Times New Roman" w:cs="Times New Roman"/>
          <w:sz w:val="24"/>
          <w:szCs w:val="24"/>
          <w:rPrChange w:id="304" w:author="Gregor von Laszewski" w:date="2016-05-09T09:15:00Z">
            <w:rPr/>
          </w:rPrChange>
        </w:rPr>
        <w:t xml:space="preserve"> </w:t>
      </w:r>
      <w:del w:id="305" w:author="Gregor von Laszewski" w:date="2016-05-09T09:18:00Z">
        <w:r w:rsidRPr="000412FD" w:rsidDel="00F0003C">
          <w:rPr>
            <w:rFonts w:ascii="Times New Roman" w:eastAsia="Times New Roman" w:hAnsi="Times New Roman" w:cs="Times New Roman"/>
            <w:sz w:val="24"/>
            <w:szCs w:val="24"/>
            <w:rPrChange w:id="306" w:author="Gregor von Laszewski" w:date="2016-05-09T09:15:00Z">
              <w:rPr/>
            </w:rPrChange>
          </w:rPr>
          <w:delText xml:space="preserve">demo of </w:delText>
        </w:r>
      </w:del>
      <w:r w:rsidRPr="000412FD">
        <w:rPr>
          <w:rFonts w:ascii="Times New Roman" w:eastAsia="Times New Roman" w:hAnsi="Times New Roman" w:cs="Times New Roman"/>
          <w:sz w:val="24"/>
          <w:szCs w:val="24"/>
          <w:rPrChange w:id="307" w:author="Gregor von Laszewski" w:date="2016-05-09T09:15:00Z">
            <w:rPr/>
          </w:rPrChange>
        </w:rPr>
        <w:t>how these representations can be used to create a face classifier. </w:t>
      </w:r>
    </w:p>
    <w:p w14:paraId="798E5317" w14:textId="77777777" w:rsidR="00F07DE1" w:rsidRPr="00F07DE1" w:rsidRDefault="00F07DE1" w:rsidP="00F07DE1">
      <w:pPr>
        <w:spacing w:after="0" w:line="240" w:lineRule="auto"/>
        <w:jc w:val="both"/>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 </w:t>
      </w:r>
    </w:p>
    <w:p w14:paraId="64168793" w14:textId="65E32751" w:rsidR="00F07DE1" w:rsidRPr="00F07DE1" w:rsidRDefault="00F07DE1" w:rsidP="00F07DE1">
      <w:pPr>
        <w:spacing w:after="0" w:line="240" w:lineRule="auto"/>
        <w:jc w:val="both"/>
        <w:textAlignment w:val="baseline"/>
        <w:rPr>
          <w:rFonts w:ascii="Times New Roman" w:eastAsia="Times New Roman" w:hAnsi="Times New Roman" w:cs="Times New Roman"/>
          <w:sz w:val="24"/>
          <w:szCs w:val="24"/>
        </w:rPr>
      </w:pPr>
      <w:commentRangeStart w:id="308"/>
      <w:r w:rsidRPr="00F07DE1">
        <w:rPr>
          <w:rFonts w:ascii="Times New Roman" w:eastAsia="Times New Roman" w:hAnsi="Times New Roman" w:cs="Times New Roman"/>
          <w:sz w:val="24"/>
          <w:szCs w:val="24"/>
        </w:rPr>
        <w:t xml:space="preserve">For the purpose of this project Demo 2 and Demo 3 will be used and deployed on Ubuntu and Docker systems. </w:t>
      </w:r>
      <w:commentRangeEnd w:id="308"/>
      <w:r w:rsidR="00F0003C">
        <w:rPr>
          <w:rStyle w:val="CommentReference"/>
        </w:rPr>
        <w:commentReference w:id="308"/>
      </w:r>
      <w:ins w:id="309" w:author="Gregor von Laszewski" w:date="2016-05-09T09:19:00Z">
        <w:r w:rsidR="00F0003C">
          <w:rPr>
            <w:rFonts w:ascii="Times New Roman" w:eastAsia="Times New Roman" w:hAnsi="Times New Roman" w:cs="Times New Roman"/>
            <w:sz w:val="24"/>
            <w:szCs w:val="24"/>
          </w:rPr>
          <w:t xml:space="preserve">With the help of the included demonstration programs we will measure </w:t>
        </w:r>
      </w:ins>
      <w:del w:id="310" w:author="Gregor von Laszewski" w:date="2016-05-09T09:20:00Z">
        <w:r w:rsidRPr="00F07DE1" w:rsidDel="00F0003C">
          <w:rPr>
            <w:rFonts w:ascii="Times New Roman" w:eastAsia="Times New Roman" w:hAnsi="Times New Roman" w:cs="Times New Roman"/>
            <w:sz w:val="24"/>
            <w:szCs w:val="24"/>
          </w:rPr>
          <w:delText xml:space="preserve">The </w:delText>
        </w:r>
      </w:del>
      <w:ins w:id="311" w:author="Gregor von Laszewski" w:date="2016-05-09T09:20:00Z">
        <w:r w:rsidR="00F0003C">
          <w:rPr>
            <w:rFonts w:ascii="Times New Roman" w:eastAsia="Times New Roman" w:hAnsi="Times New Roman" w:cs="Times New Roman"/>
            <w:sz w:val="24"/>
            <w:szCs w:val="24"/>
          </w:rPr>
          <w:t>t</w:t>
        </w:r>
        <w:r w:rsidR="00F0003C" w:rsidRPr="00F07DE1">
          <w:rPr>
            <w:rFonts w:ascii="Times New Roman" w:eastAsia="Times New Roman" w:hAnsi="Times New Roman" w:cs="Times New Roman"/>
            <w:sz w:val="24"/>
            <w:szCs w:val="24"/>
          </w:rPr>
          <w:t xml:space="preserve">he </w:t>
        </w:r>
      </w:ins>
      <w:r w:rsidRPr="00F07DE1">
        <w:rPr>
          <w:rFonts w:ascii="Times New Roman" w:eastAsia="Times New Roman" w:hAnsi="Times New Roman" w:cs="Times New Roman"/>
          <w:sz w:val="24"/>
          <w:szCs w:val="24"/>
        </w:rPr>
        <w:t xml:space="preserve">performance </w:t>
      </w:r>
      <w:ins w:id="312" w:author="Gregor von Laszewski" w:date="2016-05-09T09:20:00Z">
        <w:r w:rsidR="00F0003C">
          <w:rPr>
            <w:rFonts w:ascii="Times New Roman" w:eastAsia="Times New Roman" w:hAnsi="Times New Roman" w:cs="Times New Roman"/>
            <w:sz w:val="24"/>
            <w:szCs w:val="24"/>
          </w:rPr>
          <w:t xml:space="preserve">for each of them and </w:t>
        </w:r>
      </w:ins>
      <w:del w:id="313" w:author="Gregor von Laszewski" w:date="2016-05-09T09:20:00Z">
        <w:r w:rsidRPr="00F07DE1" w:rsidDel="00F0003C">
          <w:rPr>
            <w:rFonts w:ascii="Times New Roman" w:eastAsia="Times New Roman" w:hAnsi="Times New Roman" w:cs="Times New Roman"/>
            <w:sz w:val="24"/>
            <w:szCs w:val="24"/>
          </w:rPr>
          <w:delText>of openface project will be studied on</w:delText>
        </w:r>
      </w:del>
      <w:ins w:id="314" w:author="Gregor von Laszewski" w:date="2016-05-09T09:20:00Z">
        <w:r w:rsidR="00F0003C">
          <w:rPr>
            <w:rFonts w:ascii="Times New Roman" w:eastAsia="Times New Roman" w:hAnsi="Times New Roman" w:cs="Times New Roman"/>
            <w:sz w:val="24"/>
            <w:szCs w:val="24"/>
          </w:rPr>
          <w:t>compare the performance on</w:t>
        </w:r>
      </w:ins>
      <w:r w:rsidRPr="00F07DE1">
        <w:rPr>
          <w:rFonts w:ascii="Times New Roman" w:eastAsia="Times New Roman" w:hAnsi="Times New Roman" w:cs="Times New Roman"/>
          <w:sz w:val="24"/>
          <w:szCs w:val="24"/>
        </w:rPr>
        <w:t> different machines and environment</w:t>
      </w:r>
      <w:ins w:id="315" w:author="Gregor von Laszewski" w:date="2016-05-09T09:20:00Z">
        <w:r w:rsidR="00F0003C">
          <w:rPr>
            <w:rFonts w:ascii="Times New Roman" w:eastAsia="Times New Roman" w:hAnsi="Times New Roman" w:cs="Times New Roman"/>
            <w:sz w:val="24"/>
            <w:szCs w:val="24"/>
          </w:rPr>
          <w:t xml:space="preserve">s. This includes </w:t>
        </w:r>
      </w:ins>
      <w:del w:id="316" w:author="Gregor von Laszewski" w:date="2016-05-09T09:20:00Z">
        <w:r w:rsidRPr="00F07DE1" w:rsidDel="00F0003C">
          <w:rPr>
            <w:rFonts w:ascii="Times New Roman" w:eastAsia="Times New Roman" w:hAnsi="Times New Roman" w:cs="Times New Roman"/>
            <w:sz w:val="24"/>
            <w:szCs w:val="24"/>
          </w:rPr>
          <w:delText>,</w:delText>
        </w:r>
      </w:del>
      <w:ins w:id="317" w:author="Gregor von Laszewski" w:date="2016-05-09T09:20:00Z">
        <w:r w:rsidR="00F0003C" w:rsidRPr="00F07DE1" w:rsidDel="00F0003C">
          <w:rPr>
            <w:rFonts w:ascii="Times New Roman" w:eastAsia="Times New Roman" w:hAnsi="Times New Roman" w:cs="Times New Roman"/>
            <w:sz w:val="24"/>
            <w:szCs w:val="24"/>
          </w:rPr>
          <w:t xml:space="preserve"> </w:t>
        </w:r>
      </w:ins>
      <w:del w:id="318" w:author="Gregor von Laszewski" w:date="2016-05-09T09:20:00Z">
        <w:r w:rsidRPr="00F07DE1" w:rsidDel="00F0003C">
          <w:rPr>
            <w:rFonts w:ascii="Times New Roman" w:eastAsia="Times New Roman" w:hAnsi="Times New Roman" w:cs="Times New Roman"/>
            <w:sz w:val="24"/>
            <w:szCs w:val="24"/>
          </w:rPr>
          <w:delText xml:space="preserve"> such as </w:delText>
        </w:r>
      </w:del>
      <w:proofErr w:type="spellStart"/>
      <w:r w:rsidRPr="00F07DE1">
        <w:rPr>
          <w:rFonts w:ascii="Times New Roman" w:eastAsia="Times New Roman" w:hAnsi="Times New Roman" w:cs="Times New Roman"/>
          <w:sz w:val="24"/>
          <w:szCs w:val="24"/>
        </w:rPr>
        <w:t>docker</w:t>
      </w:r>
      <w:proofErr w:type="spellEnd"/>
      <w:r w:rsidRPr="00F07DE1">
        <w:rPr>
          <w:rFonts w:ascii="Times New Roman" w:eastAsia="Times New Roman" w:hAnsi="Times New Roman" w:cs="Times New Roman"/>
          <w:sz w:val="24"/>
          <w:szCs w:val="24"/>
        </w:rPr>
        <w:t> on OSX and Ubuntu deployment</w:t>
      </w:r>
      <w:ins w:id="319" w:author="Gregor von Laszewski" w:date="2016-05-09T09:21:00Z">
        <w:r w:rsidR="00D905C2">
          <w:rPr>
            <w:rFonts w:ascii="Times New Roman" w:eastAsia="Times New Roman" w:hAnsi="Times New Roman" w:cs="Times New Roman"/>
            <w:sz w:val="24"/>
            <w:szCs w:val="24"/>
          </w:rPr>
          <w:t>s</w:t>
        </w:r>
      </w:ins>
      <w:r w:rsidRPr="00F07DE1">
        <w:rPr>
          <w:rFonts w:ascii="Times New Roman" w:eastAsia="Times New Roman" w:hAnsi="Times New Roman" w:cs="Times New Roman"/>
          <w:sz w:val="24"/>
          <w:szCs w:val="24"/>
        </w:rPr>
        <w:t> using </w:t>
      </w:r>
      <w:proofErr w:type="spellStart"/>
      <w:r w:rsidRPr="00F07DE1">
        <w:rPr>
          <w:rFonts w:ascii="Times New Roman" w:eastAsia="Times New Roman" w:hAnsi="Times New Roman" w:cs="Times New Roman"/>
          <w:sz w:val="24"/>
          <w:szCs w:val="24"/>
        </w:rPr>
        <w:t>ansible</w:t>
      </w:r>
      <w:proofErr w:type="spellEnd"/>
      <w:r w:rsidRPr="00F07DE1">
        <w:rPr>
          <w:rFonts w:ascii="Times New Roman" w:eastAsia="Times New Roman" w:hAnsi="Times New Roman" w:cs="Times New Roman"/>
          <w:sz w:val="24"/>
          <w:szCs w:val="24"/>
        </w:rPr>
        <w:t>. The comparative results of </w:t>
      </w:r>
      <w:proofErr w:type="spellStart"/>
      <w:r w:rsidRPr="00F07DE1">
        <w:rPr>
          <w:rFonts w:ascii="Times New Roman" w:eastAsia="Times New Roman" w:hAnsi="Times New Roman" w:cs="Times New Roman"/>
          <w:sz w:val="24"/>
          <w:szCs w:val="24"/>
        </w:rPr>
        <w:t>openface</w:t>
      </w:r>
      <w:proofErr w:type="spellEnd"/>
      <w:r w:rsidRPr="00F07DE1">
        <w:rPr>
          <w:rFonts w:ascii="Times New Roman" w:eastAsia="Times New Roman" w:hAnsi="Times New Roman" w:cs="Times New Roman"/>
          <w:sz w:val="24"/>
          <w:szCs w:val="24"/>
        </w:rPr>
        <w:t> software performance is represented </w:t>
      </w:r>
      <w:ins w:id="320" w:author="Gregor von Laszewski" w:date="2016-05-09T09:21:00Z">
        <w:r w:rsidR="00D905C2">
          <w:rPr>
            <w:rFonts w:ascii="Times New Roman" w:eastAsia="Times New Roman" w:hAnsi="Times New Roman" w:cs="Times New Roman"/>
            <w:sz w:val="24"/>
            <w:szCs w:val="24"/>
          </w:rPr>
          <w:t>as box whisker diagrams</w:t>
        </w:r>
      </w:ins>
      <w:del w:id="321" w:author="Gregor von Laszewski" w:date="2016-05-09T09:21:00Z">
        <w:r w:rsidRPr="00F07DE1" w:rsidDel="00D905C2">
          <w:rPr>
            <w:rFonts w:ascii="Times New Roman" w:eastAsia="Times New Roman" w:hAnsi="Times New Roman" w:cs="Times New Roman"/>
            <w:sz w:val="24"/>
            <w:szCs w:val="24"/>
          </w:rPr>
          <w:delText>pictorially in the form of graphs and charts</w:delText>
        </w:r>
      </w:del>
      <w:r w:rsidRPr="00F07DE1">
        <w:rPr>
          <w:rFonts w:ascii="Times New Roman" w:eastAsia="Times New Roman" w:hAnsi="Times New Roman" w:cs="Times New Roman"/>
          <w:sz w:val="24"/>
          <w:szCs w:val="24"/>
        </w:rPr>
        <w:t>. </w:t>
      </w:r>
    </w:p>
    <w:p w14:paraId="4F5BF3BC" w14:textId="77777777" w:rsidR="00F07DE1" w:rsidRPr="00F07DE1" w:rsidRDefault="00F07DE1" w:rsidP="00F07DE1">
      <w:pPr>
        <w:spacing w:after="0" w:line="240" w:lineRule="auto"/>
        <w:jc w:val="both"/>
        <w:textAlignment w:val="baseline"/>
        <w:rPr>
          <w:rFonts w:ascii="Segoe UI" w:eastAsia="Times New Roman" w:hAnsi="Segoe UI" w:cs="Segoe UI"/>
          <w:sz w:val="12"/>
          <w:szCs w:val="12"/>
        </w:rPr>
      </w:pPr>
      <w:r w:rsidRPr="00F07DE1">
        <w:rPr>
          <w:rFonts w:ascii="Times New Roman" w:eastAsia="Times New Roman" w:hAnsi="Times New Roman" w:cs="Times New Roman"/>
          <w:sz w:val="18"/>
          <w:szCs w:val="18"/>
        </w:rPr>
        <w:t> </w:t>
      </w:r>
    </w:p>
    <w:p w14:paraId="15A24B44" w14:textId="77777777" w:rsidR="00F07DE1" w:rsidRPr="00B040E7" w:rsidRDefault="00F07DE1" w:rsidP="00B040E7">
      <w:pPr>
        <w:pStyle w:val="Heading1"/>
      </w:pPr>
      <w:bookmarkStart w:id="322" w:name="_Toc450548528"/>
      <w:r w:rsidRPr="00B040E7">
        <w:t>ALGORITHM</w:t>
      </w:r>
      <w:bookmarkEnd w:id="322"/>
      <w:r w:rsidRPr="00B040E7">
        <w:t> </w:t>
      </w:r>
    </w:p>
    <w:p w14:paraId="0E2E2CA0" w14:textId="77777777" w:rsidR="00F07DE1" w:rsidRPr="00F07DE1" w:rsidRDefault="00F07DE1" w:rsidP="00F07DE1">
      <w:pPr>
        <w:spacing w:after="0" w:line="240" w:lineRule="auto"/>
        <w:jc w:val="both"/>
        <w:textAlignment w:val="baseline"/>
        <w:rPr>
          <w:rFonts w:ascii="Segoe UI" w:eastAsia="Times New Roman" w:hAnsi="Segoe UI" w:cs="Segoe UI"/>
          <w:sz w:val="12"/>
          <w:szCs w:val="12"/>
        </w:rPr>
      </w:pPr>
      <w:r w:rsidRPr="00F07DE1">
        <w:rPr>
          <w:rFonts w:ascii="Times New Roman" w:eastAsia="Times New Roman" w:hAnsi="Times New Roman" w:cs="Times New Roman"/>
          <w:sz w:val="18"/>
          <w:szCs w:val="18"/>
        </w:rPr>
        <w:t> </w:t>
      </w:r>
    </w:p>
    <w:p w14:paraId="6AE3FD66" w14:textId="77777777" w:rsidR="00D905C2" w:rsidRDefault="00F07DE1" w:rsidP="00F07DE1">
      <w:pPr>
        <w:spacing w:after="0" w:line="240" w:lineRule="auto"/>
        <w:jc w:val="both"/>
        <w:textAlignment w:val="baseline"/>
        <w:rPr>
          <w:ins w:id="323" w:author="Gregor von Laszewski" w:date="2016-05-09T09:26:00Z"/>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 xml:space="preserve">One of the most widely used methods for human detection is the HOG (Histograms of oriented gradients) [1].  For face detection one popular method is based on Harr wavelet and SVM classifier described in </w:t>
      </w:r>
      <w:del w:id="324" w:author="Gregor von Laszewski" w:date="2016-05-09T09:21:00Z">
        <w:r w:rsidRPr="00F07DE1" w:rsidDel="00D905C2">
          <w:rPr>
            <w:rFonts w:ascii="Times New Roman" w:eastAsia="Times New Roman" w:hAnsi="Times New Roman" w:cs="Times New Roman"/>
            <w:sz w:val="24"/>
            <w:szCs w:val="24"/>
          </w:rPr>
          <w:delText xml:space="preserve">the paper </w:delText>
        </w:r>
      </w:del>
      <w:r w:rsidRPr="00F07DE1">
        <w:rPr>
          <w:rFonts w:ascii="Times New Roman" w:eastAsia="Times New Roman" w:hAnsi="Times New Roman" w:cs="Times New Roman"/>
          <w:sz w:val="24"/>
          <w:szCs w:val="24"/>
        </w:rPr>
        <w:t>[2].  We </w:t>
      </w:r>
      <w:commentRangeStart w:id="325"/>
      <w:ins w:id="326" w:author="Gregor von Laszewski" w:date="2016-05-09T09:22:00Z">
        <w:r w:rsidR="00D905C2">
          <w:rPr>
            <w:rFonts w:ascii="Times New Roman" w:eastAsia="Times New Roman" w:hAnsi="Times New Roman" w:cs="Times New Roman"/>
            <w:sz w:val="24"/>
            <w:szCs w:val="24"/>
          </w:rPr>
          <w:t xml:space="preserve">could </w:t>
        </w:r>
        <w:commentRangeEnd w:id="325"/>
        <w:r w:rsidR="00D905C2">
          <w:rPr>
            <w:rStyle w:val="CommentReference"/>
          </w:rPr>
          <w:commentReference w:id="325"/>
        </w:r>
      </w:ins>
      <w:del w:id="327" w:author="Gregor von Laszewski" w:date="2016-05-09T09:22:00Z">
        <w:r w:rsidRPr="00F07DE1" w:rsidDel="00D905C2">
          <w:rPr>
            <w:rFonts w:ascii="Times New Roman" w:eastAsia="Times New Roman" w:hAnsi="Times New Roman" w:cs="Times New Roman"/>
            <w:sz w:val="24"/>
            <w:szCs w:val="24"/>
          </w:rPr>
          <w:delText xml:space="preserve">could </w:delText>
        </w:r>
      </w:del>
      <w:r w:rsidRPr="00F07DE1">
        <w:rPr>
          <w:rFonts w:ascii="Times New Roman" w:eastAsia="Times New Roman" w:hAnsi="Times New Roman" w:cs="Times New Roman"/>
          <w:sz w:val="24"/>
          <w:szCs w:val="24"/>
        </w:rPr>
        <w:t xml:space="preserve">use the </w:t>
      </w:r>
      <w:proofErr w:type="spellStart"/>
      <w:r w:rsidRPr="00F07DE1">
        <w:rPr>
          <w:rFonts w:ascii="Times New Roman" w:eastAsia="Times New Roman" w:hAnsi="Times New Roman" w:cs="Times New Roman"/>
          <w:sz w:val="24"/>
          <w:szCs w:val="24"/>
        </w:rPr>
        <w:t>OpenCV</w:t>
      </w:r>
      <w:proofErr w:type="spellEnd"/>
      <w:r w:rsidRPr="00F07DE1">
        <w:rPr>
          <w:rFonts w:ascii="Times New Roman" w:eastAsia="Times New Roman" w:hAnsi="Times New Roman" w:cs="Times New Roman"/>
          <w:sz w:val="24"/>
          <w:szCs w:val="24"/>
        </w:rPr>
        <w:t xml:space="preserve"> implementation of human and face detection for our project [3].   Mahout and/or Spark’s </w:t>
      </w:r>
      <w:proofErr w:type="spellStart"/>
      <w:r w:rsidRPr="00F07DE1">
        <w:rPr>
          <w:rFonts w:ascii="Times New Roman" w:eastAsia="Times New Roman" w:hAnsi="Times New Roman" w:cs="Times New Roman"/>
          <w:sz w:val="24"/>
          <w:szCs w:val="24"/>
        </w:rPr>
        <w:t>MLlib</w:t>
      </w:r>
      <w:proofErr w:type="spellEnd"/>
      <w:r w:rsidRPr="00F07DE1">
        <w:rPr>
          <w:rFonts w:ascii="Times New Roman" w:eastAsia="Times New Roman" w:hAnsi="Times New Roman" w:cs="Times New Roman"/>
          <w:sz w:val="24"/>
          <w:szCs w:val="24"/>
        </w:rPr>
        <w:t xml:space="preserve"> library for machine learning consisting of common learning algorithms </w:t>
      </w:r>
      <w:commentRangeStart w:id="328"/>
      <w:r w:rsidRPr="00F07DE1">
        <w:rPr>
          <w:rFonts w:ascii="Times New Roman" w:eastAsia="Times New Roman" w:hAnsi="Times New Roman" w:cs="Times New Roman"/>
          <w:sz w:val="24"/>
          <w:szCs w:val="24"/>
        </w:rPr>
        <w:t>could</w:t>
      </w:r>
      <w:commentRangeEnd w:id="328"/>
      <w:r w:rsidR="00D905C2">
        <w:rPr>
          <w:rStyle w:val="CommentReference"/>
        </w:rPr>
        <w:commentReference w:id="328"/>
      </w:r>
      <w:r w:rsidRPr="00F07DE1">
        <w:rPr>
          <w:rFonts w:ascii="Times New Roman" w:eastAsia="Times New Roman" w:hAnsi="Times New Roman" w:cs="Times New Roman"/>
          <w:sz w:val="24"/>
          <w:szCs w:val="24"/>
        </w:rPr>
        <w:t> be used for classification</w:t>
      </w:r>
      <w:r>
        <w:rPr>
          <w:rFonts w:ascii="Times New Roman" w:eastAsia="Times New Roman" w:hAnsi="Times New Roman" w:cs="Times New Roman"/>
          <w:sz w:val="24"/>
          <w:szCs w:val="24"/>
        </w:rPr>
        <w:t xml:space="preserve"> for human and face detection. </w:t>
      </w:r>
      <w:r w:rsidRPr="00F07DE1">
        <w:rPr>
          <w:rFonts w:ascii="Times New Roman" w:eastAsia="Times New Roman" w:hAnsi="Times New Roman" w:cs="Times New Roman"/>
          <w:sz w:val="24"/>
          <w:szCs w:val="24"/>
        </w:rPr>
        <w:t>(</w:t>
      </w:r>
      <w:hyperlink r:id="rId8" w:history="1">
        <w:r w:rsidRPr="00F07DE1">
          <w:rPr>
            <w:rFonts w:ascii="Times New Roman" w:eastAsia="Times New Roman" w:hAnsi="Times New Roman" w:cs="Times New Roman"/>
            <w:sz w:val="24"/>
            <w:szCs w:val="24"/>
          </w:rPr>
          <w:t>http://spark.apache.org/docs/1.2.1/mllib-guide.html</w:t>
        </w:r>
      </w:hyperlink>
      <w:r w:rsidRPr="00F07DE1">
        <w:rPr>
          <w:rFonts w:ascii="Times New Roman" w:eastAsia="Times New Roman" w:hAnsi="Times New Roman" w:cs="Times New Roman"/>
          <w:sz w:val="24"/>
          <w:szCs w:val="24"/>
        </w:rPr>
        <w:t>) </w:t>
      </w:r>
      <w:r>
        <w:rPr>
          <w:rFonts w:ascii="Times New Roman" w:eastAsia="Times New Roman" w:hAnsi="Times New Roman" w:cs="Times New Roman"/>
          <w:sz w:val="24"/>
          <w:szCs w:val="24"/>
        </w:rPr>
        <w:t>.</w:t>
      </w:r>
      <w:ins w:id="329" w:author="Gregor von Laszewski" w:date="2016-05-09T09:25:00Z">
        <w:r w:rsidR="00D905C2">
          <w:rPr>
            <w:rFonts w:ascii="Times New Roman" w:eastAsia="Times New Roman" w:hAnsi="Times New Roman" w:cs="Times New Roman"/>
            <w:sz w:val="24"/>
            <w:szCs w:val="24"/>
          </w:rPr>
          <w:t xml:space="preserve">The code can be downloaded from </w:t>
        </w:r>
      </w:ins>
      <w:del w:id="330" w:author="Gregor von Laszewski" w:date="2016-05-09T09:26:00Z">
        <w:r w:rsidRPr="00F07DE1" w:rsidDel="00D905C2">
          <w:rPr>
            <w:rFonts w:ascii="Times New Roman" w:eastAsia="Times New Roman" w:hAnsi="Times New Roman" w:cs="Times New Roman"/>
            <w:sz w:val="24"/>
            <w:szCs w:val="24"/>
          </w:rPr>
          <w:delText xml:space="preserve">To download the code see </w:delText>
        </w:r>
      </w:del>
      <w:r w:rsidRPr="00F07DE1">
        <w:rPr>
          <w:rFonts w:ascii="Times New Roman" w:eastAsia="Times New Roman" w:hAnsi="Times New Roman" w:cs="Times New Roman"/>
          <w:sz w:val="24"/>
          <w:szCs w:val="24"/>
        </w:rPr>
        <w:t>[4]</w:t>
      </w:r>
      <w:ins w:id="331" w:author="Gregor von Laszewski" w:date="2016-05-09T09:26:00Z">
        <w:r w:rsidR="00D905C2">
          <w:rPr>
            <w:rFonts w:ascii="Times New Roman" w:eastAsia="Times New Roman" w:hAnsi="Times New Roman" w:cs="Times New Roman"/>
            <w:sz w:val="24"/>
            <w:szCs w:val="24"/>
          </w:rPr>
          <w:t>.</w:t>
        </w:r>
      </w:ins>
    </w:p>
    <w:p w14:paraId="1C729D17" w14:textId="2662FDBB" w:rsidR="00F07DE1" w:rsidRPr="00F07DE1" w:rsidRDefault="00D905C2" w:rsidP="00F07DE1">
      <w:pPr>
        <w:spacing w:after="0" w:line="240" w:lineRule="auto"/>
        <w:jc w:val="both"/>
        <w:textAlignment w:val="baseline"/>
        <w:rPr>
          <w:rFonts w:ascii="Times New Roman" w:eastAsia="Times New Roman" w:hAnsi="Times New Roman" w:cs="Times New Roman"/>
          <w:sz w:val="24"/>
          <w:szCs w:val="24"/>
        </w:rPr>
      </w:pPr>
      <w:commentRangeStart w:id="332"/>
      <w:ins w:id="333" w:author="Gregor von Laszewski" w:date="2016-05-09T09:26:00Z">
        <w:r>
          <w:rPr>
            <w:rFonts w:ascii="Times New Roman" w:eastAsia="Times New Roman" w:hAnsi="Times New Roman" w:cs="Times New Roman"/>
            <w:sz w:val="24"/>
            <w:szCs w:val="24"/>
          </w:rPr>
          <w:t>UNCLEAR</w:t>
        </w:r>
        <w:commentRangeEnd w:id="332"/>
        <w:r>
          <w:rPr>
            <w:rStyle w:val="CommentReference"/>
          </w:rPr>
          <w:commentReference w:id="332"/>
        </w:r>
      </w:ins>
      <w:r w:rsidR="00F07DE1" w:rsidRPr="00F07DE1">
        <w:rPr>
          <w:rFonts w:ascii="Times New Roman" w:eastAsia="Times New Roman" w:hAnsi="Times New Roman" w:cs="Times New Roman"/>
          <w:sz w:val="24"/>
          <w:szCs w:val="24"/>
        </w:rPr>
        <w:t> </w:t>
      </w:r>
    </w:p>
    <w:p w14:paraId="74014036" w14:textId="77777777" w:rsidR="00F07DE1" w:rsidRPr="00F07DE1" w:rsidRDefault="00F07DE1" w:rsidP="00F07DE1">
      <w:pPr>
        <w:spacing w:after="0" w:line="240" w:lineRule="auto"/>
        <w:jc w:val="both"/>
        <w:textAlignment w:val="baseline"/>
        <w:rPr>
          <w:rFonts w:ascii="Segoe UI" w:eastAsia="Times New Roman" w:hAnsi="Segoe UI" w:cs="Segoe UI"/>
          <w:sz w:val="12"/>
          <w:szCs w:val="12"/>
        </w:rPr>
      </w:pPr>
      <w:r w:rsidRPr="00F07DE1">
        <w:rPr>
          <w:rFonts w:ascii="Times New Roman" w:eastAsia="Times New Roman" w:hAnsi="Times New Roman" w:cs="Times New Roman"/>
          <w:sz w:val="18"/>
          <w:szCs w:val="18"/>
        </w:rPr>
        <w:t> </w:t>
      </w:r>
    </w:p>
    <w:p w14:paraId="6F09550B" w14:textId="77777777" w:rsidR="00F07DE1" w:rsidRPr="00B040E7" w:rsidRDefault="00F07DE1" w:rsidP="00B040E7">
      <w:pPr>
        <w:pStyle w:val="Heading1"/>
      </w:pPr>
      <w:bookmarkStart w:id="334" w:name="_Toc450548529"/>
      <w:r w:rsidRPr="00B040E7">
        <w:t>DATASET</w:t>
      </w:r>
      <w:bookmarkEnd w:id="334"/>
      <w:r w:rsidRPr="00B040E7">
        <w:t> </w:t>
      </w:r>
    </w:p>
    <w:p w14:paraId="541089E5" w14:textId="77777777" w:rsidR="00F07DE1" w:rsidRPr="00F07DE1" w:rsidRDefault="00F07DE1" w:rsidP="00F07DE1">
      <w:pPr>
        <w:spacing w:after="0" w:line="240" w:lineRule="auto"/>
        <w:jc w:val="both"/>
        <w:textAlignment w:val="baseline"/>
        <w:rPr>
          <w:rFonts w:ascii="Segoe UI" w:eastAsia="Times New Roman" w:hAnsi="Segoe UI" w:cs="Segoe UI"/>
          <w:sz w:val="12"/>
          <w:szCs w:val="12"/>
        </w:rPr>
      </w:pPr>
      <w:r w:rsidRPr="00F07DE1">
        <w:rPr>
          <w:rFonts w:ascii="Times New Roman" w:eastAsia="Times New Roman" w:hAnsi="Times New Roman" w:cs="Times New Roman"/>
          <w:sz w:val="18"/>
          <w:szCs w:val="18"/>
        </w:rPr>
        <w:t> </w:t>
      </w:r>
    </w:p>
    <w:p w14:paraId="1986FC9F" w14:textId="2E49F09E" w:rsidR="00F07DE1" w:rsidRPr="00F07DE1" w:rsidRDefault="00F07DE1" w:rsidP="00F07DE1">
      <w:pPr>
        <w:spacing w:after="0" w:line="240" w:lineRule="auto"/>
        <w:jc w:val="both"/>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The current models in </w:t>
      </w:r>
      <w:proofErr w:type="spellStart"/>
      <w:r w:rsidRPr="00F07DE1">
        <w:rPr>
          <w:rFonts w:ascii="Times New Roman" w:eastAsia="Times New Roman" w:hAnsi="Times New Roman" w:cs="Times New Roman"/>
          <w:sz w:val="24"/>
          <w:szCs w:val="24"/>
        </w:rPr>
        <w:t>openface</w:t>
      </w:r>
      <w:proofErr w:type="spellEnd"/>
      <w:r w:rsidRPr="00F07DE1">
        <w:rPr>
          <w:rFonts w:ascii="Times New Roman" w:eastAsia="Times New Roman" w:hAnsi="Times New Roman" w:cs="Times New Roman"/>
          <w:sz w:val="24"/>
          <w:szCs w:val="24"/>
        </w:rPr>
        <w:t> project are trained with a combination of the two largest</w:t>
      </w:r>
      <w:del w:id="335" w:author="Gregor von Laszewski" w:date="2016-05-09T09:27:00Z">
        <w:r w:rsidRPr="00F07DE1" w:rsidDel="00B477AA">
          <w:rPr>
            <w:rFonts w:ascii="Times New Roman" w:eastAsia="Times New Roman" w:hAnsi="Times New Roman" w:cs="Times New Roman"/>
            <w:sz w:val="24"/>
            <w:szCs w:val="24"/>
          </w:rPr>
          <w:delText xml:space="preserve"> (of August 2015)</w:delText>
        </w:r>
      </w:del>
      <w:r w:rsidRPr="00F07DE1">
        <w:rPr>
          <w:rFonts w:ascii="Times New Roman" w:eastAsia="Times New Roman" w:hAnsi="Times New Roman" w:cs="Times New Roman"/>
          <w:sz w:val="24"/>
          <w:szCs w:val="24"/>
        </w:rPr>
        <w:t xml:space="preserve"> publicly-available face recognition datasets based on names</w:t>
      </w:r>
      <w:ins w:id="336" w:author="Gregor von Laszewski" w:date="2016-05-09T09:27:00Z">
        <w:r w:rsidR="00B477AA">
          <w:rPr>
            <w:rFonts w:ascii="Times New Roman" w:eastAsia="Times New Roman" w:hAnsi="Times New Roman" w:cs="Times New Roman"/>
            <w:sz w:val="24"/>
            <w:szCs w:val="24"/>
          </w:rPr>
          <w:t xml:space="preserve"> (as of August 2015)</w:t>
        </w:r>
      </w:ins>
      <w:r w:rsidRPr="00F07DE1">
        <w:rPr>
          <w:rFonts w:ascii="Times New Roman" w:eastAsia="Times New Roman" w:hAnsi="Times New Roman" w:cs="Times New Roman"/>
          <w:sz w:val="24"/>
          <w:szCs w:val="24"/>
        </w:rPr>
        <w:t>: </w:t>
      </w:r>
      <w:proofErr w:type="spellStart"/>
      <w:r w:rsidRPr="00F07DE1">
        <w:rPr>
          <w:rFonts w:ascii="Times New Roman" w:eastAsia="Times New Roman" w:hAnsi="Times New Roman" w:cs="Times New Roman"/>
          <w:sz w:val="24"/>
          <w:szCs w:val="24"/>
        </w:rPr>
        <w:t>FaceScrub</w:t>
      </w:r>
      <w:proofErr w:type="spellEnd"/>
      <w:r w:rsidRPr="00F07DE1">
        <w:rPr>
          <w:rFonts w:ascii="Times New Roman" w:eastAsia="Times New Roman" w:hAnsi="Times New Roman" w:cs="Times New Roman"/>
          <w:sz w:val="24"/>
          <w:szCs w:val="24"/>
        </w:rPr>
        <w:t> and CASIA-</w:t>
      </w:r>
      <w:proofErr w:type="spellStart"/>
      <w:r w:rsidRPr="00F07DE1">
        <w:rPr>
          <w:rFonts w:ascii="Times New Roman" w:eastAsia="Times New Roman" w:hAnsi="Times New Roman" w:cs="Times New Roman"/>
          <w:sz w:val="24"/>
          <w:szCs w:val="24"/>
        </w:rPr>
        <w:t>WebFace</w:t>
      </w:r>
      <w:proofErr w:type="spellEnd"/>
      <w:ins w:id="337" w:author="Gregor von Laszewski" w:date="2016-05-09T09:27:00Z">
        <w:r w:rsidR="00B477AA">
          <w:rPr>
            <w:rFonts w:ascii="Times New Roman" w:eastAsia="Times New Roman" w:hAnsi="Times New Roman" w:cs="Times New Roman"/>
            <w:sz w:val="24"/>
            <w:szCs w:val="24"/>
          </w:rPr>
          <w:t xml:space="preserve"> </w:t>
        </w:r>
      </w:ins>
      <w:r w:rsidRPr="00F07DE1">
        <w:rPr>
          <w:rFonts w:ascii="Times New Roman" w:eastAsia="Times New Roman" w:hAnsi="Times New Roman" w:cs="Times New Roman"/>
          <w:sz w:val="24"/>
          <w:szCs w:val="24"/>
        </w:rPr>
        <w:t>[4]. </w:t>
      </w:r>
    </w:p>
    <w:p w14:paraId="6A961ED9" w14:textId="77777777" w:rsidR="00F07DE1" w:rsidRPr="00F07DE1" w:rsidRDefault="00F07DE1" w:rsidP="00F07DE1">
      <w:pPr>
        <w:spacing w:after="0" w:line="240" w:lineRule="auto"/>
        <w:jc w:val="both"/>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  </w:t>
      </w:r>
    </w:p>
    <w:p w14:paraId="1C2A68CA" w14:textId="77777777" w:rsidR="00F07DE1" w:rsidRPr="00F07DE1" w:rsidRDefault="00F07DE1" w:rsidP="00F07DE1">
      <w:pPr>
        <w:spacing w:after="0" w:line="240" w:lineRule="auto"/>
        <w:jc w:val="both"/>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lastRenderedPageBreak/>
        <w:t xml:space="preserve">The </w:t>
      </w:r>
      <w:commentRangeStart w:id="338"/>
      <w:r w:rsidRPr="00F07DE1">
        <w:rPr>
          <w:rFonts w:ascii="Times New Roman" w:eastAsia="Times New Roman" w:hAnsi="Times New Roman" w:cs="Times New Roman"/>
          <w:sz w:val="24"/>
          <w:szCs w:val="24"/>
        </w:rPr>
        <w:t xml:space="preserve">models </w:t>
      </w:r>
      <w:commentRangeEnd w:id="338"/>
      <w:r w:rsidR="00B477AA">
        <w:rPr>
          <w:rStyle w:val="CommentReference"/>
        </w:rPr>
        <w:commentReference w:id="338"/>
      </w:r>
      <w:r w:rsidRPr="00F07DE1">
        <w:rPr>
          <w:rFonts w:ascii="Times New Roman" w:eastAsia="Times New Roman" w:hAnsi="Times New Roman" w:cs="Times New Roman"/>
          <w:sz w:val="24"/>
          <w:szCs w:val="24"/>
        </w:rPr>
        <w:t>can be found under "</w:t>
      </w:r>
      <w:proofErr w:type="spellStart"/>
      <w:r w:rsidRPr="00F07DE1">
        <w:rPr>
          <w:rFonts w:ascii="Times New Roman" w:eastAsia="Times New Roman" w:hAnsi="Times New Roman" w:cs="Times New Roman"/>
          <w:sz w:val="24"/>
          <w:szCs w:val="24"/>
        </w:rPr>
        <w:t>openface</w:t>
      </w:r>
      <w:proofErr w:type="spellEnd"/>
      <w:r w:rsidRPr="00F07DE1">
        <w:rPr>
          <w:rFonts w:ascii="Times New Roman" w:eastAsia="Times New Roman" w:hAnsi="Times New Roman" w:cs="Times New Roman"/>
          <w:sz w:val="24"/>
          <w:szCs w:val="24"/>
        </w:rPr>
        <w:t>/models" folder which is downloaded while pulling </w:t>
      </w:r>
      <w:proofErr w:type="spellStart"/>
      <w:r w:rsidRPr="00F07DE1">
        <w:rPr>
          <w:rFonts w:ascii="Times New Roman" w:eastAsia="Times New Roman" w:hAnsi="Times New Roman" w:cs="Times New Roman"/>
          <w:sz w:val="24"/>
          <w:szCs w:val="24"/>
        </w:rPr>
        <w:t>bamos</w:t>
      </w:r>
      <w:proofErr w:type="spellEnd"/>
      <w:r w:rsidRPr="00F07DE1">
        <w:rPr>
          <w:rFonts w:ascii="Times New Roman" w:eastAsia="Times New Roman" w:hAnsi="Times New Roman" w:cs="Times New Roman"/>
          <w:sz w:val="24"/>
          <w:szCs w:val="24"/>
        </w:rPr>
        <w:t>/</w:t>
      </w:r>
      <w:proofErr w:type="spellStart"/>
      <w:r w:rsidRPr="00F07DE1">
        <w:rPr>
          <w:rFonts w:ascii="Times New Roman" w:eastAsia="Times New Roman" w:hAnsi="Times New Roman" w:cs="Times New Roman"/>
          <w:sz w:val="24"/>
          <w:szCs w:val="24"/>
        </w:rPr>
        <w:t>openface</w:t>
      </w:r>
      <w:proofErr w:type="spellEnd"/>
      <w:r w:rsidRPr="00F07DE1">
        <w:rPr>
          <w:rFonts w:ascii="Times New Roman" w:eastAsia="Times New Roman" w:hAnsi="Times New Roman" w:cs="Times New Roman"/>
          <w:sz w:val="24"/>
          <w:szCs w:val="24"/>
        </w:rPr>
        <w:t> image</w:t>
      </w:r>
      <w:del w:id="339" w:author="Gregor von Laszewski" w:date="2016-05-09T09:27:00Z">
        <w:r w:rsidRPr="00F07DE1" w:rsidDel="00B477AA">
          <w:rPr>
            <w:rFonts w:ascii="Times New Roman" w:eastAsia="Times New Roman" w:hAnsi="Times New Roman" w:cs="Times New Roman"/>
            <w:sz w:val="24"/>
            <w:szCs w:val="24"/>
          </w:rPr>
          <w:delText xml:space="preserve"> </w:delText>
        </w:r>
      </w:del>
      <w:r w:rsidRPr="00F07DE1">
        <w:rPr>
          <w:rFonts w:ascii="Times New Roman" w:eastAsia="Times New Roman" w:hAnsi="Times New Roman" w:cs="Times New Roman"/>
          <w:sz w:val="24"/>
          <w:szCs w:val="24"/>
        </w:rPr>
        <w:t>: </w:t>
      </w:r>
    </w:p>
    <w:p w14:paraId="2202CDD3" w14:textId="77777777" w:rsidR="00F07DE1" w:rsidRPr="00F07DE1" w:rsidRDefault="00F07DE1" w:rsidP="00F07DE1">
      <w:pPr>
        <w:spacing w:after="0" w:line="240" w:lineRule="auto"/>
        <w:jc w:val="both"/>
        <w:textAlignment w:val="baseline"/>
        <w:rPr>
          <w:rFonts w:ascii="Segoe UI" w:eastAsia="Times New Roman" w:hAnsi="Segoe UI" w:cs="Segoe UI"/>
          <w:sz w:val="12"/>
          <w:szCs w:val="12"/>
        </w:rPr>
      </w:pPr>
      <w:r w:rsidRPr="00F07DE1">
        <w:rPr>
          <w:rFonts w:ascii="Times New Roman" w:eastAsia="Times New Roman" w:hAnsi="Times New Roman" w:cs="Times New Roman"/>
          <w:sz w:val="18"/>
          <w:szCs w:val="18"/>
        </w:rPr>
        <w:t>  </w:t>
      </w:r>
    </w:p>
    <w:tbl>
      <w:tblPr>
        <w:tblW w:w="358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585"/>
      </w:tblGrid>
      <w:tr w:rsidR="00F07DE1" w:rsidRPr="00F07DE1" w14:paraId="4819F4B1" w14:textId="77777777" w:rsidTr="00F07DE1">
        <w:trPr>
          <w:trHeight w:val="354"/>
        </w:trPr>
        <w:tc>
          <w:tcPr>
            <w:tcW w:w="0" w:type="auto"/>
            <w:tcBorders>
              <w:top w:val="single" w:sz="6" w:space="0" w:color="B8CCE4"/>
              <w:left w:val="single" w:sz="6" w:space="0" w:color="B8CCE4"/>
              <w:bottom w:val="single" w:sz="12" w:space="0" w:color="95B3D7"/>
              <w:right w:val="single" w:sz="6" w:space="0" w:color="B8CCE4"/>
            </w:tcBorders>
            <w:shd w:val="clear" w:color="auto" w:fill="auto"/>
            <w:hideMark/>
          </w:tcPr>
          <w:p w14:paraId="609ED338" w14:textId="77777777" w:rsidR="00F07DE1" w:rsidRPr="00F07DE1" w:rsidRDefault="00F07DE1" w:rsidP="00F07DE1">
            <w:pPr>
              <w:spacing w:beforeAutospacing="1" w:after="0" w:afterAutospacing="1" w:line="240" w:lineRule="auto"/>
              <w:jc w:val="both"/>
              <w:textAlignment w:val="baseline"/>
              <w:divId w:val="1383407874"/>
              <w:rPr>
                <w:rFonts w:ascii="Segoe UI" w:eastAsia="Times New Roman" w:hAnsi="Segoe UI" w:cs="Segoe UI"/>
                <w:b/>
                <w:bCs/>
                <w:sz w:val="12"/>
                <w:szCs w:val="12"/>
              </w:rPr>
            </w:pPr>
            <w:r w:rsidRPr="00F07DE1">
              <w:rPr>
                <w:rFonts w:ascii="Times New Roman" w:eastAsia="Times New Roman" w:hAnsi="Times New Roman" w:cs="Times New Roman"/>
                <w:b/>
                <w:bCs/>
                <w:sz w:val="18"/>
                <w:szCs w:val="18"/>
              </w:rPr>
              <w:t>nn4.v1 </w:t>
            </w:r>
          </w:p>
        </w:tc>
      </w:tr>
      <w:tr w:rsidR="00F07DE1" w:rsidRPr="00F07DE1" w14:paraId="245DD125" w14:textId="77777777" w:rsidTr="00F07DE1">
        <w:trPr>
          <w:trHeight w:val="275"/>
        </w:trPr>
        <w:tc>
          <w:tcPr>
            <w:tcW w:w="0" w:type="auto"/>
            <w:tcBorders>
              <w:top w:val="outset" w:sz="6" w:space="0" w:color="auto"/>
              <w:left w:val="single" w:sz="6" w:space="0" w:color="B8CCE4"/>
              <w:bottom w:val="single" w:sz="6" w:space="0" w:color="B8CCE4"/>
              <w:right w:val="single" w:sz="6" w:space="0" w:color="B8CCE4"/>
            </w:tcBorders>
            <w:shd w:val="clear" w:color="auto" w:fill="auto"/>
            <w:hideMark/>
          </w:tcPr>
          <w:p w14:paraId="26CD12FA" w14:textId="77777777" w:rsidR="00F07DE1" w:rsidRPr="00F07DE1" w:rsidRDefault="00F07DE1" w:rsidP="00F07DE1">
            <w:pPr>
              <w:spacing w:beforeAutospacing="1" w:after="0" w:afterAutospacing="1" w:line="240" w:lineRule="auto"/>
              <w:jc w:val="both"/>
              <w:textAlignment w:val="baseline"/>
              <w:rPr>
                <w:rFonts w:ascii="Segoe UI" w:eastAsia="Times New Roman" w:hAnsi="Segoe UI" w:cs="Segoe UI"/>
                <w:b/>
                <w:bCs/>
                <w:sz w:val="12"/>
                <w:szCs w:val="12"/>
              </w:rPr>
            </w:pPr>
            <w:r w:rsidRPr="00F07DE1">
              <w:rPr>
                <w:rFonts w:ascii="Times New Roman" w:eastAsia="Times New Roman" w:hAnsi="Times New Roman" w:cs="Times New Roman"/>
                <w:b/>
                <w:bCs/>
                <w:sz w:val="18"/>
                <w:szCs w:val="18"/>
              </w:rPr>
              <w:t>nn4.v2 </w:t>
            </w:r>
          </w:p>
        </w:tc>
      </w:tr>
      <w:tr w:rsidR="00F07DE1" w:rsidRPr="00F07DE1" w14:paraId="6A1C7873" w14:textId="77777777" w:rsidTr="00F07DE1">
        <w:trPr>
          <w:trHeight w:val="255"/>
        </w:trPr>
        <w:tc>
          <w:tcPr>
            <w:tcW w:w="0" w:type="auto"/>
            <w:tcBorders>
              <w:top w:val="outset" w:sz="6" w:space="0" w:color="auto"/>
              <w:left w:val="single" w:sz="6" w:space="0" w:color="B8CCE4"/>
              <w:bottom w:val="single" w:sz="6" w:space="0" w:color="B8CCE4"/>
              <w:right w:val="single" w:sz="6" w:space="0" w:color="B8CCE4"/>
            </w:tcBorders>
            <w:shd w:val="clear" w:color="auto" w:fill="auto"/>
            <w:hideMark/>
          </w:tcPr>
          <w:p w14:paraId="3E2D477E" w14:textId="77777777" w:rsidR="00F07DE1" w:rsidRPr="00F07DE1" w:rsidRDefault="00F07DE1" w:rsidP="00F07DE1">
            <w:pPr>
              <w:spacing w:beforeAutospacing="1" w:after="0" w:afterAutospacing="1" w:line="240" w:lineRule="auto"/>
              <w:jc w:val="both"/>
              <w:textAlignment w:val="baseline"/>
              <w:rPr>
                <w:rFonts w:ascii="Segoe UI" w:eastAsia="Times New Roman" w:hAnsi="Segoe UI" w:cs="Segoe UI"/>
                <w:b/>
                <w:bCs/>
                <w:sz w:val="12"/>
                <w:szCs w:val="12"/>
              </w:rPr>
            </w:pPr>
            <w:r w:rsidRPr="00F07DE1">
              <w:rPr>
                <w:rFonts w:ascii="Times New Roman" w:eastAsia="Times New Roman" w:hAnsi="Times New Roman" w:cs="Times New Roman"/>
                <w:b/>
                <w:bCs/>
                <w:sz w:val="18"/>
                <w:szCs w:val="18"/>
              </w:rPr>
              <w:t>nn4.small1.v1 </w:t>
            </w:r>
          </w:p>
        </w:tc>
      </w:tr>
      <w:tr w:rsidR="00F07DE1" w:rsidRPr="00F07DE1" w14:paraId="4BC2F9CF" w14:textId="77777777" w:rsidTr="00F07DE1">
        <w:trPr>
          <w:trHeight w:val="275"/>
        </w:trPr>
        <w:tc>
          <w:tcPr>
            <w:tcW w:w="0" w:type="auto"/>
            <w:tcBorders>
              <w:top w:val="outset" w:sz="6" w:space="0" w:color="auto"/>
              <w:left w:val="single" w:sz="6" w:space="0" w:color="B8CCE4"/>
              <w:bottom w:val="single" w:sz="6" w:space="0" w:color="B8CCE4"/>
              <w:right w:val="single" w:sz="6" w:space="0" w:color="B8CCE4"/>
            </w:tcBorders>
            <w:shd w:val="clear" w:color="auto" w:fill="auto"/>
            <w:hideMark/>
          </w:tcPr>
          <w:p w14:paraId="6145BF26" w14:textId="77777777" w:rsidR="00F07DE1" w:rsidRPr="00F07DE1" w:rsidRDefault="00F07DE1" w:rsidP="00F07DE1">
            <w:pPr>
              <w:spacing w:beforeAutospacing="1" w:after="0" w:afterAutospacing="1" w:line="240" w:lineRule="auto"/>
              <w:jc w:val="both"/>
              <w:textAlignment w:val="baseline"/>
              <w:rPr>
                <w:rFonts w:ascii="Segoe UI" w:eastAsia="Times New Roman" w:hAnsi="Segoe UI" w:cs="Segoe UI"/>
                <w:b/>
                <w:bCs/>
                <w:sz w:val="12"/>
                <w:szCs w:val="12"/>
              </w:rPr>
            </w:pPr>
            <w:r w:rsidRPr="00F07DE1">
              <w:rPr>
                <w:rFonts w:ascii="Times New Roman" w:eastAsia="Times New Roman" w:hAnsi="Times New Roman" w:cs="Times New Roman"/>
                <w:b/>
                <w:bCs/>
                <w:sz w:val="18"/>
                <w:szCs w:val="18"/>
              </w:rPr>
              <w:t>nn4.small2.v1 </w:t>
            </w:r>
          </w:p>
        </w:tc>
      </w:tr>
    </w:tbl>
    <w:p w14:paraId="791077FB" w14:textId="77777777" w:rsidR="00B477AA" w:rsidRDefault="00B477AA" w:rsidP="00F07DE1">
      <w:pPr>
        <w:spacing w:after="0" w:line="240" w:lineRule="auto"/>
        <w:jc w:val="both"/>
        <w:textAlignment w:val="baseline"/>
        <w:rPr>
          <w:ins w:id="340" w:author="Gregor von Laszewski" w:date="2016-05-09T09:28:00Z"/>
          <w:rFonts w:ascii="Times New Roman" w:eastAsia="Times New Roman" w:hAnsi="Times New Roman" w:cs="Times New Roman"/>
          <w:sz w:val="18"/>
          <w:szCs w:val="18"/>
        </w:rPr>
      </w:pPr>
    </w:p>
    <w:p w14:paraId="11F64E59" w14:textId="0BEBFF63" w:rsidR="00F07DE1" w:rsidRPr="00F07DE1" w:rsidRDefault="00B477AA" w:rsidP="00F07DE1">
      <w:pPr>
        <w:spacing w:after="0" w:line="240" w:lineRule="auto"/>
        <w:jc w:val="both"/>
        <w:textAlignment w:val="baseline"/>
        <w:rPr>
          <w:rFonts w:ascii="Segoe UI" w:eastAsia="Times New Roman" w:hAnsi="Segoe UI" w:cs="Segoe UI"/>
          <w:sz w:val="12"/>
          <w:szCs w:val="12"/>
        </w:rPr>
      </w:pPr>
      <w:ins w:id="341" w:author="Gregor von Laszewski" w:date="2016-05-09T09:28:00Z">
        <w:r w:rsidRPr="00547EF9">
          <w:rPr>
            <w:rFonts w:ascii="Times New Roman" w:eastAsia="Times New Roman" w:hAnsi="Times New Roman" w:cs="Times New Roman"/>
            <w:sz w:val="18"/>
            <w:szCs w:val="18"/>
            <w:highlight w:val="yellow"/>
            <w:rPrChange w:id="342" w:author="Gregor von Laszewski" w:date="2016-05-12T09:04:00Z">
              <w:rPr>
                <w:rFonts w:ascii="Times New Roman" w:eastAsia="Times New Roman" w:hAnsi="Times New Roman" w:cs="Times New Roman"/>
                <w:sz w:val="18"/>
                <w:szCs w:val="18"/>
              </w:rPr>
            </w:rPrChange>
          </w:rPr>
          <w:t xml:space="preserve">THIS IS A FIGURE AND MUST BE REFERNCESD SO IN THE </w:t>
        </w:r>
        <w:proofErr w:type="gramStart"/>
        <w:r w:rsidRPr="00547EF9">
          <w:rPr>
            <w:rFonts w:ascii="Times New Roman" w:eastAsia="Times New Roman" w:hAnsi="Times New Roman" w:cs="Times New Roman"/>
            <w:sz w:val="18"/>
            <w:szCs w:val="18"/>
            <w:highlight w:val="yellow"/>
            <w:rPrChange w:id="343" w:author="Gregor von Laszewski" w:date="2016-05-12T09:04:00Z">
              <w:rPr>
                <w:rFonts w:ascii="Times New Roman" w:eastAsia="Times New Roman" w:hAnsi="Times New Roman" w:cs="Times New Roman"/>
                <w:sz w:val="18"/>
                <w:szCs w:val="18"/>
              </w:rPr>
            </w:rPrChange>
          </w:rPr>
          <w:t>TEXT</w:t>
        </w:r>
      </w:ins>
      <w:r w:rsidR="00F07DE1" w:rsidRPr="00547EF9">
        <w:rPr>
          <w:rFonts w:ascii="Times New Roman" w:eastAsia="Times New Roman" w:hAnsi="Times New Roman" w:cs="Times New Roman"/>
          <w:sz w:val="18"/>
          <w:szCs w:val="18"/>
          <w:highlight w:val="yellow"/>
          <w:rPrChange w:id="344" w:author="Gregor von Laszewski" w:date="2016-05-12T09:04:00Z">
            <w:rPr>
              <w:rFonts w:ascii="Times New Roman" w:eastAsia="Times New Roman" w:hAnsi="Times New Roman" w:cs="Times New Roman"/>
              <w:sz w:val="18"/>
              <w:szCs w:val="18"/>
            </w:rPr>
          </w:rPrChange>
        </w:rPr>
        <w:t> </w:t>
      </w:r>
      <w:ins w:id="345" w:author="Gregor von Laszewski" w:date="2016-05-09T09:29:00Z">
        <w:r w:rsidRPr="00547EF9">
          <w:rPr>
            <w:rFonts w:ascii="Times New Roman" w:eastAsia="Times New Roman" w:hAnsi="Times New Roman" w:cs="Times New Roman"/>
            <w:sz w:val="18"/>
            <w:szCs w:val="18"/>
            <w:highlight w:val="yellow"/>
            <w:rPrChange w:id="346" w:author="Gregor von Laszewski" w:date="2016-05-12T09:04:00Z">
              <w:rPr>
                <w:rFonts w:ascii="Times New Roman" w:eastAsia="Times New Roman" w:hAnsi="Times New Roman" w:cs="Times New Roman"/>
                <w:sz w:val="18"/>
                <w:szCs w:val="18"/>
              </w:rPr>
            </w:rPrChange>
          </w:rPr>
          <w:t>.</w:t>
        </w:r>
        <w:proofErr w:type="gramEnd"/>
        <w:r w:rsidRPr="00547EF9">
          <w:rPr>
            <w:rFonts w:ascii="Times New Roman" w:eastAsia="Times New Roman" w:hAnsi="Times New Roman" w:cs="Times New Roman"/>
            <w:sz w:val="18"/>
            <w:szCs w:val="18"/>
            <w:highlight w:val="yellow"/>
            <w:rPrChange w:id="347" w:author="Gregor von Laszewski" w:date="2016-05-12T09:04:00Z">
              <w:rPr>
                <w:rFonts w:ascii="Times New Roman" w:eastAsia="Times New Roman" w:hAnsi="Times New Roman" w:cs="Times New Roman"/>
                <w:sz w:val="18"/>
                <w:szCs w:val="18"/>
              </w:rPr>
            </w:rPrChange>
          </w:rPr>
          <w:t xml:space="preserve"> If it’s a list than it should be bulleted</w:t>
        </w:r>
      </w:ins>
      <w:r w:rsidR="00F07DE1" w:rsidRPr="00F07DE1">
        <w:rPr>
          <w:rFonts w:ascii="Times New Roman" w:eastAsia="Times New Roman" w:hAnsi="Times New Roman" w:cs="Times New Roman"/>
          <w:sz w:val="18"/>
          <w:szCs w:val="18"/>
        </w:rPr>
        <w:t> </w:t>
      </w:r>
    </w:p>
    <w:p w14:paraId="31285F22" w14:textId="77777777" w:rsidR="00F07DE1" w:rsidRPr="00F07DE1" w:rsidRDefault="00F07DE1" w:rsidP="00F07DE1">
      <w:pPr>
        <w:spacing w:after="0" w:line="240" w:lineRule="auto"/>
        <w:jc w:val="both"/>
        <w:textAlignment w:val="baseline"/>
        <w:rPr>
          <w:rFonts w:ascii="Segoe UI" w:eastAsia="Times New Roman" w:hAnsi="Segoe UI" w:cs="Segoe UI"/>
          <w:sz w:val="12"/>
          <w:szCs w:val="12"/>
        </w:rPr>
      </w:pPr>
      <w:r w:rsidRPr="00F07DE1">
        <w:rPr>
          <w:rFonts w:ascii="Times New Roman" w:eastAsia="Times New Roman" w:hAnsi="Times New Roman" w:cs="Times New Roman"/>
          <w:sz w:val="18"/>
          <w:szCs w:val="18"/>
        </w:rPr>
        <w:t>  </w:t>
      </w:r>
    </w:p>
    <w:tbl>
      <w:tblPr>
        <w:tblW w:w="962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622"/>
      </w:tblGrid>
      <w:tr w:rsidR="00F07DE1" w:rsidRPr="00F07DE1" w14:paraId="633AE062" w14:textId="77777777" w:rsidTr="00F07DE1">
        <w:tc>
          <w:tcPr>
            <w:tcW w:w="9622" w:type="dxa"/>
            <w:tcBorders>
              <w:top w:val="single" w:sz="6" w:space="0" w:color="B8CCE4"/>
              <w:left w:val="single" w:sz="6" w:space="0" w:color="B8CCE4"/>
              <w:bottom w:val="single" w:sz="12" w:space="0" w:color="95B3D7"/>
              <w:right w:val="single" w:sz="6" w:space="0" w:color="B8CCE4"/>
            </w:tcBorders>
            <w:shd w:val="clear" w:color="auto" w:fill="auto"/>
            <w:hideMark/>
          </w:tcPr>
          <w:p w14:paraId="74D67B08" w14:textId="77777777" w:rsidR="00F07DE1" w:rsidRPr="00F07DE1" w:rsidRDefault="00F07DE1" w:rsidP="00F07DE1">
            <w:pPr>
              <w:spacing w:beforeAutospacing="1" w:after="0" w:afterAutospacing="1" w:line="240" w:lineRule="auto"/>
              <w:jc w:val="both"/>
              <w:textAlignment w:val="baseline"/>
              <w:divId w:val="604192457"/>
              <w:rPr>
                <w:rFonts w:ascii="Segoe UI" w:eastAsia="Times New Roman" w:hAnsi="Segoe UI" w:cs="Segoe UI"/>
                <w:b/>
                <w:bCs/>
                <w:sz w:val="12"/>
                <w:szCs w:val="12"/>
              </w:rPr>
            </w:pPr>
            <w:r w:rsidRPr="00F07DE1">
              <w:rPr>
                <w:rFonts w:ascii="Times New Roman" w:eastAsia="Times New Roman" w:hAnsi="Times New Roman" w:cs="Times New Roman"/>
                <w:b/>
                <w:bCs/>
                <w:sz w:val="18"/>
                <w:szCs w:val="18"/>
              </w:rPr>
              <w:t xml:space="preserve">The performance is measured by averaging 500 forward passes with </w:t>
            </w:r>
            <w:proofErr w:type="spellStart"/>
            <w:r w:rsidRPr="00F07DE1">
              <w:rPr>
                <w:rFonts w:ascii="Times New Roman" w:eastAsia="Times New Roman" w:hAnsi="Times New Roman" w:cs="Times New Roman"/>
                <w:b/>
                <w:bCs/>
                <w:sz w:val="18"/>
                <w:szCs w:val="18"/>
              </w:rPr>
              <w:t>util</w:t>
            </w:r>
            <w:proofErr w:type="spellEnd"/>
            <w:r w:rsidRPr="00F07DE1">
              <w:rPr>
                <w:rFonts w:ascii="Times New Roman" w:eastAsia="Times New Roman" w:hAnsi="Times New Roman" w:cs="Times New Roman"/>
                <w:b/>
                <w:bCs/>
                <w:sz w:val="18"/>
                <w:szCs w:val="18"/>
              </w:rPr>
              <w:t>/profile-</w:t>
            </w:r>
            <w:proofErr w:type="spellStart"/>
            <w:r w:rsidRPr="00F07DE1">
              <w:rPr>
                <w:rFonts w:ascii="Times New Roman" w:eastAsia="Times New Roman" w:hAnsi="Times New Roman" w:cs="Times New Roman"/>
                <w:b/>
                <w:bCs/>
                <w:sz w:val="18"/>
                <w:szCs w:val="18"/>
              </w:rPr>
              <w:t>network.lua</w:t>
            </w:r>
            <w:proofErr w:type="spellEnd"/>
            <w:r w:rsidRPr="00F07DE1">
              <w:rPr>
                <w:rFonts w:ascii="Times New Roman" w:eastAsia="Times New Roman" w:hAnsi="Times New Roman" w:cs="Times New Roman"/>
                <w:b/>
                <w:bCs/>
                <w:sz w:val="18"/>
                <w:szCs w:val="18"/>
              </w:rPr>
              <w:t xml:space="preserve"> and the following results use </w:t>
            </w:r>
            <w:proofErr w:type="spellStart"/>
            <w:r w:rsidRPr="00F07DE1">
              <w:rPr>
                <w:rFonts w:ascii="Times New Roman" w:eastAsia="Times New Roman" w:hAnsi="Times New Roman" w:cs="Times New Roman"/>
                <w:b/>
                <w:bCs/>
                <w:sz w:val="18"/>
                <w:szCs w:val="18"/>
              </w:rPr>
              <w:t>OpenBLAS</w:t>
            </w:r>
            <w:proofErr w:type="spellEnd"/>
            <w:r w:rsidRPr="00F07DE1">
              <w:rPr>
                <w:rFonts w:ascii="Times New Roman" w:eastAsia="Times New Roman" w:hAnsi="Times New Roman" w:cs="Times New Roman"/>
                <w:b/>
                <w:bCs/>
                <w:sz w:val="18"/>
                <w:szCs w:val="18"/>
              </w:rPr>
              <w:t xml:space="preserve"> on an 8 </w:t>
            </w:r>
          </w:p>
        </w:tc>
      </w:tr>
      <w:tr w:rsidR="00F07DE1" w:rsidRPr="00F07DE1" w14:paraId="0E8F3D60" w14:textId="77777777" w:rsidTr="00F07DE1">
        <w:tc>
          <w:tcPr>
            <w:tcW w:w="9622" w:type="dxa"/>
            <w:tcBorders>
              <w:top w:val="outset" w:sz="6" w:space="0" w:color="auto"/>
              <w:left w:val="single" w:sz="6" w:space="0" w:color="B8CCE4"/>
              <w:bottom w:val="single" w:sz="6" w:space="0" w:color="B8CCE4"/>
              <w:right w:val="single" w:sz="6" w:space="0" w:color="B8CCE4"/>
            </w:tcBorders>
            <w:shd w:val="clear" w:color="auto" w:fill="auto"/>
            <w:hideMark/>
          </w:tcPr>
          <w:p w14:paraId="64BF00D1" w14:textId="77777777" w:rsidR="00F07DE1" w:rsidRPr="00F07DE1" w:rsidRDefault="00F07DE1" w:rsidP="00F07DE1">
            <w:pPr>
              <w:spacing w:beforeAutospacing="1" w:after="0" w:afterAutospacing="1" w:line="240" w:lineRule="auto"/>
              <w:jc w:val="both"/>
              <w:textAlignment w:val="baseline"/>
              <w:rPr>
                <w:rFonts w:ascii="Segoe UI" w:eastAsia="Times New Roman" w:hAnsi="Segoe UI" w:cs="Segoe UI"/>
                <w:b/>
                <w:bCs/>
                <w:sz w:val="12"/>
                <w:szCs w:val="12"/>
              </w:rPr>
            </w:pPr>
            <w:commentRangeStart w:id="348"/>
            <w:r w:rsidRPr="00F07DE1">
              <w:rPr>
                <w:rFonts w:ascii="Times New Roman" w:eastAsia="Times New Roman" w:hAnsi="Times New Roman" w:cs="Times New Roman"/>
                <w:b/>
                <w:bCs/>
                <w:sz w:val="18"/>
                <w:szCs w:val="18"/>
              </w:rPr>
              <w:t>core 3.70 GHz CPU and a Tesla K40 GPU. </w:t>
            </w:r>
            <w:commentRangeEnd w:id="348"/>
            <w:r w:rsidR="00B477AA">
              <w:rPr>
                <w:rStyle w:val="CommentReference"/>
              </w:rPr>
              <w:commentReference w:id="348"/>
            </w:r>
          </w:p>
        </w:tc>
      </w:tr>
      <w:tr w:rsidR="00F07DE1" w:rsidRPr="00F07DE1" w14:paraId="2D6CD212" w14:textId="77777777" w:rsidTr="00F07DE1">
        <w:tc>
          <w:tcPr>
            <w:tcW w:w="9622" w:type="dxa"/>
            <w:tcBorders>
              <w:top w:val="outset" w:sz="6" w:space="0" w:color="auto"/>
              <w:left w:val="single" w:sz="6" w:space="0" w:color="B8CCE4"/>
              <w:bottom w:val="single" w:sz="6" w:space="0" w:color="B8CCE4"/>
              <w:right w:val="single" w:sz="6" w:space="0" w:color="B8CCE4"/>
            </w:tcBorders>
            <w:shd w:val="clear" w:color="auto" w:fill="auto"/>
            <w:hideMark/>
          </w:tcPr>
          <w:p w14:paraId="2832517C" w14:textId="77777777" w:rsidR="00F07DE1" w:rsidRPr="00F07DE1" w:rsidRDefault="00F07DE1" w:rsidP="00F07DE1">
            <w:pPr>
              <w:spacing w:beforeAutospacing="1" w:after="0" w:afterAutospacing="1" w:line="240" w:lineRule="auto"/>
              <w:jc w:val="both"/>
              <w:textAlignment w:val="baseline"/>
              <w:rPr>
                <w:rFonts w:ascii="Segoe UI" w:eastAsia="Times New Roman" w:hAnsi="Segoe UI" w:cs="Segoe UI"/>
                <w:b/>
                <w:bCs/>
                <w:sz w:val="12"/>
                <w:szCs w:val="12"/>
              </w:rPr>
            </w:pPr>
            <w:r w:rsidRPr="00F07DE1">
              <w:rPr>
                <w:rFonts w:ascii="Times New Roman" w:eastAsia="Times New Roman" w:hAnsi="Times New Roman" w:cs="Times New Roman"/>
                <w:b/>
                <w:bCs/>
                <w:sz w:val="18"/>
                <w:szCs w:val="18"/>
              </w:rPr>
              <w:t>  </w:t>
            </w:r>
          </w:p>
        </w:tc>
      </w:tr>
      <w:tr w:rsidR="00F07DE1" w:rsidRPr="00F07DE1" w14:paraId="6DF8996D" w14:textId="77777777" w:rsidTr="00F07DE1">
        <w:tc>
          <w:tcPr>
            <w:tcW w:w="9622" w:type="dxa"/>
            <w:tcBorders>
              <w:top w:val="outset" w:sz="6" w:space="0" w:color="auto"/>
              <w:left w:val="single" w:sz="6" w:space="0" w:color="B8CCE4"/>
              <w:bottom w:val="single" w:sz="6" w:space="0" w:color="B8CCE4"/>
              <w:right w:val="single" w:sz="6" w:space="0" w:color="B8CCE4"/>
            </w:tcBorders>
            <w:shd w:val="clear" w:color="auto" w:fill="auto"/>
            <w:hideMark/>
          </w:tcPr>
          <w:p w14:paraId="42C3D614" w14:textId="77777777" w:rsidR="00F07DE1" w:rsidRPr="00F07DE1" w:rsidRDefault="00F07DE1" w:rsidP="00F07DE1">
            <w:pPr>
              <w:spacing w:beforeAutospacing="1" w:after="0" w:afterAutospacing="1" w:line="240" w:lineRule="auto"/>
              <w:jc w:val="both"/>
              <w:textAlignment w:val="baseline"/>
              <w:rPr>
                <w:rFonts w:ascii="Segoe UI" w:eastAsia="Times New Roman" w:hAnsi="Segoe UI" w:cs="Segoe UI"/>
                <w:b/>
                <w:bCs/>
                <w:sz w:val="12"/>
                <w:szCs w:val="12"/>
              </w:rPr>
            </w:pPr>
            <w:r w:rsidRPr="00F07DE1">
              <w:rPr>
                <w:rFonts w:ascii="Times New Roman" w:eastAsia="Times New Roman" w:hAnsi="Times New Roman" w:cs="Times New Roman"/>
                <w:b/>
                <w:bCs/>
                <w:sz w:val="18"/>
                <w:szCs w:val="18"/>
              </w:rPr>
              <w:t>Model                      Runtime (CPU)              Runtime (GPU) </w:t>
            </w:r>
          </w:p>
        </w:tc>
      </w:tr>
      <w:tr w:rsidR="00F07DE1" w:rsidRPr="00F07DE1" w14:paraId="543DF2C2" w14:textId="77777777" w:rsidTr="00F07DE1">
        <w:tc>
          <w:tcPr>
            <w:tcW w:w="9622" w:type="dxa"/>
            <w:tcBorders>
              <w:top w:val="outset" w:sz="6" w:space="0" w:color="auto"/>
              <w:left w:val="single" w:sz="6" w:space="0" w:color="B8CCE4"/>
              <w:bottom w:val="single" w:sz="6" w:space="0" w:color="B8CCE4"/>
              <w:right w:val="single" w:sz="6" w:space="0" w:color="B8CCE4"/>
            </w:tcBorders>
            <w:shd w:val="clear" w:color="auto" w:fill="auto"/>
            <w:hideMark/>
          </w:tcPr>
          <w:p w14:paraId="7522D478" w14:textId="77777777" w:rsidR="00F07DE1" w:rsidRPr="00F07DE1" w:rsidRDefault="00F07DE1" w:rsidP="00F07DE1">
            <w:pPr>
              <w:spacing w:beforeAutospacing="1" w:after="0" w:afterAutospacing="1" w:line="240" w:lineRule="auto"/>
              <w:jc w:val="both"/>
              <w:textAlignment w:val="baseline"/>
              <w:rPr>
                <w:rFonts w:ascii="Segoe UI" w:eastAsia="Times New Roman" w:hAnsi="Segoe UI" w:cs="Segoe UI"/>
                <w:b/>
                <w:bCs/>
                <w:sz w:val="12"/>
                <w:szCs w:val="12"/>
              </w:rPr>
            </w:pPr>
            <w:r w:rsidRPr="00F07DE1">
              <w:rPr>
                <w:rFonts w:ascii="Times New Roman" w:eastAsia="Times New Roman" w:hAnsi="Times New Roman" w:cs="Times New Roman"/>
                <w:b/>
                <w:bCs/>
                <w:sz w:val="18"/>
                <w:szCs w:val="18"/>
              </w:rPr>
              <w:t xml:space="preserve">nn4.v1                        75.67 </w:t>
            </w:r>
            <w:proofErr w:type="spellStart"/>
            <w:r w:rsidRPr="00F07DE1">
              <w:rPr>
                <w:rFonts w:ascii="Times New Roman" w:eastAsia="Times New Roman" w:hAnsi="Times New Roman" w:cs="Times New Roman"/>
                <w:b/>
                <w:bCs/>
                <w:sz w:val="18"/>
                <w:szCs w:val="18"/>
              </w:rPr>
              <w:t>ms</w:t>
            </w:r>
            <w:proofErr w:type="spellEnd"/>
            <w:r w:rsidRPr="00F07DE1">
              <w:rPr>
                <w:rFonts w:ascii="Times New Roman" w:eastAsia="Times New Roman" w:hAnsi="Times New Roman" w:cs="Times New Roman"/>
                <w:b/>
                <w:bCs/>
                <w:sz w:val="18"/>
                <w:szCs w:val="18"/>
              </w:rPr>
              <w:t xml:space="preserve"> ± 19.97 </w:t>
            </w:r>
            <w:proofErr w:type="spellStart"/>
            <w:r w:rsidRPr="00F07DE1">
              <w:rPr>
                <w:rFonts w:ascii="Times New Roman" w:eastAsia="Times New Roman" w:hAnsi="Times New Roman" w:cs="Times New Roman"/>
                <w:b/>
                <w:bCs/>
                <w:sz w:val="18"/>
                <w:szCs w:val="18"/>
              </w:rPr>
              <w:t>ms</w:t>
            </w:r>
            <w:proofErr w:type="spellEnd"/>
            <w:r w:rsidRPr="00F07DE1">
              <w:rPr>
                <w:rFonts w:ascii="Times New Roman" w:eastAsia="Times New Roman" w:hAnsi="Times New Roman" w:cs="Times New Roman"/>
                <w:b/>
                <w:bCs/>
                <w:sz w:val="18"/>
                <w:szCs w:val="18"/>
              </w:rPr>
              <w:t xml:space="preserve">   21.96 </w:t>
            </w:r>
            <w:proofErr w:type="spellStart"/>
            <w:r w:rsidRPr="00F07DE1">
              <w:rPr>
                <w:rFonts w:ascii="Times New Roman" w:eastAsia="Times New Roman" w:hAnsi="Times New Roman" w:cs="Times New Roman"/>
                <w:b/>
                <w:bCs/>
                <w:sz w:val="18"/>
                <w:szCs w:val="18"/>
              </w:rPr>
              <w:t>ms</w:t>
            </w:r>
            <w:proofErr w:type="spellEnd"/>
            <w:r w:rsidRPr="00F07DE1">
              <w:rPr>
                <w:rFonts w:ascii="Times New Roman" w:eastAsia="Times New Roman" w:hAnsi="Times New Roman" w:cs="Times New Roman"/>
                <w:b/>
                <w:bCs/>
                <w:sz w:val="18"/>
                <w:szCs w:val="18"/>
              </w:rPr>
              <w:t xml:space="preserve"> ± 6.71 </w:t>
            </w:r>
            <w:proofErr w:type="spellStart"/>
            <w:r w:rsidRPr="00F07DE1">
              <w:rPr>
                <w:rFonts w:ascii="Times New Roman" w:eastAsia="Times New Roman" w:hAnsi="Times New Roman" w:cs="Times New Roman"/>
                <w:b/>
                <w:bCs/>
                <w:sz w:val="18"/>
                <w:szCs w:val="18"/>
              </w:rPr>
              <w:t>ms</w:t>
            </w:r>
            <w:proofErr w:type="spellEnd"/>
            <w:r w:rsidRPr="00F07DE1">
              <w:rPr>
                <w:rFonts w:ascii="Times New Roman" w:eastAsia="Times New Roman" w:hAnsi="Times New Roman" w:cs="Times New Roman"/>
                <w:b/>
                <w:bCs/>
                <w:sz w:val="18"/>
                <w:szCs w:val="18"/>
              </w:rPr>
              <w:t> </w:t>
            </w:r>
          </w:p>
        </w:tc>
      </w:tr>
      <w:tr w:rsidR="00F07DE1" w:rsidRPr="00F07DE1" w14:paraId="21B6E6F1" w14:textId="77777777" w:rsidTr="00F07DE1">
        <w:tc>
          <w:tcPr>
            <w:tcW w:w="9622" w:type="dxa"/>
            <w:tcBorders>
              <w:top w:val="outset" w:sz="6" w:space="0" w:color="auto"/>
              <w:left w:val="single" w:sz="6" w:space="0" w:color="B8CCE4"/>
              <w:bottom w:val="single" w:sz="6" w:space="0" w:color="B8CCE4"/>
              <w:right w:val="single" w:sz="6" w:space="0" w:color="B8CCE4"/>
            </w:tcBorders>
            <w:shd w:val="clear" w:color="auto" w:fill="auto"/>
            <w:hideMark/>
          </w:tcPr>
          <w:p w14:paraId="6796DD5B" w14:textId="77777777" w:rsidR="00F07DE1" w:rsidRPr="00F07DE1" w:rsidRDefault="00F07DE1" w:rsidP="00F07DE1">
            <w:pPr>
              <w:spacing w:beforeAutospacing="1" w:after="0" w:afterAutospacing="1" w:line="240" w:lineRule="auto"/>
              <w:jc w:val="both"/>
              <w:textAlignment w:val="baseline"/>
              <w:rPr>
                <w:rFonts w:ascii="Segoe UI" w:eastAsia="Times New Roman" w:hAnsi="Segoe UI" w:cs="Segoe UI"/>
                <w:b/>
                <w:bCs/>
                <w:sz w:val="12"/>
                <w:szCs w:val="12"/>
              </w:rPr>
            </w:pPr>
            <w:r w:rsidRPr="00F07DE1">
              <w:rPr>
                <w:rFonts w:ascii="Times New Roman" w:eastAsia="Times New Roman" w:hAnsi="Times New Roman" w:cs="Times New Roman"/>
                <w:b/>
                <w:bCs/>
                <w:sz w:val="18"/>
                <w:szCs w:val="18"/>
              </w:rPr>
              <w:t xml:space="preserve">nn4.v2                        82.74 </w:t>
            </w:r>
            <w:proofErr w:type="spellStart"/>
            <w:r w:rsidRPr="00F07DE1">
              <w:rPr>
                <w:rFonts w:ascii="Times New Roman" w:eastAsia="Times New Roman" w:hAnsi="Times New Roman" w:cs="Times New Roman"/>
                <w:b/>
                <w:bCs/>
                <w:sz w:val="18"/>
                <w:szCs w:val="18"/>
              </w:rPr>
              <w:t>ms</w:t>
            </w:r>
            <w:proofErr w:type="spellEnd"/>
            <w:r w:rsidRPr="00F07DE1">
              <w:rPr>
                <w:rFonts w:ascii="Times New Roman" w:eastAsia="Times New Roman" w:hAnsi="Times New Roman" w:cs="Times New Roman"/>
                <w:b/>
                <w:bCs/>
                <w:sz w:val="18"/>
                <w:szCs w:val="18"/>
              </w:rPr>
              <w:t xml:space="preserve"> ± 19.96 </w:t>
            </w:r>
            <w:proofErr w:type="spellStart"/>
            <w:r w:rsidRPr="00F07DE1">
              <w:rPr>
                <w:rFonts w:ascii="Times New Roman" w:eastAsia="Times New Roman" w:hAnsi="Times New Roman" w:cs="Times New Roman"/>
                <w:b/>
                <w:bCs/>
                <w:sz w:val="18"/>
                <w:szCs w:val="18"/>
              </w:rPr>
              <w:t>ms</w:t>
            </w:r>
            <w:proofErr w:type="spellEnd"/>
            <w:r w:rsidRPr="00F07DE1">
              <w:rPr>
                <w:rFonts w:ascii="Times New Roman" w:eastAsia="Times New Roman" w:hAnsi="Times New Roman" w:cs="Times New Roman"/>
                <w:b/>
                <w:bCs/>
                <w:sz w:val="18"/>
                <w:szCs w:val="18"/>
              </w:rPr>
              <w:t xml:space="preserve">   20.82 </w:t>
            </w:r>
            <w:proofErr w:type="spellStart"/>
            <w:r w:rsidRPr="00F07DE1">
              <w:rPr>
                <w:rFonts w:ascii="Times New Roman" w:eastAsia="Times New Roman" w:hAnsi="Times New Roman" w:cs="Times New Roman"/>
                <w:b/>
                <w:bCs/>
                <w:sz w:val="18"/>
                <w:szCs w:val="18"/>
              </w:rPr>
              <w:t>ms</w:t>
            </w:r>
            <w:proofErr w:type="spellEnd"/>
            <w:r w:rsidRPr="00F07DE1">
              <w:rPr>
                <w:rFonts w:ascii="Times New Roman" w:eastAsia="Times New Roman" w:hAnsi="Times New Roman" w:cs="Times New Roman"/>
                <w:b/>
                <w:bCs/>
                <w:sz w:val="18"/>
                <w:szCs w:val="18"/>
              </w:rPr>
              <w:t xml:space="preserve"> ± 6.03 </w:t>
            </w:r>
            <w:proofErr w:type="spellStart"/>
            <w:r w:rsidRPr="00F07DE1">
              <w:rPr>
                <w:rFonts w:ascii="Times New Roman" w:eastAsia="Times New Roman" w:hAnsi="Times New Roman" w:cs="Times New Roman"/>
                <w:b/>
                <w:bCs/>
                <w:sz w:val="18"/>
                <w:szCs w:val="18"/>
              </w:rPr>
              <w:t>ms</w:t>
            </w:r>
            <w:proofErr w:type="spellEnd"/>
            <w:r w:rsidRPr="00F07DE1">
              <w:rPr>
                <w:rFonts w:ascii="Times New Roman" w:eastAsia="Times New Roman" w:hAnsi="Times New Roman" w:cs="Times New Roman"/>
                <w:b/>
                <w:bCs/>
                <w:sz w:val="18"/>
                <w:szCs w:val="18"/>
              </w:rPr>
              <w:t> </w:t>
            </w:r>
          </w:p>
        </w:tc>
      </w:tr>
      <w:tr w:rsidR="00F07DE1" w:rsidRPr="00F07DE1" w14:paraId="5A57263E" w14:textId="77777777" w:rsidTr="00F07DE1">
        <w:tc>
          <w:tcPr>
            <w:tcW w:w="9622" w:type="dxa"/>
            <w:tcBorders>
              <w:top w:val="outset" w:sz="6" w:space="0" w:color="auto"/>
              <w:left w:val="single" w:sz="6" w:space="0" w:color="B8CCE4"/>
              <w:bottom w:val="single" w:sz="6" w:space="0" w:color="B8CCE4"/>
              <w:right w:val="single" w:sz="6" w:space="0" w:color="B8CCE4"/>
            </w:tcBorders>
            <w:shd w:val="clear" w:color="auto" w:fill="auto"/>
            <w:hideMark/>
          </w:tcPr>
          <w:p w14:paraId="00C68133" w14:textId="77777777" w:rsidR="00F07DE1" w:rsidRPr="00F07DE1" w:rsidRDefault="00F07DE1" w:rsidP="00F07DE1">
            <w:pPr>
              <w:spacing w:beforeAutospacing="1" w:after="0" w:afterAutospacing="1" w:line="240" w:lineRule="auto"/>
              <w:jc w:val="both"/>
              <w:textAlignment w:val="baseline"/>
              <w:rPr>
                <w:rFonts w:ascii="Segoe UI" w:eastAsia="Times New Roman" w:hAnsi="Segoe UI" w:cs="Segoe UI"/>
                <w:b/>
                <w:bCs/>
                <w:sz w:val="12"/>
                <w:szCs w:val="12"/>
              </w:rPr>
            </w:pPr>
            <w:r w:rsidRPr="00F07DE1">
              <w:rPr>
                <w:rFonts w:ascii="Times New Roman" w:eastAsia="Times New Roman" w:hAnsi="Times New Roman" w:cs="Times New Roman"/>
                <w:b/>
                <w:bCs/>
                <w:sz w:val="18"/>
                <w:szCs w:val="18"/>
              </w:rPr>
              <w:t xml:space="preserve">nn4.small1.v1             69.58 </w:t>
            </w:r>
            <w:proofErr w:type="spellStart"/>
            <w:r w:rsidRPr="00F07DE1">
              <w:rPr>
                <w:rFonts w:ascii="Times New Roman" w:eastAsia="Times New Roman" w:hAnsi="Times New Roman" w:cs="Times New Roman"/>
                <w:b/>
                <w:bCs/>
                <w:sz w:val="18"/>
                <w:szCs w:val="18"/>
              </w:rPr>
              <w:t>ms</w:t>
            </w:r>
            <w:proofErr w:type="spellEnd"/>
            <w:r w:rsidRPr="00F07DE1">
              <w:rPr>
                <w:rFonts w:ascii="Times New Roman" w:eastAsia="Times New Roman" w:hAnsi="Times New Roman" w:cs="Times New Roman"/>
                <w:b/>
                <w:bCs/>
                <w:sz w:val="18"/>
                <w:szCs w:val="18"/>
              </w:rPr>
              <w:t xml:space="preserve"> ± 16.17 </w:t>
            </w:r>
            <w:proofErr w:type="spellStart"/>
            <w:r w:rsidRPr="00F07DE1">
              <w:rPr>
                <w:rFonts w:ascii="Times New Roman" w:eastAsia="Times New Roman" w:hAnsi="Times New Roman" w:cs="Times New Roman"/>
                <w:b/>
                <w:bCs/>
                <w:sz w:val="18"/>
                <w:szCs w:val="18"/>
              </w:rPr>
              <w:t>ms</w:t>
            </w:r>
            <w:proofErr w:type="spellEnd"/>
            <w:r w:rsidRPr="00F07DE1">
              <w:rPr>
                <w:rFonts w:ascii="Times New Roman" w:eastAsia="Times New Roman" w:hAnsi="Times New Roman" w:cs="Times New Roman"/>
                <w:b/>
                <w:bCs/>
                <w:sz w:val="18"/>
                <w:szCs w:val="18"/>
              </w:rPr>
              <w:t xml:space="preserve">     15.90 </w:t>
            </w:r>
            <w:proofErr w:type="spellStart"/>
            <w:r w:rsidRPr="00F07DE1">
              <w:rPr>
                <w:rFonts w:ascii="Times New Roman" w:eastAsia="Times New Roman" w:hAnsi="Times New Roman" w:cs="Times New Roman"/>
                <w:b/>
                <w:bCs/>
                <w:sz w:val="18"/>
                <w:szCs w:val="18"/>
              </w:rPr>
              <w:t>ms</w:t>
            </w:r>
            <w:proofErr w:type="spellEnd"/>
            <w:r w:rsidRPr="00F07DE1">
              <w:rPr>
                <w:rFonts w:ascii="Times New Roman" w:eastAsia="Times New Roman" w:hAnsi="Times New Roman" w:cs="Times New Roman"/>
                <w:b/>
                <w:bCs/>
                <w:sz w:val="18"/>
                <w:szCs w:val="18"/>
              </w:rPr>
              <w:t xml:space="preserve"> ± 5.18 </w:t>
            </w:r>
            <w:proofErr w:type="spellStart"/>
            <w:r w:rsidRPr="00F07DE1">
              <w:rPr>
                <w:rFonts w:ascii="Times New Roman" w:eastAsia="Times New Roman" w:hAnsi="Times New Roman" w:cs="Times New Roman"/>
                <w:b/>
                <w:bCs/>
                <w:sz w:val="18"/>
                <w:szCs w:val="18"/>
              </w:rPr>
              <w:t>ms</w:t>
            </w:r>
            <w:proofErr w:type="spellEnd"/>
            <w:r w:rsidRPr="00F07DE1">
              <w:rPr>
                <w:rFonts w:ascii="Times New Roman" w:eastAsia="Times New Roman" w:hAnsi="Times New Roman" w:cs="Times New Roman"/>
                <w:b/>
                <w:bCs/>
                <w:sz w:val="18"/>
                <w:szCs w:val="18"/>
              </w:rPr>
              <w:t> </w:t>
            </w:r>
          </w:p>
        </w:tc>
      </w:tr>
      <w:tr w:rsidR="00F07DE1" w:rsidRPr="00F07DE1" w14:paraId="5AFE76A9" w14:textId="77777777" w:rsidTr="00F07DE1">
        <w:tc>
          <w:tcPr>
            <w:tcW w:w="9622" w:type="dxa"/>
            <w:tcBorders>
              <w:top w:val="outset" w:sz="6" w:space="0" w:color="auto"/>
              <w:left w:val="single" w:sz="6" w:space="0" w:color="B8CCE4"/>
              <w:bottom w:val="single" w:sz="6" w:space="0" w:color="B8CCE4"/>
              <w:right w:val="single" w:sz="6" w:space="0" w:color="B8CCE4"/>
            </w:tcBorders>
            <w:shd w:val="clear" w:color="auto" w:fill="auto"/>
            <w:hideMark/>
          </w:tcPr>
          <w:p w14:paraId="5C62F283" w14:textId="77777777" w:rsidR="00F07DE1" w:rsidRPr="00F07DE1" w:rsidRDefault="00F07DE1" w:rsidP="00F07DE1">
            <w:pPr>
              <w:spacing w:beforeAutospacing="1" w:after="0" w:afterAutospacing="1" w:line="240" w:lineRule="auto"/>
              <w:jc w:val="both"/>
              <w:textAlignment w:val="baseline"/>
              <w:rPr>
                <w:rFonts w:ascii="Segoe UI" w:eastAsia="Times New Roman" w:hAnsi="Segoe UI" w:cs="Segoe UI"/>
                <w:b/>
                <w:bCs/>
                <w:sz w:val="12"/>
                <w:szCs w:val="12"/>
              </w:rPr>
            </w:pPr>
            <w:r w:rsidRPr="00F07DE1">
              <w:rPr>
                <w:rFonts w:ascii="Times New Roman" w:eastAsia="Times New Roman" w:hAnsi="Times New Roman" w:cs="Times New Roman"/>
                <w:b/>
                <w:bCs/>
                <w:sz w:val="18"/>
                <w:szCs w:val="18"/>
              </w:rPr>
              <w:t xml:space="preserve">nn4.small2.v1             58.9 </w:t>
            </w:r>
            <w:proofErr w:type="spellStart"/>
            <w:r w:rsidRPr="00F07DE1">
              <w:rPr>
                <w:rFonts w:ascii="Times New Roman" w:eastAsia="Times New Roman" w:hAnsi="Times New Roman" w:cs="Times New Roman"/>
                <w:b/>
                <w:bCs/>
                <w:sz w:val="18"/>
                <w:szCs w:val="18"/>
              </w:rPr>
              <w:t>ms</w:t>
            </w:r>
            <w:proofErr w:type="spellEnd"/>
            <w:r w:rsidRPr="00F07DE1">
              <w:rPr>
                <w:rFonts w:ascii="Times New Roman" w:eastAsia="Times New Roman" w:hAnsi="Times New Roman" w:cs="Times New Roman"/>
                <w:b/>
                <w:bCs/>
                <w:sz w:val="18"/>
                <w:szCs w:val="18"/>
              </w:rPr>
              <w:t xml:space="preserve"> ± 15.36 </w:t>
            </w:r>
            <w:proofErr w:type="spellStart"/>
            <w:r w:rsidRPr="00F07DE1">
              <w:rPr>
                <w:rFonts w:ascii="Times New Roman" w:eastAsia="Times New Roman" w:hAnsi="Times New Roman" w:cs="Times New Roman"/>
                <w:b/>
                <w:bCs/>
                <w:sz w:val="18"/>
                <w:szCs w:val="18"/>
              </w:rPr>
              <w:t>ms</w:t>
            </w:r>
            <w:proofErr w:type="spellEnd"/>
            <w:r w:rsidRPr="00F07DE1">
              <w:rPr>
                <w:rFonts w:ascii="Times New Roman" w:eastAsia="Times New Roman" w:hAnsi="Times New Roman" w:cs="Times New Roman"/>
                <w:b/>
                <w:bCs/>
                <w:sz w:val="18"/>
                <w:szCs w:val="18"/>
              </w:rPr>
              <w:t xml:space="preserve">       13.72 </w:t>
            </w:r>
            <w:proofErr w:type="spellStart"/>
            <w:r w:rsidRPr="00F07DE1">
              <w:rPr>
                <w:rFonts w:ascii="Times New Roman" w:eastAsia="Times New Roman" w:hAnsi="Times New Roman" w:cs="Times New Roman"/>
                <w:b/>
                <w:bCs/>
                <w:sz w:val="18"/>
                <w:szCs w:val="18"/>
              </w:rPr>
              <w:t>ms</w:t>
            </w:r>
            <w:proofErr w:type="spellEnd"/>
            <w:r w:rsidRPr="00F07DE1">
              <w:rPr>
                <w:rFonts w:ascii="Times New Roman" w:eastAsia="Times New Roman" w:hAnsi="Times New Roman" w:cs="Times New Roman"/>
                <w:b/>
                <w:bCs/>
                <w:sz w:val="18"/>
                <w:szCs w:val="18"/>
              </w:rPr>
              <w:t xml:space="preserve"> ± 4.64 </w:t>
            </w:r>
            <w:proofErr w:type="spellStart"/>
            <w:r w:rsidRPr="00F07DE1">
              <w:rPr>
                <w:rFonts w:ascii="Times New Roman" w:eastAsia="Times New Roman" w:hAnsi="Times New Roman" w:cs="Times New Roman"/>
                <w:b/>
                <w:bCs/>
                <w:sz w:val="18"/>
                <w:szCs w:val="18"/>
              </w:rPr>
              <w:t>ms</w:t>
            </w:r>
            <w:proofErr w:type="spellEnd"/>
            <w:r w:rsidRPr="00F07DE1">
              <w:rPr>
                <w:rFonts w:ascii="Times New Roman" w:eastAsia="Times New Roman" w:hAnsi="Times New Roman" w:cs="Times New Roman"/>
                <w:b/>
                <w:bCs/>
                <w:sz w:val="18"/>
                <w:szCs w:val="18"/>
              </w:rPr>
              <w:t> </w:t>
            </w:r>
          </w:p>
        </w:tc>
      </w:tr>
    </w:tbl>
    <w:p w14:paraId="6F1B20E3" w14:textId="77777777" w:rsidR="00F07DE1" w:rsidRPr="00F07DE1" w:rsidRDefault="00F07DE1" w:rsidP="00F07DE1">
      <w:pPr>
        <w:spacing w:after="0" w:line="240" w:lineRule="auto"/>
        <w:jc w:val="both"/>
        <w:textAlignment w:val="baseline"/>
        <w:rPr>
          <w:rFonts w:ascii="Segoe UI" w:eastAsia="Times New Roman" w:hAnsi="Segoe UI" w:cs="Segoe UI"/>
          <w:sz w:val="12"/>
          <w:szCs w:val="12"/>
        </w:rPr>
      </w:pPr>
      <w:r w:rsidRPr="00F07DE1">
        <w:rPr>
          <w:rFonts w:ascii="Times New Roman" w:eastAsia="Times New Roman" w:hAnsi="Times New Roman" w:cs="Times New Roman"/>
          <w:sz w:val="18"/>
          <w:szCs w:val="18"/>
        </w:rPr>
        <w:t> </w:t>
      </w:r>
    </w:p>
    <w:p w14:paraId="7EC98917" w14:textId="69956689" w:rsidR="00F07DE1" w:rsidRDefault="00F07DE1" w:rsidP="00F07DE1">
      <w:pPr>
        <w:spacing w:after="0" w:line="240" w:lineRule="auto"/>
        <w:jc w:val="both"/>
        <w:textAlignment w:val="baseline"/>
        <w:rPr>
          <w:rFonts w:ascii="Times New Roman" w:eastAsia="Times New Roman" w:hAnsi="Times New Roman" w:cs="Times New Roman"/>
          <w:sz w:val="24"/>
          <w:szCs w:val="24"/>
        </w:rPr>
      </w:pPr>
      <w:del w:id="349" w:author="Gregor von Laszewski" w:date="2016-05-09T09:31:00Z">
        <w:r w:rsidRPr="00F07DE1" w:rsidDel="0098792A">
          <w:rPr>
            <w:rFonts w:ascii="Times New Roman" w:eastAsia="Times New Roman" w:hAnsi="Times New Roman" w:cs="Times New Roman"/>
            <w:sz w:val="24"/>
            <w:szCs w:val="24"/>
          </w:rPr>
          <w:delText>For this project, </w:delText>
        </w:r>
      </w:del>
      <w:proofErr w:type="spellStart"/>
      <w:ins w:id="350" w:author="Gregor von Laszewski" w:date="2016-05-09T09:31:00Z">
        <w:r w:rsidR="0098792A">
          <w:rPr>
            <w:rFonts w:ascii="Times New Roman" w:eastAsia="Times New Roman" w:hAnsi="Times New Roman" w:cs="Times New Roman"/>
            <w:sz w:val="24"/>
            <w:szCs w:val="24"/>
          </w:rPr>
          <w:t>F</w:t>
        </w:r>
      </w:ins>
      <w:del w:id="351" w:author="Gregor von Laszewski" w:date="2016-05-09T09:31:00Z">
        <w:r w:rsidRPr="00F07DE1" w:rsidDel="0098792A">
          <w:rPr>
            <w:rFonts w:ascii="Times New Roman" w:eastAsia="Times New Roman" w:hAnsi="Times New Roman" w:cs="Times New Roman"/>
            <w:sz w:val="24"/>
            <w:szCs w:val="24"/>
          </w:rPr>
          <w:delText>f</w:delText>
        </w:r>
      </w:del>
      <w:r w:rsidRPr="00F07DE1">
        <w:rPr>
          <w:rFonts w:ascii="Times New Roman" w:eastAsia="Times New Roman" w:hAnsi="Times New Roman" w:cs="Times New Roman"/>
          <w:sz w:val="24"/>
          <w:szCs w:val="24"/>
        </w:rPr>
        <w:t>or</w:t>
      </w:r>
      <w:ins w:id="352" w:author="Gregor von Laszewski" w:date="2016-05-09T09:31:00Z">
        <w:r w:rsidR="0098792A">
          <w:rPr>
            <w:rFonts w:ascii="Times New Roman" w:eastAsia="Times New Roman" w:hAnsi="Times New Roman" w:cs="Times New Roman"/>
            <w:sz w:val="24"/>
            <w:szCs w:val="24"/>
          </w:rPr>
          <w:t>the</w:t>
        </w:r>
        <w:proofErr w:type="spellEnd"/>
        <w:r w:rsidR="0098792A">
          <w:rPr>
            <w:rFonts w:ascii="Times New Roman" w:eastAsia="Times New Roman" w:hAnsi="Times New Roman" w:cs="Times New Roman"/>
            <w:sz w:val="24"/>
            <w:szCs w:val="24"/>
          </w:rPr>
          <w:t xml:space="preserve"> performance study carried out by us </w:t>
        </w:r>
      </w:ins>
      <w:del w:id="353" w:author="Gregor von Laszewski" w:date="2016-05-09T09:31:00Z">
        <w:r w:rsidRPr="00F07DE1" w:rsidDel="0098792A">
          <w:rPr>
            <w:rFonts w:ascii="Times New Roman" w:eastAsia="Times New Roman" w:hAnsi="Times New Roman" w:cs="Times New Roman"/>
            <w:sz w:val="24"/>
            <w:szCs w:val="24"/>
          </w:rPr>
          <w:delText xml:space="preserve"> majority of the simulations,</w:delText>
        </w:r>
      </w:del>
      <w:r w:rsidRPr="00F07DE1">
        <w:rPr>
          <w:rFonts w:ascii="Times New Roman" w:eastAsia="Times New Roman" w:hAnsi="Times New Roman" w:cs="Times New Roman"/>
          <w:sz w:val="24"/>
          <w:szCs w:val="24"/>
        </w:rPr>
        <w:t> a subset of images from the dataset that is </w:t>
      </w:r>
      <w:del w:id="354" w:author="Gregor von Laszewski" w:date="2016-05-09T09:32:00Z">
        <w:r w:rsidRPr="00F07DE1" w:rsidDel="0098792A">
          <w:rPr>
            <w:rFonts w:ascii="Times New Roman" w:eastAsia="Times New Roman" w:hAnsi="Times New Roman" w:cs="Times New Roman"/>
            <w:sz w:val="24"/>
            <w:szCs w:val="24"/>
          </w:rPr>
          <w:delText>already being</w:delText>
        </w:r>
      </w:del>
      <w:r w:rsidRPr="00F07DE1">
        <w:rPr>
          <w:rFonts w:ascii="Times New Roman" w:eastAsia="Times New Roman" w:hAnsi="Times New Roman" w:cs="Times New Roman"/>
          <w:sz w:val="24"/>
          <w:szCs w:val="24"/>
        </w:rPr>
        <w:t xml:space="preserve"> provided as part of the images directory of </w:t>
      </w:r>
      <w:proofErr w:type="spellStart"/>
      <w:r w:rsidRPr="00F07DE1">
        <w:rPr>
          <w:rFonts w:ascii="Times New Roman" w:eastAsia="Times New Roman" w:hAnsi="Times New Roman" w:cs="Times New Roman"/>
          <w:sz w:val="24"/>
          <w:szCs w:val="24"/>
        </w:rPr>
        <w:t>openface</w:t>
      </w:r>
      <w:proofErr w:type="spellEnd"/>
      <w:r w:rsidRPr="00F07DE1">
        <w:rPr>
          <w:rFonts w:ascii="Times New Roman" w:eastAsia="Times New Roman" w:hAnsi="Times New Roman" w:cs="Times New Roman"/>
          <w:sz w:val="24"/>
          <w:szCs w:val="24"/>
        </w:rPr>
        <w:t> installation was utilized</w:t>
      </w:r>
      <w:ins w:id="355" w:author="Gregor von Laszewski" w:date="2016-05-09T09:32:00Z">
        <w:r w:rsidR="0098792A">
          <w:rPr>
            <w:rFonts w:ascii="Times New Roman" w:eastAsia="Times New Roman" w:hAnsi="Times New Roman" w:cs="Times New Roman"/>
            <w:sz w:val="24"/>
            <w:szCs w:val="24"/>
          </w:rPr>
          <w:t xml:space="preserve">. As previously mentioned, we conduct </w:t>
        </w:r>
      </w:ins>
      <w:del w:id="356" w:author="Gregor von Laszewski" w:date="2016-05-09T09:32:00Z">
        <w:r w:rsidRPr="00F07DE1" w:rsidDel="0098792A">
          <w:rPr>
            <w:rFonts w:ascii="Times New Roman" w:eastAsia="Times New Roman" w:hAnsi="Times New Roman" w:cs="Times New Roman"/>
            <w:sz w:val="24"/>
            <w:szCs w:val="24"/>
          </w:rPr>
          <w:delText xml:space="preserve"> for the assessment of </w:delText>
        </w:r>
      </w:del>
      <w:r w:rsidRPr="00F07DE1">
        <w:rPr>
          <w:rFonts w:ascii="Times New Roman" w:eastAsia="Times New Roman" w:hAnsi="Times New Roman" w:cs="Times New Roman"/>
          <w:sz w:val="24"/>
          <w:szCs w:val="24"/>
        </w:rPr>
        <w:t xml:space="preserve">performance </w:t>
      </w:r>
      <w:ins w:id="357" w:author="Gregor von Laszewski" w:date="2016-05-09T09:32:00Z">
        <w:r w:rsidR="0098792A">
          <w:rPr>
            <w:rFonts w:ascii="Times New Roman" w:eastAsia="Times New Roman" w:hAnsi="Times New Roman" w:cs="Times New Roman"/>
            <w:sz w:val="24"/>
            <w:szCs w:val="24"/>
          </w:rPr>
          <w:t>studies using</w:t>
        </w:r>
      </w:ins>
      <w:del w:id="358" w:author="Gregor von Laszewski" w:date="2016-05-09T09:32:00Z">
        <w:r w:rsidRPr="00F07DE1" w:rsidDel="0098792A">
          <w:rPr>
            <w:rFonts w:ascii="Times New Roman" w:eastAsia="Times New Roman" w:hAnsi="Times New Roman" w:cs="Times New Roman"/>
            <w:sz w:val="24"/>
            <w:szCs w:val="24"/>
          </w:rPr>
          <w:delText>of</w:delText>
        </w:r>
      </w:del>
      <w:r w:rsidRPr="00F07DE1">
        <w:rPr>
          <w:rFonts w:ascii="Times New Roman" w:eastAsia="Times New Roman" w:hAnsi="Times New Roman" w:cs="Times New Roman"/>
          <w:sz w:val="24"/>
          <w:szCs w:val="24"/>
        </w:rPr>
        <w:t xml:space="preserve"> </w:t>
      </w:r>
      <w:proofErr w:type="spellStart"/>
      <w:r w:rsidRPr="00F07DE1">
        <w:rPr>
          <w:rFonts w:ascii="Times New Roman" w:eastAsia="Times New Roman" w:hAnsi="Times New Roman" w:cs="Times New Roman"/>
          <w:sz w:val="24"/>
          <w:szCs w:val="24"/>
        </w:rPr>
        <w:t>ubuntu</w:t>
      </w:r>
      <w:proofErr w:type="spellEnd"/>
      <w:r w:rsidRPr="00F07DE1">
        <w:rPr>
          <w:rFonts w:ascii="Times New Roman" w:eastAsia="Times New Roman" w:hAnsi="Times New Roman" w:cs="Times New Roman"/>
          <w:sz w:val="24"/>
          <w:szCs w:val="24"/>
        </w:rPr>
        <w:t xml:space="preserve"> and </w:t>
      </w:r>
      <w:proofErr w:type="spellStart"/>
      <w:r w:rsidRPr="00F07DE1">
        <w:rPr>
          <w:rFonts w:ascii="Times New Roman" w:eastAsia="Times New Roman" w:hAnsi="Times New Roman" w:cs="Times New Roman"/>
          <w:sz w:val="24"/>
          <w:szCs w:val="24"/>
        </w:rPr>
        <w:t>docker</w:t>
      </w:r>
      <w:proofErr w:type="spellEnd"/>
      <w:r w:rsidRPr="00F07DE1">
        <w:rPr>
          <w:rFonts w:ascii="Times New Roman" w:eastAsia="Times New Roman" w:hAnsi="Times New Roman" w:cs="Times New Roman"/>
          <w:sz w:val="24"/>
          <w:szCs w:val="24"/>
        </w:rPr>
        <w:t xml:space="preserve"> runs on multiple VMs. </w:t>
      </w:r>
    </w:p>
    <w:p w14:paraId="149D3576" w14:textId="77777777" w:rsidR="00F07DE1" w:rsidRPr="00F07DE1" w:rsidRDefault="00F07DE1" w:rsidP="00F07DE1">
      <w:pPr>
        <w:spacing w:after="0" w:line="240" w:lineRule="auto"/>
        <w:jc w:val="both"/>
        <w:textAlignment w:val="baseline"/>
        <w:rPr>
          <w:rFonts w:ascii="Times New Roman" w:eastAsia="Times New Roman" w:hAnsi="Times New Roman" w:cs="Times New Roman"/>
          <w:sz w:val="24"/>
          <w:szCs w:val="24"/>
        </w:rPr>
      </w:pPr>
    </w:p>
    <w:p w14:paraId="6E18BE51" w14:textId="233B329E" w:rsidR="00F07DE1" w:rsidRPr="00F07DE1" w:rsidRDefault="00F07DE1" w:rsidP="00F07DE1">
      <w:pPr>
        <w:spacing w:after="0" w:line="240" w:lineRule="auto"/>
        <w:jc w:val="both"/>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b/>
          <w:sz w:val="24"/>
          <w:szCs w:val="24"/>
        </w:rPr>
        <w:t>MUCT (</w:t>
      </w:r>
      <w:proofErr w:type="spellStart"/>
      <w:r w:rsidRPr="00F07DE1">
        <w:rPr>
          <w:rFonts w:ascii="Times New Roman" w:eastAsia="Times New Roman" w:hAnsi="Times New Roman" w:cs="Times New Roman"/>
          <w:b/>
          <w:sz w:val="24"/>
          <w:szCs w:val="24"/>
        </w:rPr>
        <w:t>Milborrow</w:t>
      </w:r>
      <w:proofErr w:type="spellEnd"/>
      <w:r w:rsidRPr="00F07DE1">
        <w:rPr>
          <w:rFonts w:ascii="Times New Roman" w:eastAsia="Times New Roman" w:hAnsi="Times New Roman" w:cs="Times New Roman"/>
          <w:b/>
          <w:sz w:val="24"/>
          <w:szCs w:val="24"/>
        </w:rPr>
        <w:t xml:space="preserve"> / University of Cape Town) dataset</w:t>
      </w:r>
      <w:r w:rsidRPr="00F07DE1">
        <w:rPr>
          <w:rFonts w:ascii="Times New Roman" w:eastAsia="Times New Roman" w:hAnsi="Times New Roman" w:cs="Times New Roman"/>
          <w:sz w:val="24"/>
          <w:szCs w:val="24"/>
        </w:rPr>
        <w:t>: In addition, images from MUCT database was used for a quick evaluation of the Ubuntu performance on a single VM. The MUCT database consists of 3755 images from 276 unique subjects. The </w:t>
      </w:r>
      <w:del w:id="359" w:author="Gregor von Laszewski" w:date="2016-05-09T09:33:00Z">
        <w:r w:rsidRPr="00F07DE1" w:rsidDel="0098792A">
          <w:rPr>
            <w:rFonts w:ascii="Times New Roman" w:eastAsia="Times New Roman" w:hAnsi="Times New Roman" w:cs="Times New Roman"/>
            <w:sz w:val="24"/>
            <w:szCs w:val="24"/>
          </w:rPr>
          <w:delText xml:space="preserve">main </w:delText>
        </w:r>
      </w:del>
      <w:r w:rsidRPr="00F07DE1">
        <w:rPr>
          <w:rFonts w:ascii="Times New Roman" w:eastAsia="Times New Roman" w:hAnsi="Times New Roman" w:cs="Times New Roman"/>
          <w:sz w:val="24"/>
          <w:szCs w:val="24"/>
        </w:rPr>
        <w:t xml:space="preserve">motivation for the creation of the database was to provide more variety </w:t>
      </w:r>
      <w:ins w:id="360" w:author="Gregor von Laszewski" w:date="2016-05-09T09:33:00Z">
        <w:r w:rsidR="0098792A" w:rsidRPr="00F07DE1">
          <w:rPr>
            <w:rFonts w:ascii="Times New Roman" w:eastAsia="Times New Roman" w:hAnsi="Times New Roman" w:cs="Times New Roman"/>
            <w:sz w:val="24"/>
            <w:szCs w:val="24"/>
          </w:rPr>
          <w:t>in terms of lighting, age, and ethnicity</w:t>
        </w:r>
        <w:r w:rsidR="0098792A">
          <w:rPr>
            <w:rFonts w:ascii="Times New Roman" w:eastAsia="Times New Roman" w:hAnsi="Times New Roman" w:cs="Times New Roman"/>
            <w:sz w:val="24"/>
            <w:szCs w:val="24"/>
          </w:rPr>
          <w:t xml:space="preserve"> </w:t>
        </w:r>
      </w:ins>
      <w:r w:rsidRPr="00F07DE1">
        <w:rPr>
          <w:rFonts w:ascii="Times New Roman" w:eastAsia="Times New Roman" w:hAnsi="Times New Roman" w:cs="Times New Roman"/>
          <w:sz w:val="24"/>
          <w:szCs w:val="24"/>
        </w:rPr>
        <w:t xml:space="preserve">than </w:t>
      </w:r>
      <w:ins w:id="361" w:author="Gregor von Laszewski" w:date="2016-05-09T09:34:00Z">
        <w:r w:rsidR="0098792A">
          <w:rPr>
            <w:rFonts w:ascii="Times New Roman" w:eastAsia="Times New Roman" w:hAnsi="Times New Roman" w:cs="Times New Roman"/>
            <w:sz w:val="24"/>
            <w:szCs w:val="24"/>
          </w:rPr>
          <w:t xml:space="preserve">originally available </w:t>
        </w:r>
      </w:ins>
      <w:commentRangeStart w:id="362"/>
      <w:del w:id="363" w:author="Gregor von Laszewski" w:date="2016-05-09T09:34:00Z">
        <w:r w:rsidRPr="00F07DE1" w:rsidDel="0098792A">
          <w:rPr>
            <w:rFonts w:ascii="Times New Roman" w:eastAsia="Times New Roman" w:hAnsi="Times New Roman" w:cs="Times New Roman"/>
            <w:sz w:val="24"/>
            <w:szCs w:val="24"/>
          </w:rPr>
          <w:delText xml:space="preserve">the existing publicly available </w:delText>
        </w:r>
      </w:del>
      <w:r w:rsidRPr="00F07DE1">
        <w:rPr>
          <w:rFonts w:ascii="Times New Roman" w:eastAsia="Times New Roman" w:hAnsi="Times New Roman" w:cs="Times New Roman"/>
          <w:sz w:val="24"/>
          <w:szCs w:val="24"/>
        </w:rPr>
        <w:t xml:space="preserve">landmarked </w:t>
      </w:r>
      <w:commentRangeEnd w:id="362"/>
      <w:r w:rsidR="0098792A">
        <w:rPr>
          <w:rStyle w:val="CommentReference"/>
        </w:rPr>
        <w:commentReference w:id="362"/>
      </w:r>
      <w:r w:rsidRPr="00F07DE1">
        <w:rPr>
          <w:rFonts w:ascii="Times New Roman" w:eastAsia="Times New Roman" w:hAnsi="Times New Roman" w:cs="Times New Roman"/>
          <w:sz w:val="24"/>
          <w:szCs w:val="24"/>
        </w:rPr>
        <w:t>databases</w:t>
      </w:r>
      <w:del w:id="364" w:author="Gregor von Laszewski" w:date="2016-05-09T09:34:00Z">
        <w:r w:rsidRPr="00F07DE1" w:rsidDel="0098792A">
          <w:rPr>
            <w:rFonts w:ascii="Times New Roman" w:eastAsia="Times New Roman" w:hAnsi="Times New Roman" w:cs="Times New Roman"/>
            <w:sz w:val="24"/>
            <w:szCs w:val="24"/>
          </w:rPr>
          <w:delText xml:space="preserve"> — variety</w:delText>
        </w:r>
      </w:del>
      <w:del w:id="365" w:author="Gregor von Laszewski" w:date="2016-05-09T09:33:00Z">
        <w:r w:rsidRPr="00F07DE1" w:rsidDel="0098792A">
          <w:rPr>
            <w:rFonts w:ascii="Times New Roman" w:eastAsia="Times New Roman" w:hAnsi="Times New Roman" w:cs="Times New Roman"/>
            <w:sz w:val="24"/>
            <w:szCs w:val="24"/>
          </w:rPr>
          <w:delText xml:space="preserve"> in terms of lighting, age, and ethnicity</w:delText>
        </w:r>
      </w:del>
      <w:r w:rsidRPr="00F07DE1">
        <w:rPr>
          <w:rFonts w:ascii="Times New Roman" w:eastAsia="Times New Roman" w:hAnsi="Times New Roman" w:cs="Times New Roman"/>
          <w:sz w:val="24"/>
          <w:szCs w:val="24"/>
        </w:rPr>
        <w:t xml:space="preserve">. This dataset is available for download </w:t>
      </w:r>
      <w:commentRangeStart w:id="366"/>
      <w:r w:rsidRPr="00F07DE1">
        <w:rPr>
          <w:rFonts w:ascii="Times New Roman" w:eastAsia="Times New Roman" w:hAnsi="Times New Roman" w:cs="Times New Roman"/>
          <w:sz w:val="24"/>
          <w:szCs w:val="24"/>
        </w:rPr>
        <w:t xml:space="preserve">via </w:t>
      </w:r>
      <w:proofErr w:type="spellStart"/>
      <w:r w:rsidRPr="00F07DE1">
        <w:rPr>
          <w:rFonts w:ascii="Times New Roman" w:eastAsia="Times New Roman" w:hAnsi="Times New Roman" w:cs="Times New Roman"/>
          <w:sz w:val="24"/>
          <w:szCs w:val="24"/>
        </w:rPr>
        <w:t>github</w:t>
      </w:r>
      <w:proofErr w:type="spellEnd"/>
      <w:r w:rsidRPr="00F07DE1">
        <w:rPr>
          <w:rFonts w:ascii="Times New Roman" w:eastAsia="Times New Roman" w:hAnsi="Times New Roman" w:cs="Times New Roman"/>
          <w:sz w:val="24"/>
          <w:szCs w:val="24"/>
        </w:rPr>
        <w:t> at </w:t>
      </w:r>
      <w:hyperlink r:id="rId9" w:history="1">
        <w:r w:rsidRPr="00F07DE1">
          <w:rPr>
            <w:rFonts w:ascii="Times New Roman" w:eastAsia="Times New Roman" w:hAnsi="Times New Roman" w:cs="Times New Roman"/>
            <w:sz w:val="24"/>
            <w:szCs w:val="24"/>
          </w:rPr>
          <w:t>https://github.com/StephenMilborrow/muct.git</w:t>
        </w:r>
      </w:hyperlink>
      <w:ins w:id="367" w:author="Gregor von Laszewski" w:date="2016-05-09T09:34:00Z">
        <w:r w:rsidR="0098792A">
          <w:rPr>
            <w:rFonts w:ascii="Times New Roman" w:eastAsia="Times New Roman" w:hAnsi="Times New Roman" w:cs="Times New Roman"/>
            <w:sz w:val="24"/>
            <w:szCs w:val="24"/>
          </w:rPr>
          <w:t>.</w:t>
        </w:r>
      </w:ins>
      <w:r w:rsidRPr="00F07DE1">
        <w:rPr>
          <w:rFonts w:ascii="Times New Roman" w:eastAsia="Times New Roman" w:hAnsi="Times New Roman" w:cs="Times New Roman"/>
          <w:sz w:val="24"/>
          <w:szCs w:val="24"/>
        </w:rPr>
        <w:t>  </w:t>
      </w:r>
      <w:commentRangeEnd w:id="366"/>
      <w:r w:rsidR="0098792A">
        <w:rPr>
          <w:rStyle w:val="CommentReference"/>
        </w:rPr>
        <w:commentReference w:id="366"/>
      </w:r>
    </w:p>
    <w:p w14:paraId="464A0A15" w14:textId="77777777" w:rsidR="00F07DE1" w:rsidRPr="00F07DE1" w:rsidRDefault="00F07DE1" w:rsidP="00F07DE1">
      <w:pPr>
        <w:spacing w:after="0" w:line="240" w:lineRule="auto"/>
        <w:jc w:val="both"/>
        <w:textAlignment w:val="baseline"/>
        <w:rPr>
          <w:rFonts w:ascii="Segoe UI" w:eastAsia="Times New Roman" w:hAnsi="Segoe UI" w:cs="Segoe UI"/>
          <w:sz w:val="12"/>
          <w:szCs w:val="12"/>
        </w:rPr>
      </w:pPr>
      <w:r w:rsidRPr="00F07DE1">
        <w:rPr>
          <w:rFonts w:ascii="Times New Roman" w:eastAsia="Times New Roman" w:hAnsi="Times New Roman" w:cs="Times New Roman"/>
          <w:sz w:val="18"/>
          <w:szCs w:val="18"/>
        </w:rPr>
        <w:t> </w:t>
      </w:r>
    </w:p>
    <w:p w14:paraId="2171ADC2" w14:textId="77777777" w:rsidR="00F07DE1" w:rsidRPr="00F07DE1" w:rsidRDefault="00F07DE1" w:rsidP="00F07DE1">
      <w:pPr>
        <w:spacing w:after="0" w:line="240" w:lineRule="auto"/>
        <w:textAlignment w:val="baseline"/>
        <w:rPr>
          <w:rFonts w:ascii="Segoe UI" w:eastAsia="Times New Roman" w:hAnsi="Segoe UI" w:cs="Segoe UI"/>
          <w:b/>
          <w:bCs/>
          <w:sz w:val="12"/>
          <w:szCs w:val="12"/>
        </w:rPr>
      </w:pPr>
      <w:commentRangeStart w:id="368"/>
      <w:r w:rsidRPr="00F07DE1">
        <w:rPr>
          <w:rFonts w:ascii="Times New Roman" w:eastAsia="Times New Roman" w:hAnsi="Times New Roman" w:cs="Times New Roman"/>
          <w:b/>
          <w:bCs/>
          <w:sz w:val="24"/>
          <w:szCs w:val="24"/>
        </w:rPr>
        <w:t>Possible Development Tools </w:t>
      </w:r>
      <w:commentRangeEnd w:id="368"/>
      <w:r w:rsidR="0098792A">
        <w:rPr>
          <w:rStyle w:val="CommentReference"/>
        </w:rPr>
        <w:commentReference w:id="368"/>
      </w:r>
    </w:p>
    <w:p w14:paraId="2123B50F" w14:textId="77777777" w:rsidR="00F07DE1" w:rsidRPr="00F07DE1" w:rsidRDefault="00F07DE1" w:rsidP="00F07DE1">
      <w:pPr>
        <w:spacing w:after="0" w:line="240" w:lineRule="auto"/>
        <w:jc w:val="both"/>
        <w:textAlignment w:val="baseline"/>
        <w:rPr>
          <w:rFonts w:ascii="Segoe UI" w:eastAsia="Times New Roman" w:hAnsi="Segoe UI" w:cs="Segoe UI"/>
          <w:sz w:val="12"/>
          <w:szCs w:val="12"/>
        </w:rPr>
      </w:pPr>
      <w:r w:rsidRPr="00F07DE1">
        <w:rPr>
          <w:rFonts w:ascii="Times New Roman" w:eastAsia="Times New Roman" w:hAnsi="Times New Roman" w:cs="Times New Roman"/>
          <w:sz w:val="18"/>
          <w:szCs w:val="18"/>
        </w:rPr>
        <w:t> </w:t>
      </w:r>
    </w:p>
    <w:p w14:paraId="71E5C229" w14:textId="77777777" w:rsidR="00F07DE1" w:rsidRPr="00F07DE1" w:rsidRDefault="00F07DE1">
      <w:pPr>
        <w:numPr>
          <w:ilvl w:val="0"/>
          <w:numId w:val="23"/>
        </w:numPr>
        <w:spacing w:after="0" w:line="240" w:lineRule="auto"/>
        <w:jc w:val="both"/>
        <w:textAlignment w:val="baseline"/>
        <w:rPr>
          <w:rFonts w:ascii="Segoe UI" w:eastAsia="Times New Roman" w:hAnsi="Segoe UI" w:cs="Segoe UI"/>
          <w:sz w:val="24"/>
          <w:szCs w:val="24"/>
        </w:rPr>
        <w:pPrChange w:id="369" w:author="Gregor von Laszewski" w:date="2016-05-09T09:35:00Z">
          <w:pPr>
            <w:numPr>
              <w:numId w:val="4"/>
            </w:numPr>
            <w:tabs>
              <w:tab w:val="num" w:pos="720"/>
            </w:tabs>
            <w:spacing w:after="0" w:line="240" w:lineRule="auto"/>
            <w:ind w:left="540" w:hanging="360"/>
            <w:jc w:val="both"/>
            <w:textAlignment w:val="baseline"/>
          </w:pPr>
        </w:pPrChange>
      </w:pPr>
      <w:r w:rsidRPr="00F07DE1">
        <w:rPr>
          <w:rFonts w:ascii="Times New Roman" w:eastAsia="Times New Roman" w:hAnsi="Times New Roman" w:cs="Times New Roman"/>
          <w:i/>
          <w:iCs/>
          <w:sz w:val="24"/>
          <w:szCs w:val="24"/>
        </w:rPr>
        <w:t>Big-Data </w:t>
      </w:r>
      <w:r w:rsidRPr="00F07DE1">
        <w:rPr>
          <w:rFonts w:ascii="Times New Roman" w:eastAsia="Times New Roman" w:hAnsi="Times New Roman" w:cs="Times New Roman"/>
          <w:sz w:val="24"/>
          <w:szCs w:val="24"/>
        </w:rPr>
        <w:t> </w:t>
      </w:r>
    </w:p>
    <w:p w14:paraId="16568433" w14:textId="77777777" w:rsidR="00F07DE1" w:rsidRPr="0098792A" w:rsidRDefault="00F07DE1">
      <w:pPr>
        <w:pStyle w:val="ListParagraph"/>
        <w:numPr>
          <w:ilvl w:val="0"/>
          <w:numId w:val="23"/>
        </w:numPr>
        <w:spacing w:after="0" w:line="240" w:lineRule="auto"/>
        <w:jc w:val="both"/>
        <w:textAlignment w:val="baseline"/>
        <w:rPr>
          <w:rFonts w:ascii="Segoe UI" w:eastAsia="Times New Roman" w:hAnsi="Segoe UI" w:cs="Segoe UI"/>
          <w:sz w:val="24"/>
          <w:szCs w:val="24"/>
          <w:rPrChange w:id="370" w:author="Gregor von Laszewski" w:date="2016-05-09T09:35:00Z">
            <w:rPr>
              <w:rFonts w:ascii="Segoe UI" w:hAnsi="Segoe UI" w:cs="Segoe UI"/>
            </w:rPr>
          </w:rPrChange>
        </w:rPr>
        <w:pPrChange w:id="371" w:author="Gregor von Laszewski" w:date="2016-05-09T09:35:00Z">
          <w:pPr>
            <w:spacing w:after="0" w:line="240" w:lineRule="auto"/>
            <w:jc w:val="both"/>
            <w:textAlignment w:val="baseline"/>
          </w:pPr>
        </w:pPrChange>
      </w:pPr>
      <w:r w:rsidRPr="0098792A">
        <w:rPr>
          <w:rFonts w:ascii="Times New Roman" w:eastAsia="Times New Roman" w:hAnsi="Times New Roman" w:cs="Times New Roman"/>
          <w:sz w:val="24"/>
          <w:szCs w:val="24"/>
          <w:rPrChange w:id="372" w:author="Gregor von Laszewski" w:date="2016-05-09T09:35:00Z">
            <w:rPr/>
          </w:rPrChange>
        </w:rPr>
        <w:t xml:space="preserve">Apache Hadoop, Apache Spark, </w:t>
      </w:r>
      <w:proofErr w:type="spellStart"/>
      <w:r w:rsidRPr="0098792A">
        <w:rPr>
          <w:rFonts w:ascii="Times New Roman" w:eastAsia="Times New Roman" w:hAnsi="Times New Roman" w:cs="Times New Roman"/>
          <w:sz w:val="24"/>
          <w:szCs w:val="24"/>
          <w:rPrChange w:id="373" w:author="Gregor von Laszewski" w:date="2016-05-09T09:35:00Z">
            <w:rPr/>
          </w:rPrChange>
        </w:rPr>
        <w:t>OpenCV</w:t>
      </w:r>
      <w:proofErr w:type="spellEnd"/>
      <w:r w:rsidRPr="0098792A">
        <w:rPr>
          <w:rFonts w:ascii="Times New Roman" w:eastAsia="Times New Roman" w:hAnsi="Times New Roman" w:cs="Times New Roman"/>
          <w:sz w:val="24"/>
          <w:szCs w:val="24"/>
          <w:rPrChange w:id="374" w:author="Gregor von Laszewski" w:date="2016-05-09T09:35:00Z">
            <w:rPr/>
          </w:rPrChange>
        </w:rPr>
        <w:t xml:space="preserve">, Apache Mahout, </w:t>
      </w:r>
      <w:proofErr w:type="spellStart"/>
      <w:r w:rsidRPr="0098792A">
        <w:rPr>
          <w:rFonts w:ascii="Times New Roman" w:eastAsia="Times New Roman" w:hAnsi="Times New Roman" w:cs="Times New Roman"/>
          <w:sz w:val="24"/>
          <w:szCs w:val="24"/>
          <w:rPrChange w:id="375" w:author="Gregor von Laszewski" w:date="2016-05-09T09:35:00Z">
            <w:rPr/>
          </w:rPrChange>
        </w:rPr>
        <w:t>MLlib</w:t>
      </w:r>
      <w:proofErr w:type="spellEnd"/>
      <w:r w:rsidRPr="0098792A">
        <w:rPr>
          <w:rFonts w:ascii="Times New Roman" w:eastAsia="Times New Roman" w:hAnsi="Times New Roman" w:cs="Times New Roman"/>
          <w:sz w:val="24"/>
          <w:szCs w:val="24"/>
          <w:rPrChange w:id="376" w:author="Gregor von Laszewski" w:date="2016-05-09T09:35:00Z">
            <w:rPr/>
          </w:rPrChange>
        </w:rPr>
        <w:t xml:space="preserve"> -Machine Learning Library, </w:t>
      </w:r>
      <w:proofErr w:type="spellStart"/>
      <w:r w:rsidRPr="0098792A">
        <w:rPr>
          <w:rFonts w:ascii="Times New Roman" w:eastAsia="Times New Roman" w:hAnsi="Times New Roman" w:cs="Times New Roman"/>
          <w:sz w:val="24"/>
          <w:szCs w:val="24"/>
          <w:rPrChange w:id="377" w:author="Gregor von Laszewski" w:date="2016-05-09T09:35:00Z">
            <w:rPr/>
          </w:rPrChange>
        </w:rPr>
        <w:t>DataMPI</w:t>
      </w:r>
      <w:proofErr w:type="spellEnd"/>
      <w:r w:rsidRPr="0098792A">
        <w:rPr>
          <w:rFonts w:ascii="Times New Roman" w:eastAsia="Times New Roman" w:hAnsi="Times New Roman" w:cs="Times New Roman"/>
          <w:sz w:val="24"/>
          <w:szCs w:val="24"/>
          <w:rPrChange w:id="378" w:author="Gregor von Laszewski" w:date="2016-05-09T09:35:00Z">
            <w:rPr/>
          </w:rPrChange>
        </w:rPr>
        <w:t>  </w:t>
      </w:r>
    </w:p>
    <w:p w14:paraId="101A622F" w14:textId="77777777" w:rsidR="00F07DE1" w:rsidRPr="00F07DE1" w:rsidRDefault="00F07DE1">
      <w:pPr>
        <w:numPr>
          <w:ilvl w:val="0"/>
          <w:numId w:val="23"/>
        </w:numPr>
        <w:spacing w:after="0" w:line="240" w:lineRule="auto"/>
        <w:jc w:val="both"/>
        <w:textAlignment w:val="baseline"/>
        <w:rPr>
          <w:rFonts w:ascii="Segoe UI" w:eastAsia="Times New Roman" w:hAnsi="Segoe UI" w:cs="Segoe UI"/>
          <w:sz w:val="24"/>
          <w:szCs w:val="24"/>
        </w:rPr>
        <w:pPrChange w:id="379" w:author="Gregor von Laszewski" w:date="2016-05-09T09:35:00Z">
          <w:pPr>
            <w:numPr>
              <w:numId w:val="5"/>
            </w:numPr>
            <w:tabs>
              <w:tab w:val="num" w:pos="720"/>
            </w:tabs>
            <w:spacing w:after="0" w:line="240" w:lineRule="auto"/>
            <w:ind w:left="540" w:hanging="360"/>
            <w:jc w:val="both"/>
            <w:textAlignment w:val="baseline"/>
          </w:pPr>
        </w:pPrChange>
      </w:pPr>
      <w:r w:rsidRPr="00F07DE1">
        <w:rPr>
          <w:rFonts w:ascii="Times New Roman" w:eastAsia="Times New Roman" w:hAnsi="Times New Roman" w:cs="Times New Roman"/>
          <w:i/>
          <w:iCs/>
          <w:sz w:val="24"/>
          <w:szCs w:val="24"/>
        </w:rPr>
        <w:t>Languages   </w:t>
      </w:r>
      <w:r w:rsidRPr="00F07DE1">
        <w:rPr>
          <w:rFonts w:ascii="Times New Roman" w:eastAsia="Times New Roman" w:hAnsi="Times New Roman" w:cs="Times New Roman"/>
          <w:sz w:val="24"/>
          <w:szCs w:val="24"/>
        </w:rPr>
        <w:t> </w:t>
      </w:r>
    </w:p>
    <w:p w14:paraId="5F356DC1" w14:textId="77777777" w:rsidR="00F07DE1" w:rsidRPr="0098792A" w:rsidRDefault="00F07DE1">
      <w:pPr>
        <w:pStyle w:val="ListParagraph"/>
        <w:numPr>
          <w:ilvl w:val="0"/>
          <w:numId w:val="23"/>
        </w:numPr>
        <w:spacing w:after="0" w:line="240" w:lineRule="auto"/>
        <w:jc w:val="both"/>
        <w:textAlignment w:val="baseline"/>
        <w:rPr>
          <w:rFonts w:ascii="Segoe UI" w:eastAsia="Times New Roman" w:hAnsi="Segoe UI" w:cs="Segoe UI"/>
          <w:sz w:val="24"/>
          <w:szCs w:val="24"/>
          <w:rPrChange w:id="380" w:author="Gregor von Laszewski" w:date="2016-05-09T09:35:00Z">
            <w:rPr>
              <w:rFonts w:ascii="Segoe UI" w:hAnsi="Segoe UI" w:cs="Segoe UI"/>
            </w:rPr>
          </w:rPrChange>
        </w:rPr>
        <w:pPrChange w:id="381" w:author="Gregor von Laszewski" w:date="2016-05-09T09:35:00Z">
          <w:pPr>
            <w:spacing w:after="0" w:line="240" w:lineRule="auto"/>
            <w:jc w:val="both"/>
            <w:textAlignment w:val="baseline"/>
          </w:pPr>
        </w:pPrChange>
      </w:pPr>
      <w:r w:rsidRPr="0098792A">
        <w:rPr>
          <w:rFonts w:ascii="Times New Roman" w:eastAsia="Times New Roman" w:hAnsi="Times New Roman" w:cs="Times New Roman"/>
          <w:sz w:val="24"/>
          <w:szCs w:val="24"/>
          <w:rPrChange w:id="382" w:author="Gregor von Laszewski" w:date="2016-05-09T09:35:00Z">
            <w:rPr/>
          </w:rPrChange>
        </w:rPr>
        <w:t>Java, Python, Scala, R </w:t>
      </w:r>
    </w:p>
    <w:p w14:paraId="1FC0664C" w14:textId="69308B75" w:rsidR="00F07DE1" w:rsidDel="0098792A" w:rsidRDefault="00F07DE1">
      <w:pPr>
        <w:spacing w:after="0" w:line="240" w:lineRule="auto"/>
        <w:ind w:firstLine="40"/>
        <w:jc w:val="both"/>
        <w:textAlignment w:val="baseline"/>
        <w:rPr>
          <w:del w:id="383" w:author="Gregor von Laszewski" w:date="2016-05-09T09:35:00Z"/>
          <w:rFonts w:ascii="Times New Roman" w:eastAsia="Times New Roman" w:hAnsi="Times New Roman" w:cs="Times New Roman"/>
          <w:b/>
          <w:bCs/>
          <w:sz w:val="24"/>
          <w:szCs w:val="24"/>
        </w:rPr>
        <w:pPrChange w:id="384" w:author="Gregor von Laszewski" w:date="2016-05-09T09:35:00Z">
          <w:pPr>
            <w:spacing w:after="0" w:line="240" w:lineRule="auto"/>
            <w:jc w:val="both"/>
            <w:textAlignment w:val="baseline"/>
          </w:pPr>
        </w:pPrChange>
      </w:pPr>
      <w:del w:id="385" w:author="Gregor von Laszewski" w:date="2016-05-09T09:35:00Z">
        <w:r w:rsidRPr="00F07DE1" w:rsidDel="0098792A">
          <w:rPr>
            <w:rFonts w:ascii="Times New Roman" w:eastAsia="Times New Roman" w:hAnsi="Times New Roman" w:cs="Times New Roman"/>
            <w:sz w:val="18"/>
            <w:szCs w:val="18"/>
          </w:rPr>
          <w:delText> </w:delText>
        </w:r>
      </w:del>
    </w:p>
    <w:p w14:paraId="1CA9383B" w14:textId="77777777" w:rsidR="0098792A" w:rsidRPr="00F07DE1" w:rsidRDefault="0098792A">
      <w:pPr>
        <w:spacing w:after="0" w:line="240" w:lineRule="auto"/>
        <w:ind w:firstLine="40"/>
        <w:jc w:val="both"/>
        <w:textAlignment w:val="baseline"/>
        <w:rPr>
          <w:ins w:id="386" w:author="Gregor von Laszewski" w:date="2016-05-09T09:35:00Z"/>
          <w:rFonts w:ascii="Segoe UI" w:eastAsia="Times New Roman" w:hAnsi="Segoe UI" w:cs="Segoe UI"/>
          <w:sz w:val="12"/>
          <w:szCs w:val="12"/>
        </w:rPr>
        <w:pPrChange w:id="387" w:author="Gregor von Laszewski" w:date="2016-05-09T09:35:00Z">
          <w:pPr>
            <w:spacing w:after="0" w:line="240" w:lineRule="auto"/>
            <w:jc w:val="both"/>
            <w:textAlignment w:val="baseline"/>
          </w:pPr>
        </w:pPrChange>
      </w:pPr>
    </w:p>
    <w:p w14:paraId="33213BA4" w14:textId="77777777" w:rsidR="00F07DE1" w:rsidRPr="0098792A" w:rsidRDefault="00F07DE1">
      <w:pPr>
        <w:spacing w:after="0" w:line="240" w:lineRule="auto"/>
        <w:ind w:firstLine="40"/>
        <w:jc w:val="both"/>
        <w:textAlignment w:val="baseline"/>
        <w:rPr>
          <w:rFonts w:ascii="Segoe UI" w:eastAsia="Times New Roman" w:hAnsi="Segoe UI" w:cs="Segoe UI"/>
          <w:sz w:val="12"/>
          <w:szCs w:val="12"/>
          <w:rPrChange w:id="388" w:author="Gregor von Laszewski" w:date="2016-05-09T09:35:00Z">
            <w:rPr>
              <w:rFonts w:ascii="Segoe UI" w:hAnsi="Segoe UI" w:cs="Segoe UI"/>
              <w:sz w:val="12"/>
              <w:szCs w:val="12"/>
            </w:rPr>
          </w:rPrChange>
        </w:rPr>
        <w:pPrChange w:id="389" w:author="Gregor von Laszewski" w:date="2016-05-09T09:35:00Z">
          <w:pPr>
            <w:spacing w:after="0" w:line="240" w:lineRule="auto"/>
            <w:jc w:val="both"/>
            <w:textAlignment w:val="baseline"/>
          </w:pPr>
        </w:pPrChange>
      </w:pPr>
      <w:r w:rsidRPr="0098792A">
        <w:rPr>
          <w:rFonts w:ascii="Times New Roman" w:eastAsia="Times New Roman" w:hAnsi="Times New Roman" w:cs="Times New Roman"/>
          <w:b/>
          <w:bCs/>
          <w:sz w:val="24"/>
          <w:szCs w:val="24"/>
          <w:rPrChange w:id="390" w:author="Gregor von Laszewski" w:date="2016-05-09T09:35:00Z">
            <w:rPr/>
          </w:rPrChange>
        </w:rPr>
        <w:t>Pre-Requisites</w:t>
      </w:r>
      <w:r w:rsidRPr="0098792A">
        <w:rPr>
          <w:rFonts w:ascii="Times New Roman" w:eastAsia="Times New Roman" w:hAnsi="Times New Roman" w:cs="Times New Roman"/>
          <w:sz w:val="24"/>
          <w:szCs w:val="24"/>
          <w:rPrChange w:id="391" w:author="Gregor von Laszewski" w:date="2016-05-09T09:35:00Z">
            <w:rPr/>
          </w:rPrChange>
        </w:rPr>
        <w:t> </w:t>
      </w:r>
    </w:p>
    <w:p w14:paraId="1CF9C7BD" w14:textId="77777777" w:rsidR="00F07DE1" w:rsidRPr="00F07DE1" w:rsidRDefault="00F07DE1">
      <w:pPr>
        <w:numPr>
          <w:ilvl w:val="0"/>
          <w:numId w:val="23"/>
        </w:numPr>
        <w:spacing w:after="0" w:line="240" w:lineRule="auto"/>
        <w:jc w:val="both"/>
        <w:textAlignment w:val="baseline"/>
        <w:rPr>
          <w:rFonts w:ascii="Times New Roman" w:eastAsia="Times New Roman" w:hAnsi="Times New Roman" w:cs="Times New Roman"/>
          <w:sz w:val="24"/>
          <w:szCs w:val="24"/>
        </w:rPr>
        <w:pPrChange w:id="392" w:author="Gregor von Laszewski" w:date="2016-05-09T09:35:00Z">
          <w:pPr>
            <w:numPr>
              <w:numId w:val="6"/>
            </w:numPr>
            <w:tabs>
              <w:tab w:val="num" w:pos="720"/>
            </w:tabs>
            <w:spacing w:after="0" w:line="240" w:lineRule="auto"/>
            <w:ind w:left="720" w:hanging="360"/>
            <w:jc w:val="both"/>
            <w:textAlignment w:val="baseline"/>
          </w:pPr>
        </w:pPrChange>
      </w:pPr>
      <w:r w:rsidRPr="00F07DE1">
        <w:rPr>
          <w:rFonts w:ascii="Times New Roman" w:eastAsia="Times New Roman" w:hAnsi="Times New Roman" w:cs="Times New Roman"/>
          <w:sz w:val="24"/>
          <w:szCs w:val="24"/>
        </w:rPr>
        <w:t>Operating Systems: Linux or OSX </w:t>
      </w:r>
    </w:p>
    <w:p w14:paraId="35706A3D" w14:textId="77777777" w:rsidR="00F07DE1" w:rsidRPr="00F07DE1" w:rsidRDefault="00F07DE1">
      <w:pPr>
        <w:numPr>
          <w:ilvl w:val="0"/>
          <w:numId w:val="23"/>
        </w:numPr>
        <w:spacing w:after="0" w:line="240" w:lineRule="auto"/>
        <w:jc w:val="both"/>
        <w:textAlignment w:val="baseline"/>
        <w:rPr>
          <w:rFonts w:ascii="Times New Roman" w:eastAsia="Times New Roman" w:hAnsi="Times New Roman" w:cs="Times New Roman"/>
          <w:sz w:val="24"/>
          <w:szCs w:val="24"/>
        </w:rPr>
        <w:pPrChange w:id="393" w:author="Gregor von Laszewski" w:date="2016-05-09T09:35:00Z">
          <w:pPr>
            <w:numPr>
              <w:numId w:val="7"/>
            </w:numPr>
            <w:tabs>
              <w:tab w:val="num" w:pos="720"/>
            </w:tabs>
            <w:spacing w:after="0" w:line="240" w:lineRule="auto"/>
            <w:ind w:left="720" w:hanging="360"/>
            <w:jc w:val="both"/>
            <w:textAlignment w:val="baseline"/>
          </w:pPr>
        </w:pPrChange>
      </w:pPr>
      <w:proofErr w:type="spellStart"/>
      <w:r w:rsidRPr="00F07DE1">
        <w:rPr>
          <w:rFonts w:ascii="Times New Roman" w:eastAsia="Times New Roman" w:hAnsi="Times New Roman" w:cs="Times New Roman"/>
          <w:sz w:val="24"/>
          <w:szCs w:val="24"/>
        </w:rPr>
        <w:t>VirtualBox</w:t>
      </w:r>
      <w:proofErr w:type="spellEnd"/>
      <w:r w:rsidRPr="00F07DE1">
        <w:rPr>
          <w:rFonts w:ascii="Times New Roman" w:eastAsia="Times New Roman" w:hAnsi="Times New Roman" w:cs="Times New Roman"/>
          <w:sz w:val="24"/>
          <w:szCs w:val="24"/>
        </w:rPr>
        <w:t>: </w:t>
      </w:r>
      <w:r w:rsidR="006E5194">
        <w:fldChar w:fldCharType="begin"/>
      </w:r>
      <w:r w:rsidR="006E5194">
        <w:instrText xml:space="preserve"> HYPERLINK "https://www.virtualbox.org/wiki/Downloads" </w:instrText>
      </w:r>
      <w:r w:rsidR="006E5194">
        <w:fldChar w:fldCharType="separate"/>
      </w:r>
      <w:r w:rsidRPr="00F07DE1">
        <w:rPr>
          <w:rFonts w:ascii="Times New Roman" w:eastAsia="Times New Roman" w:hAnsi="Times New Roman" w:cs="Times New Roman"/>
          <w:sz w:val="24"/>
          <w:szCs w:val="24"/>
        </w:rPr>
        <w:t>https://www.virtualbox.org/wiki/Downloads</w:t>
      </w:r>
      <w:r w:rsidR="006E5194">
        <w:rPr>
          <w:rFonts w:ascii="Times New Roman" w:eastAsia="Times New Roman" w:hAnsi="Times New Roman" w:cs="Times New Roman"/>
          <w:sz w:val="24"/>
          <w:szCs w:val="24"/>
        </w:rPr>
        <w:fldChar w:fldCharType="end"/>
      </w:r>
      <w:r w:rsidRPr="00F07DE1">
        <w:rPr>
          <w:rFonts w:ascii="Times New Roman" w:eastAsia="Times New Roman" w:hAnsi="Times New Roman" w:cs="Times New Roman"/>
          <w:sz w:val="24"/>
          <w:szCs w:val="24"/>
        </w:rPr>
        <w:t>  </w:t>
      </w:r>
    </w:p>
    <w:p w14:paraId="34A87210" w14:textId="77777777" w:rsidR="00F07DE1" w:rsidRDefault="00F07DE1">
      <w:pPr>
        <w:numPr>
          <w:ilvl w:val="0"/>
          <w:numId w:val="23"/>
        </w:numPr>
        <w:spacing w:after="0" w:line="240" w:lineRule="auto"/>
        <w:jc w:val="both"/>
        <w:textAlignment w:val="baseline"/>
        <w:rPr>
          <w:rFonts w:ascii="Times New Roman" w:eastAsia="Times New Roman" w:hAnsi="Times New Roman" w:cs="Times New Roman"/>
          <w:sz w:val="24"/>
          <w:szCs w:val="24"/>
        </w:rPr>
        <w:pPrChange w:id="394" w:author="Gregor von Laszewski" w:date="2016-05-09T09:35:00Z">
          <w:pPr>
            <w:numPr>
              <w:numId w:val="8"/>
            </w:numPr>
            <w:tabs>
              <w:tab w:val="num" w:pos="720"/>
            </w:tabs>
            <w:spacing w:after="0" w:line="240" w:lineRule="auto"/>
            <w:ind w:left="720" w:hanging="360"/>
            <w:jc w:val="both"/>
            <w:textAlignment w:val="baseline"/>
          </w:pPr>
        </w:pPrChange>
      </w:pPr>
      <w:r w:rsidRPr="00F07DE1">
        <w:rPr>
          <w:rFonts w:ascii="Times New Roman" w:eastAsia="Times New Roman" w:hAnsi="Times New Roman" w:cs="Times New Roman"/>
          <w:sz w:val="24"/>
          <w:szCs w:val="24"/>
        </w:rPr>
        <w:t xml:space="preserve">Docker: Download and install </w:t>
      </w:r>
      <w:proofErr w:type="spellStart"/>
      <w:r w:rsidRPr="00F07DE1">
        <w:rPr>
          <w:rFonts w:ascii="Times New Roman" w:eastAsia="Times New Roman" w:hAnsi="Times New Roman" w:cs="Times New Roman"/>
          <w:sz w:val="24"/>
          <w:szCs w:val="24"/>
        </w:rPr>
        <w:t>docker</w:t>
      </w:r>
      <w:proofErr w:type="spellEnd"/>
      <w:r w:rsidRPr="00F07DE1">
        <w:rPr>
          <w:rFonts w:ascii="Times New Roman" w:eastAsia="Times New Roman" w:hAnsi="Times New Roman" w:cs="Times New Roman"/>
          <w:sz w:val="24"/>
          <w:szCs w:val="24"/>
        </w:rPr>
        <w:t xml:space="preserve"> Toolbox: </w:t>
      </w:r>
      <w:r w:rsidR="006E5194">
        <w:fldChar w:fldCharType="begin"/>
      </w:r>
      <w:r w:rsidR="006E5194">
        <w:instrText xml:space="preserve"> HYPERLINK "https://www.docker.com/toolbox" </w:instrText>
      </w:r>
      <w:r w:rsidR="006E5194">
        <w:fldChar w:fldCharType="separate"/>
      </w:r>
      <w:r w:rsidRPr="00F07DE1">
        <w:rPr>
          <w:rFonts w:ascii="Times New Roman" w:eastAsia="Times New Roman" w:hAnsi="Times New Roman" w:cs="Times New Roman"/>
          <w:sz w:val="24"/>
          <w:szCs w:val="24"/>
        </w:rPr>
        <w:t>https://www.docker.com/toolbox</w:t>
      </w:r>
      <w:r w:rsidR="006E5194">
        <w:rPr>
          <w:rFonts w:ascii="Times New Roman" w:eastAsia="Times New Roman" w:hAnsi="Times New Roman" w:cs="Times New Roman"/>
          <w:sz w:val="24"/>
          <w:szCs w:val="24"/>
        </w:rPr>
        <w:fldChar w:fldCharType="end"/>
      </w:r>
      <w:r w:rsidRPr="00F07DE1">
        <w:rPr>
          <w:rFonts w:ascii="Times New Roman" w:eastAsia="Times New Roman" w:hAnsi="Times New Roman" w:cs="Times New Roman"/>
          <w:sz w:val="24"/>
          <w:szCs w:val="24"/>
        </w:rPr>
        <w:t> </w:t>
      </w:r>
    </w:p>
    <w:p w14:paraId="3D2CA9BA" w14:textId="77777777" w:rsidR="004912C0" w:rsidRPr="00F07DE1" w:rsidRDefault="004912C0">
      <w:pPr>
        <w:numPr>
          <w:ilvl w:val="0"/>
          <w:numId w:val="23"/>
        </w:numPr>
        <w:spacing w:after="0" w:line="240" w:lineRule="auto"/>
        <w:jc w:val="both"/>
        <w:textAlignment w:val="baseline"/>
        <w:rPr>
          <w:rFonts w:ascii="Times New Roman" w:eastAsia="Times New Roman" w:hAnsi="Times New Roman" w:cs="Times New Roman"/>
          <w:sz w:val="24"/>
          <w:szCs w:val="24"/>
        </w:rPr>
        <w:pPrChange w:id="395" w:author="Gregor von Laszewski" w:date="2016-05-09T09:35:00Z">
          <w:pPr>
            <w:numPr>
              <w:numId w:val="8"/>
            </w:numPr>
            <w:tabs>
              <w:tab w:val="num" w:pos="720"/>
            </w:tabs>
            <w:spacing w:after="0" w:line="240" w:lineRule="auto"/>
            <w:ind w:left="720" w:hanging="360"/>
            <w:jc w:val="both"/>
            <w:textAlignment w:val="baseline"/>
          </w:pPr>
        </w:pPrChange>
      </w:pPr>
      <w:r>
        <w:rPr>
          <w:rFonts w:ascii="Times New Roman" w:eastAsia="Times New Roman" w:hAnsi="Times New Roman" w:cs="Times New Roman"/>
          <w:sz w:val="24"/>
          <w:szCs w:val="24"/>
        </w:rPr>
        <w:t xml:space="preserve">Ubuntu 14.04: Chameleon </w:t>
      </w:r>
      <w:proofErr w:type="spellStart"/>
      <w:r>
        <w:rPr>
          <w:rFonts w:ascii="Times New Roman" w:eastAsia="Times New Roman" w:hAnsi="Times New Roman" w:cs="Times New Roman"/>
          <w:sz w:val="24"/>
          <w:szCs w:val="24"/>
        </w:rPr>
        <w:t>Openstack</w:t>
      </w:r>
      <w:proofErr w:type="spellEnd"/>
    </w:p>
    <w:p w14:paraId="75781D35" w14:textId="712B0F6D" w:rsidR="00F07DE1" w:rsidRPr="00F07DE1" w:rsidRDefault="00F07DE1">
      <w:pPr>
        <w:spacing w:after="0" w:line="240" w:lineRule="auto"/>
        <w:ind w:firstLine="40"/>
        <w:jc w:val="both"/>
        <w:textAlignment w:val="baseline"/>
        <w:rPr>
          <w:rFonts w:ascii="Times New Roman" w:eastAsia="Times New Roman" w:hAnsi="Times New Roman" w:cs="Times New Roman"/>
          <w:sz w:val="12"/>
          <w:szCs w:val="12"/>
        </w:rPr>
        <w:pPrChange w:id="396" w:author="Gregor von Laszewski" w:date="2016-05-09T09:35:00Z">
          <w:pPr>
            <w:spacing w:after="0" w:line="240" w:lineRule="auto"/>
            <w:jc w:val="both"/>
            <w:textAlignment w:val="baseline"/>
          </w:pPr>
        </w:pPrChange>
      </w:pPr>
      <w:del w:id="397" w:author="Gregor von Laszewski" w:date="2016-05-09T09:35:00Z">
        <w:r w:rsidRPr="00F07DE1" w:rsidDel="0098792A">
          <w:rPr>
            <w:rFonts w:ascii="Times New Roman" w:eastAsia="Times New Roman" w:hAnsi="Times New Roman" w:cs="Times New Roman"/>
            <w:sz w:val="18"/>
            <w:szCs w:val="18"/>
          </w:rPr>
          <w:delText> </w:delText>
        </w:r>
      </w:del>
    </w:p>
    <w:p w14:paraId="1C0575E3" w14:textId="77777777" w:rsidR="00F07DE1" w:rsidRPr="00F07DE1" w:rsidRDefault="00F07DE1" w:rsidP="00F07DE1">
      <w:pPr>
        <w:spacing w:after="0" w:line="240" w:lineRule="auto"/>
        <w:jc w:val="both"/>
        <w:textAlignment w:val="baseline"/>
        <w:rPr>
          <w:rFonts w:ascii="Segoe UI" w:eastAsia="Times New Roman" w:hAnsi="Segoe UI" w:cs="Segoe UI"/>
          <w:sz w:val="12"/>
          <w:szCs w:val="12"/>
        </w:rPr>
      </w:pPr>
      <w:r w:rsidRPr="00F07DE1">
        <w:rPr>
          <w:rFonts w:ascii="Times New Roman" w:eastAsia="Times New Roman" w:hAnsi="Times New Roman" w:cs="Times New Roman"/>
          <w:sz w:val="18"/>
          <w:szCs w:val="18"/>
        </w:rPr>
        <w:t> </w:t>
      </w:r>
    </w:p>
    <w:p w14:paraId="18885438" w14:textId="77777777" w:rsidR="00F07DE1" w:rsidRPr="00B040E7" w:rsidRDefault="00F07DE1" w:rsidP="00B040E7">
      <w:pPr>
        <w:pStyle w:val="Heading1"/>
      </w:pPr>
      <w:bookmarkStart w:id="398" w:name="_Toc450548530"/>
      <w:r w:rsidRPr="00B040E7">
        <w:t>IMPLEMENTATION</w:t>
      </w:r>
      <w:bookmarkEnd w:id="398"/>
      <w:r w:rsidRPr="00B040E7">
        <w:t> </w:t>
      </w:r>
    </w:p>
    <w:p w14:paraId="41139826" w14:textId="77777777" w:rsidR="00F07DE1" w:rsidRPr="00F07DE1" w:rsidRDefault="00F07DE1" w:rsidP="00F07DE1">
      <w:pPr>
        <w:spacing w:after="0" w:line="240" w:lineRule="auto"/>
        <w:jc w:val="both"/>
        <w:textAlignment w:val="baseline"/>
        <w:rPr>
          <w:rFonts w:ascii="Segoe UI" w:eastAsia="Times New Roman" w:hAnsi="Segoe UI" w:cs="Segoe UI"/>
          <w:sz w:val="12"/>
          <w:szCs w:val="12"/>
        </w:rPr>
      </w:pPr>
      <w:r w:rsidRPr="00F07DE1">
        <w:rPr>
          <w:rFonts w:ascii="Times New Roman" w:eastAsia="Times New Roman" w:hAnsi="Times New Roman" w:cs="Times New Roman"/>
          <w:sz w:val="18"/>
          <w:szCs w:val="18"/>
        </w:rPr>
        <w:t>             </w:t>
      </w:r>
    </w:p>
    <w:p w14:paraId="27C0BF4D" w14:textId="5EE4BF48" w:rsidR="00F07DE1" w:rsidRDefault="00F07DE1" w:rsidP="00B040E7">
      <w:pPr>
        <w:pStyle w:val="Heading2"/>
        <w:rPr>
          <w:ins w:id="399" w:author="Gregor von Laszewski" w:date="2016-05-09T09:00:00Z"/>
        </w:rPr>
      </w:pPr>
      <w:r w:rsidRPr="00B040E7">
        <w:lastRenderedPageBreak/>
        <w:t> </w:t>
      </w:r>
      <w:bookmarkStart w:id="400" w:name="_Toc450548531"/>
      <w:commentRangeStart w:id="401"/>
      <w:r w:rsidRPr="00B040E7">
        <w:t>DOCKER</w:t>
      </w:r>
      <w:bookmarkEnd w:id="400"/>
      <w:r w:rsidRPr="00B040E7">
        <w:t>          </w:t>
      </w:r>
      <w:commentRangeEnd w:id="401"/>
      <w:r w:rsidR="0098792A">
        <w:rPr>
          <w:rStyle w:val="CommentReference"/>
          <w:rFonts w:asciiTheme="minorHAnsi" w:eastAsiaTheme="minorHAnsi" w:hAnsiTheme="minorHAnsi" w:cstheme="minorBidi"/>
          <w:b w:val="0"/>
        </w:rPr>
        <w:commentReference w:id="401"/>
      </w:r>
    </w:p>
    <w:tbl>
      <w:tblPr>
        <w:tblpPr w:leftFromText="180" w:rightFromText="180" w:vertAnchor="text" w:horzAnchor="page" w:tblpX="1522" w:tblpY="-1439"/>
        <w:tblW w:w="1034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342"/>
        <w:tblGridChange w:id="402">
          <w:tblGrid>
            <w:gridCol w:w="108"/>
            <w:gridCol w:w="10234"/>
            <w:gridCol w:w="108"/>
          </w:tblGrid>
        </w:tblGridChange>
      </w:tblGrid>
      <w:tr w:rsidR="006E5194" w:rsidRPr="00F07DE1" w:rsidDel="000C7E35" w14:paraId="1BB0EFDE" w14:textId="20BEEBF2" w:rsidTr="00516E93">
        <w:trPr>
          <w:del w:id="403" w:author="Gregor von Laszewski" w:date="2016-05-09T09:01:00Z"/>
        </w:trPr>
        <w:tc>
          <w:tcPr>
            <w:tcW w:w="10342" w:type="dxa"/>
            <w:tcBorders>
              <w:top w:val="single" w:sz="6" w:space="0" w:color="B8CCE4"/>
              <w:left w:val="single" w:sz="6" w:space="0" w:color="B8CCE4"/>
              <w:bottom w:val="single" w:sz="12" w:space="0" w:color="95B3D7"/>
              <w:right w:val="single" w:sz="6" w:space="0" w:color="B8CCE4"/>
            </w:tcBorders>
            <w:shd w:val="clear" w:color="auto" w:fill="auto"/>
            <w:hideMark/>
          </w:tcPr>
          <w:p w14:paraId="6DF99AB4" w14:textId="1BE01B03" w:rsidR="006E5194" w:rsidRPr="00E4156A" w:rsidDel="000C7E35" w:rsidRDefault="000C7E35" w:rsidP="006E5194">
            <w:pPr>
              <w:rPr>
                <w:del w:id="404" w:author="Gregor von Laszewski" w:date="2016-05-09T09:01:00Z"/>
                <w:rFonts w:ascii="Segoe UI" w:hAnsi="Segoe UI" w:cs="Segoe UI"/>
                <w:sz w:val="12"/>
                <w:szCs w:val="12"/>
              </w:rPr>
            </w:pPr>
            <w:del w:id="405" w:author="Gregor von Laszewski" w:date="2016-05-12T09:02:00Z">
              <w:r w:rsidDel="00516E93">
                <w:delText xml:space="preserve"> </w:delText>
              </w:r>
            </w:del>
            <w:del w:id="406" w:author="Gregor von Laszewski" w:date="2016-05-09T09:01:00Z">
              <w:r w:rsidR="006E5194" w:rsidRPr="00E4156A" w:rsidDel="000C7E35">
                <w:delText>----------------------- </w:delText>
              </w:r>
            </w:del>
          </w:p>
        </w:tc>
      </w:tr>
      <w:tr w:rsidR="006E5194" w:rsidRPr="00F07DE1" w:rsidDel="006E5194" w14:paraId="7DC252FB" w14:textId="34B11DBC" w:rsidTr="00516E93">
        <w:trPr>
          <w:del w:id="407" w:author="Gregor von Laszewski" w:date="2016-05-09T09:00:00Z"/>
        </w:trPr>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6DEED084" w14:textId="6786AD3E" w:rsidR="006E5194" w:rsidRPr="00E4156A" w:rsidDel="006E5194" w:rsidRDefault="006E5194" w:rsidP="006E5194">
            <w:pPr>
              <w:rPr>
                <w:del w:id="408" w:author="Gregor von Laszewski" w:date="2016-05-09T09:00:00Z"/>
                <w:rFonts w:ascii="Segoe UI" w:hAnsi="Segoe UI" w:cs="Segoe UI"/>
                <w:sz w:val="12"/>
                <w:szCs w:val="12"/>
              </w:rPr>
            </w:pPr>
            <w:del w:id="409" w:author="Gregor von Laszewski" w:date="2016-05-09T09:00:00Z">
              <w:r w:rsidRPr="00E4156A" w:rsidDel="006E5194">
                <w:rPr>
                  <w:color w:val="333333"/>
                </w:rPr>
                <w:delText>All THE COMMANDS SHOULD BE EXECUTED ON THE TERMINAL ON WHICH DOCKER IS LAUNCHED !!!</w:delText>
              </w:r>
              <w:r w:rsidRPr="00E4156A" w:rsidDel="006E5194">
                <w:delText> </w:delText>
              </w:r>
            </w:del>
          </w:p>
        </w:tc>
      </w:tr>
      <w:tr w:rsidR="006E5194" w:rsidRPr="00F07DE1" w:rsidDel="006E5194" w14:paraId="636481A4" w14:textId="1C4F0208" w:rsidTr="00516E93">
        <w:trPr>
          <w:del w:id="410" w:author="Gregor von Laszewski" w:date="2016-05-09T09:00:00Z"/>
        </w:trPr>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22F67147" w14:textId="64012E02" w:rsidR="006E5194" w:rsidRPr="00E4156A" w:rsidDel="006E5194" w:rsidRDefault="006E5194" w:rsidP="006E5194">
            <w:pPr>
              <w:rPr>
                <w:del w:id="411" w:author="Gregor von Laszewski" w:date="2016-05-09T09:00:00Z"/>
                <w:rFonts w:ascii="Segoe UI" w:hAnsi="Segoe UI" w:cs="Segoe UI"/>
                <w:sz w:val="12"/>
                <w:szCs w:val="12"/>
              </w:rPr>
            </w:pPr>
            <w:del w:id="412" w:author="Gregor von Laszewski" w:date="2016-05-09T09:00:00Z">
              <w:r w:rsidRPr="00E4156A" w:rsidDel="006E5194">
                <w:rPr>
                  <w:color w:val="333333"/>
                </w:rPr>
                <w:delText> </w:delText>
              </w:r>
              <w:r w:rsidRPr="00E4156A" w:rsidDel="006E5194">
                <w:delText> </w:delText>
              </w:r>
            </w:del>
          </w:p>
        </w:tc>
      </w:tr>
      <w:tr w:rsidR="006E5194" w:rsidRPr="00F07DE1" w:rsidDel="006E5194" w14:paraId="01FB5D32" w14:textId="5C395C93" w:rsidTr="00516E93">
        <w:trPr>
          <w:del w:id="413" w:author="Gregor von Laszewski" w:date="2016-05-09T09:00:00Z"/>
        </w:trPr>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21CE4A0B" w14:textId="089877D2" w:rsidR="006E5194" w:rsidRPr="00E4156A" w:rsidDel="006E5194" w:rsidRDefault="006E5194" w:rsidP="006E5194">
            <w:pPr>
              <w:rPr>
                <w:del w:id="414" w:author="Gregor von Laszewski" w:date="2016-05-09T09:00:00Z"/>
                <w:rFonts w:ascii="Segoe UI" w:hAnsi="Segoe UI" w:cs="Segoe UI"/>
                <w:sz w:val="12"/>
                <w:szCs w:val="12"/>
              </w:rPr>
            </w:pPr>
            <w:del w:id="415" w:author="Gregor von Laszewski" w:date="2016-05-09T09:00:00Z">
              <w:r w:rsidRPr="00E4156A" w:rsidDel="006E5194">
                <w:rPr>
                  <w:color w:val="333333"/>
                </w:rPr>
                <w:delText>&lt;1&gt; MULTI-SERVER REPLICATION STEPS ::</w:delText>
              </w:r>
              <w:r w:rsidRPr="00E4156A" w:rsidDel="006E5194">
                <w:delText> </w:delText>
              </w:r>
            </w:del>
          </w:p>
        </w:tc>
      </w:tr>
      <w:tr w:rsidR="006E5194" w:rsidRPr="00F07DE1" w:rsidDel="006E5194" w14:paraId="730BB6AD" w14:textId="1897A688" w:rsidTr="00516E93">
        <w:trPr>
          <w:trHeight w:val="228"/>
          <w:del w:id="416" w:author="Gregor von Laszewski" w:date="2016-05-09T09:00:00Z"/>
        </w:trPr>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2332E86F" w14:textId="1E96C1DB" w:rsidR="006E5194" w:rsidRPr="00E4156A" w:rsidDel="006E5194" w:rsidRDefault="006E5194" w:rsidP="006E5194">
            <w:pPr>
              <w:rPr>
                <w:del w:id="417" w:author="Gregor von Laszewski" w:date="2016-05-09T09:00:00Z"/>
                <w:rFonts w:ascii="Segoe UI" w:hAnsi="Segoe UI" w:cs="Segoe UI"/>
                <w:sz w:val="12"/>
                <w:szCs w:val="12"/>
              </w:rPr>
            </w:pPr>
            <w:del w:id="418" w:author="Gregor von Laszewski" w:date="2016-05-09T09:00:00Z">
              <w:r w:rsidRPr="00E4156A" w:rsidDel="006E5194">
                <w:rPr>
                  <w:color w:val="0086B3"/>
                </w:rPr>
                <w:delText>    ===============================</w:delText>
              </w:r>
              <w:r w:rsidRPr="00E4156A" w:rsidDel="006E5194">
                <w:delText> </w:delText>
              </w:r>
            </w:del>
          </w:p>
        </w:tc>
      </w:tr>
      <w:tr w:rsidR="006E5194" w:rsidRPr="00F07DE1" w:rsidDel="006E5194" w14:paraId="012A97E8" w14:textId="5FD158B7" w:rsidTr="00516E93">
        <w:trPr>
          <w:del w:id="419" w:author="Gregor von Laszewski" w:date="2016-05-09T09:00:00Z"/>
        </w:trPr>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236BFF37" w14:textId="61A3B130" w:rsidR="006E5194" w:rsidRPr="00E4156A" w:rsidDel="006E5194" w:rsidRDefault="006E5194" w:rsidP="006E5194">
            <w:pPr>
              <w:rPr>
                <w:del w:id="420" w:author="Gregor von Laszewski" w:date="2016-05-09T09:00:00Z"/>
                <w:rFonts w:ascii="Segoe UI" w:hAnsi="Segoe UI" w:cs="Segoe UI"/>
                <w:sz w:val="12"/>
                <w:szCs w:val="12"/>
              </w:rPr>
            </w:pPr>
            <w:del w:id="421" w:author="Gregor von Laszewski" w:date="2016-05-09T09:00:00Z">
              <w:r w:rsidRPr="00E4156A" w:rsidDel="006E5194">
                <w:rPr>
                  <w:color w:val="0086B3"/>
                </w:rPr>
                <w:delText>      These steps will executeopenfaceproject on multipledockerswarm nodes and collect theiroptputsfor graph plots.</w:delText>
              </w:r>
              <w:r w:rsidRPr="00E4156A" w:rsidDel="006E5194">
                <w:delText> </w:delText>
              </w:r>
            </w:del>
          </w:p>
        </w:tc>
      </w:tr>
      <w:tr w:rsidR="006E5194" w:rsidRPr="00F07DE1" w:rsidDel="006E5194" w14:paraId="0CCF84B6" w14:textId="3ED924C0" w:rsidTr="00516E93">
        <w:trPr>
          <w:del w:id="422" w:author="Gregor von Laszewski" w:date="2016-05-09T09:00:00Z"/>
        </w:trPr>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5A12583A" w14:textId="72C65C8B" w:rsidR="006E5194" w:rsidRPr="00E4156A" w:rsidDel="006E5194" w:rsidRDefault="006E5194" w:rsidP="006E5194">
            <w:pPr>
              <w:rPr>
                <w:del w:id="423" w:author="Gregor von Laszewski" w:date="2016-05-09T09:00:00Z"/>
                <w:rFonts w:ascii="Segoe UI" w:hAnsi="Segoe UI" w:cs="Segoe UI"/>
                <w:sz w:val="12"/>
                <w:szCs w:val="12"/>
              </w:rPr>
            </w:pPr>
            <w:del w:id="424" w:author="Gregor von Laszewski" w:date="2016-05-09T09:00:00Z">
              <w:r w:rsidRPr="00E4156A" w:rsidDel="006E5194">
                <w:rPr>
                  <w:color w:val="0086B3"/>
                </w:rPr>
                <w:delText>      </w:delText>
              </w:r>
              <w:r w:rsidRPr="00E4156A" w:rsidDel="006E5194">
                <w:delText> </w:delText>
              </w:r>
            </w:del>
          </w:p>
        </w:tc>
      </w:tr>
      <w:tr w:rsidR="006E5194" w:rsidRPr="00F07DE1" w:rsidDel="006E5194" w14:paraId="29911468" w14:textId="6ED8F99A" w:rsidTr="00516E93">
        <w:trPr>
          <w:del w:id="425" w:author="Gregor von Laszewski" w:date="2016-05-09T09:00:00Z"/>
        </w:trPr>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1022FEAE" w14:textId="10DC4F40" w:rsidR="006E5194" w:rsidRPr="00E4156A" w:rsidDel="006E5194" w:rsidRDefault="006E5194" w:rsidP="006E5194">
            <w:pPr>
              <w:rPr>
                <w:del w:id="426" w:author="Gregor von Laszewski" w:date="2016-05-09T09:00:00Z"/>
                <w:rFonts w:ascii="Segoe UI" w:hAnsi="Segoe UI" w:cs="Segoe UI"/>
                <w:sz w:val="12"/>
                <w:szCs w:val="12"/>
              </w:rPr>
            </w:pPr>
            <w:del w:id="427" w:author="Gregor von Laszewski" w:date="2016-05-09T09:00:00Z">
              <w:r w:rsidRPr="00E4156A" w:rsidDel="006E5194">
                <w:rPr>
                  <w:color w:val="333333"/>
                </w:rPr>
                <w:delText>1. Clone theansible-cloudmesh-facegithubrespository::</w:delText>
              </w:r>
              <w:r w:rsidRPr="00E4156A" w:rsidDel="006E5194">
                <w:delText> </w:delText>
              </w:r>
            </w:del>
          </w:p>
        </w:tc>
      </w:tr>
      <w:tr w:rsidR="006E5194" w:rsidRPr="00F07DE1" w:rsidDel="006E5194" w14:paraId="54BA0DCC" w14:textId="73896E24" w:rsidTr="00516E93">
        <w:trPr>
          <w:del w:id="428" w:author="Gregor von Laszewski" w:date="2016-05-09T09:00:00Z"/>
        </w:trPr>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3DC8A04A" w14:textId="298F24F4" w:rsidR="006E5194" w:rsidRPr="00E4156A" w:rsidDel="006E5194" w:rsidRDefault="006E5194" w:rsidP="006E5194">
            <w:pPr>
              <w:rPr>
                <w:del w:id="429" w:author="Gregor von Laszewski" w:date="2016-05-09T09:00:00Z"/>
                <w:rFonts w:ascii="Segoe UI" w:hAnsi="Segoe UI" w:cs="Segoe UI"/>
                <w:sz w:val="12"/>
                <w:szCs w:val="12"/>
              </w:rPr>
            </w:pPr>
            <w:del w:id="430" w:author="Gregor von Laszewski" w:date="2016-05-09T09:00:00Z">
              <w:r w:rsidRPr="00E4156A" w:rsidDel="006E5194">
                <w:rPr>
                  <w:color w:val="0086B3"/>
                </w:rPr>
                <w:delText>    </w:delText>
              </w:r>
              <w:r w:rsidRPr="00E4156A" w:rsidDel="006E5194">
                <w:delText> </w:delText>
              </w:r>
            </w:del>
          </w:p>
        </w:tc>
      </w:tr>
      <w:tr w:rsidR="006E5194" w:rsidRPr="00F07DE1" w:rsidDel="006E5194" w14:paraId="04912165" w14:textId="3563879F" w:rsidTr="00516E93">
        <w:trPr>
          <w:del w:id="431" w:author="Gregor von Laszewski" w:date="2016-05-09T09:00:00Z"/>
        </w:trPr>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00B03FED" w14:textId="37117FE0" w:rsidR="006E5194" w:rsidRPr="00E4156A" w:rsidDel="006E5194" w:rsidRDefault="006E5194" w:rsidP="006E5194">
            <w:pPr>
              <w:rPr>
                <w:del w:id="432" w:author="Gregor von Laszewski" w:date="2016-05-09T09:00:00Z"/>
                <w:rFonts w:ascii="Segoe UI" w:hAnsi="Segoe UI" w:cs="Segoe UI"/>
                <w:sz w:val="12"/>
                <w:szCs w:val="12"/>
              </w:rPr>
            </w:pPr>
            <w:del w:id="433" w:author="Gregor von Laszewski" w:date="2016-05-09T09:00:00Z">
              <w:r w:rsidRPr="00E4156A" w:rsidDel="006E5194">
                <w:rPr>
                  <w:color w:val="0086B3"/>
                </w:rPr>
                <w:delText>        $mkdir-pansible-cloudmesh-face</w:delText>
              </w:r>
              <w:r w:rsidRPr="00E4156A" w:rsidDel="006E5194">
                <w:delText> </w:delText>
              </w:r>
            </w:del>
          </w:p>
        </w:tc>
      </w:tr>
      <w:tr w:rsidR="006E5194" w:rsidRPr="00F07DE1" w:rsidDel="006E5194" w14:paraId="7215A0D6" w14:textId="0A783BDC" w:rsidTr="00516E93">
        <w:trPr>
          <w:del w:id="434" w:author="Gregor von Laszewski" w:date="2016-05-09T09:00:00Z"/>
        </w:trPr>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4EBADF4E" w14:textId="0D3A23B3" w:rsidR="006E5194" w:rsidRPr="00800518" w:rsidDel="006E5194" w:rsidRDefault="006E5194" w:rsidP="006E5194">
            <w:pPr>
              <w:rPr>
                <w:del w:id="435" w:author="Gregor von Laszewski" w:date="2016-05-09T09:00:00Z"/>
                <w:rFonts w:ascii="Segoe UI" w:hAnsi="Segoe UI" w:cs="Segoe UI"/>
                <w:sz w:val="12"/>
                <w:szCs w:val="12"/>
              </w:rPr>
            </w:pPr>
            <w:del w:id="436" w:author="Gregor von Laszewski" w:date="2016-05-09T09:00:00Z">
              <w:r w:rsidRPr="00E4156A" w:rsidDel="006E5194">
                <w:rPr>
                  <w:color w:val="0086B3"/>
                </w:rPr>
                <w:delText>        $ git clone</w:delText>
              </w:r>
              <w:r w:rsidRPr="00800518" w:rsidDel="006E5194">
                <w:fldChar w:fldCharType="begin"/>
              </w:r>
              <w:r w:rsidRPr="00E4156A" w:rsidDel="006E5194">
                <w:delInstrText xml:space="preserve"> HYPERLINK "https://github.com/cloudmesh/ansible-cloudmesh-face.git" </w:delInstrText>
              </w:r>
              <w:r w:rsidRPr="00800518" w:rsidDel="006E5194">
                <w:fldChar w:fldCharType="separate"/>
              </w:r>
              <w:r w:rsidRPr="00800518" w:rsidDel="006E5194">
                <w:rPr>
                  <w:color w:val="0086B3"/>
                </w:rPr>
                <w:delText>https://github.com/cloudmesh/ansible-cloudmesh-face.git</w:delText>
              </w:r>
              <w:r w:rsidRPr="00800518" w:rsidDel="006E5194">
                <w:rPr>
                  <w:color w:val="0086B3"/>
                </w:rPr>
                <w:fldChar w:fldCharType="end"/>
              </w:r>
              <w:r w:rsidRPr="00E4156A" w:rsidDel="006E5194">
                <w:rPr>
                  <w:rFonts w:ascii="Times New Roman" w:hAnsi="Times New Roman" w:cs="Times New Roman"/>
                </w:rPr>
                <w:delText> </w:delText>
              </w:r>
            </w:del>
          </w:p>
        </w:tc>
      </w:tr>
      <w:tr w:rsidR="006E5194" w:rsidRPr="00F07DE1" w:rsidDel="006E5194" w14:paraId="13DDB1ED" w14:textId="040AE9E6" w:rsidTr="00516E93">
        <w:trPr>
          <w:del w:id="437" w:author="Gregor von Laszewski" w:date="2016-05-09T09:00:00Z"/>
        </w:trPr>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42C8291A" w14:textId="6F5752A8" w:rsidR="006E5194" w:rsidRPr="00800518" w:rsidDel="006E5194" w:rsidRDefault="006E5194" w:rsidP="006E5194">
            <w:pPr>
              <w:rPr>
                <w:del w:id="438" w:author="Gregor von Laszewski" w:date="2016-05-09T09:00:00Z"/>
                <w:rFonts w:ascii="Segoe UI" w:hAnsi="Segoe UI" w:cs="Segoe UI"/>
                <w:sz w:val="12"/>
                <w:szCs w:val="12"/>
              </w:rPr>
            </w:pPr>
            <w:del w:id="439" w:author="Gregor von Laszewski" w:date="2016-05-09T09:00:00Z">
              <w:r w:rsidRPr="00E4156A" w:rsidDel="006E5194">
                <w:rPr>
                  <w:color w:val="0086B3"/>
                </w:rPr>
                <w:delText>        $ cd ansible-cloudmesh-face/docker/</w:delText>
              </w:r>
              <w:r w:rsidRPr="00800518" w:rsidDel="006E5194">
                <w:delText> </w:delText>
              </w:r>
            </w:del>
          </w:p>
        </w:tc>
      </w:tr>
      <w:tr w:rsidR="006E5194" w:rsidRPr="00F07DE1" w:rsidDel="006E5194" w14:paraId="76AAB74A" w14:textId="63B7DB34" w:rsidTr="00516E93">
        <w:trPr>
          <w:del w:id="440" w:author="Gregor von Laszewski" w:date="2016-05-09T09:00:00Z"/>
        </w:trPr>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3AFF7EA8" w14:textId="35359592" w:rsidR="006E5194" w:rsidRPr="00800518" w:rsidDel="006E5194" w:rsidRDefault="006E5194" w:rsidP="006E5194">
            <w:pPr>
              <w:rPr>
                <w:del w:id="441" w:author="Gregor von Laszewski" w:date="2016-05-09T09:00:00Z"/>
                <w:rFonts w:ascii="Segoe UI" w:hAnsi="Segoe UI" w:cs="Segoe UI"/>
                <w:sz w:val="12"/>
                <w:szCs w:val="12"/>
              </w:rPr>
            </w:pPr>
            <w:del w:id="442" w:author="Gregor von Laszewski" w:date="2016-05-09T09:00:00Z">
              <w:r w:rsidRPr="00E4156A" w:rsidDel="006E5194">
                <w:rPr>
                  <w:color w:val="333333"/>
                </w:rPr>
                <w:delText> </w:delText>
              </w:r>
              <w:r w:rsidRPr="00800518" w:rsidDel="006E5194">
                <w:delText> </w:delText>
              </w:r>
            </w:del>
          </w:p>
        </w:tc>
      </w:tr>
      <w:tr w:rsidR="006E5194" w:rsidRPr="00F07DE1" w:rsidDel="006E5194" w14:paraId="4159EA9A" w14:textId="4BDEC625" w:rsidTr="00516E93">
        <w:trPr>
          <w:del w:id="443" w:author="Gregor von Laszewski" w:date="2016-05-09T09:00:00Z"/>
        </w:trPr>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0E467DEF" w14:textId="15507D2C" w:rsidR="006E5194" w:rsidRPr="00800518" w:rsidDel="006E5194" w:rsidRDefault="006E5194" w:rsidP="006E5194">
            <w:pPr>
              <w:rPr>
                <w:del w:id="444" w:author="Gregor von Laszewski" w:date="2016-05-09T09:00:00Z"/>
                <w:rFonts w:ascii="Segoe UI" w:hAnsi="Segoe UI" w:cs="Segoe UI"/>
                <w:sz w:val="12"/>
                <w:szCs w:val="12"/>
              </w:rPr>
            </w:pPr>
            <w:del w:id="445" w:author="Gregor von Laszewski" w:date="2016-05-09T09:00:00Z">
              <w:r w:rsidRPr="00E4156A" w:rsidDel="006E5194">
                <w:rPr>
                  <w:color w:val="0086B3"/>
                </w:rPr>
                <w:delText>   </w:delText>
              </w:r>
              <w:r w:rsidRPr="00800518" w:rsidDel="006E5194">
                <w:delText>To checkDokceris installed properly :: </w:delText>
              </w:r>
            </w:del>
          </w:p>
        </w:tc>
      </w:tr>
      <w:tr w:rsidR="006E5194" w:rsidRPr="00F07DE1" w:rsidDel="006E5194" w14:paraId="152DD345" w14:textId="21C7A81E" w:rsidTr="00516E93">
        <w:trPr>
          <w:del w:id="446" w:author="Gregor von Laszewski" w:date="2016-05-09T09:00:00Z"/>
        </w:trPr>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3189F94D" w14:textId="1E1EE1C3" w:rsidR="006E5194" w:rsidRPr="00800518" w:rsidDel="006E5194" w:rsidRDefault="006E5194" w:rsidP="006E5194">
            <w:pPr>
              <w:rPr>
                <w:del w:id="447" w:author="Gregor von Laszewski" w:date="2016-05-09T09:00:00Z"/>
                <w:rFonts w:ascii="Segoe UI" w:hAnsi="Segoe UI" w:cs="Segoe UI"/>
                <w:sz w:val="12"/>
                <w:szCs w:val="12"/>
              </w:rPr>
            </w:pPr>
            <w:del w:id="448" w:author="Gregor von Laszewski" w:date="2016-05-09T09:00:00Z">
              <w:r w:rsidRPr="00E4156A" w:rsidDel="006E5194">
                <w:rPr>
                  <w:color w:val="0086B3"/>
                </w:rPr>
                <w:delText>      </w:delText>
              </w:r>
              <w:r w:rsidRPr="00800518" w:rsidDel="006E5194">
                <w:delText> </w:delText>
              </w:r>
            </w:del>
          </w:p>
        </w:tc>
      </w:tr>
      <w:tr w:rsidR="006E5194" w:rsidRPr="00F07DE1" w:rsidDel="006E5194" w14:paraId="42BABC47" w14:textId="6335027D" w:rsidTr="00516E93">
        <w:trPr>
          <w:del w:id="449" w:author="Gregor von Laszewski" w:date="2016-05-09T09:00:00Z"/>
        </w:trPr>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1A0EBECF" w14:textId="0A07AAED" w:rsidR="006E5194" w:rsidRPr="00800518" w:rsidDel="006E5194" w:rsidRDefault="006E5194" w:rsidP="006E5194">
            <w:pPr>
              <w:rPr>
                <w:del w:id="450" w:author="Gregor von Laszewski" w:date="2016-05-09T09:00:00Z"/>
                <w:rFonts w:ascii="Segoe UI" w:hAnsi="Segoe UI" w:cs="Segoe UI"/>
                <w:sz w:val="12"/>
                <w:szCs w:val="12"/>
              </w:rPr>
            </w:pPr>
            <w:del w:id="451" w:author="Gregor von Laszewski" w:date="2016-05-09T09:00:00Z">
              <w:r w:rsidRPr="00E4156A" w:rsidDel="006E5194">
                <w:rPr>
                  <w:color w:val="0086B3"/>
                </w:rPr>
                <w:delText xml:space="preserve">        $ source </w:delText>
              </w:r>
              <w:r w:rsidRPr="00800518" w:rsidDel="006E5194">
                <w:rPr>
                  <w:color w:val="0086B3"/>
                </w:rPr>
                <w:delText>openface_dep.sh </w:delText>
              </w:r>
              <w:r w:rsidRPr="00800518" w:rsidDel="006E5194">
                <w:delText> </w:delText>
              </w:r>
            </w:del>
          </w:p>
        </w:tc>
      </w:tr>
      <w:tr w:rsidR="006E5194" w:rsidRPr="00F07DE1" w:rsidDel="006E5194" w14:paraId="747FBF34" w14:textId="47A2519F" w:rsidTr="00516E93">
        <w:trPr>
          <w:del w:id="452" w:author="Gregor von Laszewski" w:date="2016-05-09T09:00:00Z"/>
        </w:trPr>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10D5C8A9" w14:textId="49D33B9A" w:rsidR="006E5194" w:rsidRPr="00800518" w:rsidDel="006E5194" w:rsidRDefault="006E5194" w:rsidP="006E5194">
            <w:pPr>
              <w:rPr>
                <w:del w:id="453" w:author="Gregor von Laszewski" w:date="2016-05-09T09:00:00Z"/>
                <w:rFonts w:ascii="Segoe UI" w:hAnsi="Segoe UI" w:cs="Segoe UI"/>
                <w:sz w:val="12"/>
                <w:szCs w:val="12"/>
              </w:rPr>
            </w:pPr>
            <w:del w:id="454" w:author="Gregor von Laszewski" w:date="2016-05-09T09:00:00Z">
              <w:r w:rsidRPr="00E4156A" w:rsidDel="006E5194">
                <w:rPr>
                  <w:color w:val="0086B3"/>
                </w:rPr>
                <w:delText>  </w:delText>
              </w:r>
              <w:r w:rsidRPr="00800518" w:rsidDel="006E5194">
                <w:delText> </w:delText>
              </w:r>
            </w:del>
          </w:p>
        </w:tc>
      </w:tr>
      <w:tr w:rsidR="006E5194" w:rsidRPr="00F07DE1" w:rsidDel="006E5194" w14:paraId="4D86A921" w14:textId="693993E3" w:rsidTr="00516E93">
        <w:trPr>
          <w:del w:id="455" w:author="Gregor von Laszewski" w:date="2016-05-09T09:00:00Z"/>
        </w:trPr>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63D7167D" w14:textId="0F166551" w:rsidR="006E5194" w:rsidRPr="00800518" w:rsidDel="006E5194" w:rsidRDefault="006E5194" w:rsidP="006E5194">
            <w:pPr>
              <w:rPr>
                <w:del w:id="456" w:author="Gregor von Laszewski" w:date="2016-05-09T09:00:00Z"/>
                <w:rFonts w:ascii="Segoe UI" w:hAnsi="Segoe UI" w:cs="Segoe UI"/>
                <w:sz w:val="12"/>
                <w:szCs w:val="12"/>
              </w:rPr>
            </w:pPr>
            <w:del w:id="457" w:author="Gregor von Laszewski" w:date="2016-05-09T09:00:00Z">
              <w:r w:rsidRPr="00E4156A" w:rsidDel="006E5194">
                <w:rPr>
                  <w:color w:val="333333"/>
                </w:rPr>
                <w:delText> </w:delText>
              </w:r>
              <w:r w:rsidRPr="00800518" w:rsidDel="006E5194">
                <w:delText> </w:delText>
              </w:r>
            </w:del>
          </w:p>
        </w:tc>
      </w:tr>
      <w:tr w:rsidR="006E5194" w:rsidRPr="00F07DE1" w:rsidDel="006E5194" w14:paraId="74453232" w14:textId="6AE0CE53" w:rsidTr="00516E93">
        <w:trPr>
          <w:del w:id="458" w:author="Gregor von Laszewski" w:date="2016-05-09T09:00:00Z"/>
        </w:trPr>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42132A29" w14:textId="3D907B8E" w:rsidR="006E5194" w:rsidRPr="00800518" w:rsidDel="006E5194" w:rsidRDefault="006E5194" w:rsidP="006E5194">
            <w:pPr>
              <w:rPr>
                <w:del w:id="459" w:author="Gregor von Laszewski" w:date="2016-05-09T09:00:00Z"/>
                <w:rFonts w:ascii="Segoe UI" w:hAnsi="Segoe UI" w:cs="Segoe UI"/>
                <w:sz w:val="12"/>
                <w:szCs w:val="12"/>
              </w:rPr>
            </w:pPr>
            <w:del w:id="460" w:author="Gregor von Laszewski" w:date="2016-05-09T09:00:00Z">
              <w:r w:rsidRPr="00E4156A" w:rsidDel="006E5194">
                <w:rPr>
                  <w:color w:val="333333"/>
                </w:rPr>
                <w:delText>2. Create thedockerswarm cluster withopenfacecontainers ::</w:delText>
              </w:r>
              <w:r w:rsidRPr="00800518" w:rsidDel="006E5194">
                <w:delText> </w:delText>
              </w:r>
            </w:del>
          </w:p>
        </w:tc>
      </w:tr>
      <w:tr w:rsidR="006E5194" w:rsidRPr="00F07DE1" w:rsidDel="006E5194" w14:paraId="27E6EDB2" w14:textId="74CF9822" w:rsidTr="00516E93">
        <w:trPr>
          <w:del w:id="461" w:author="Gregor von Laszewski" w:date="2016-05-09T09:00:00Z"/>
        </w:trPr>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1DA3970F" w14:textId="18EA6FCC" w:rsidR="006E5194" w:rsidRPr="00800518" w:rsidDel="006E5194" w:rsidRDefault="006E5194" w:rsidP="006E5194">
            <w:pPr>
              <w:rPr>
                <w:del w:id="462" w:author="Gregor von Laszewski" w:date="2016-05-09T09:00:00Z"/>
                <w:rFonts w:ascii="Segoe UI" w:hAnsi="Segoe UI" w:cs="Segoe UI"/>
                <w:sz w:val="12"/>
                <w:szCs w:val="12"/>
              </w:rPr>
            </w:pPr>
            <w:del w:id="463" w:author="Gregor von Laszewski" w:date="2016-05-09T09:00:00Z">
              <w:r w:rsidRPr="00E4156A" w:rsidDel="006E5194">
                <w:rPr>
                  <w:color w:val="0086B3"/>
                </w:rPr>
                <w:delText>   </w:delText>
              </w:r>
              <w:r w:rsidRPr="00800518" w:rsidDel="006E5194">
                <w:delText> </w:delText>
              </w:r>
            </w:del>
          </w:p>
        </w:tc>
      </w:tr>
      <w:tr w:rsidR="006E5194" w:rsidRPr="00F07DE1" w:rsidDel="006E5194" w14:paraId="79869698" w14:textId="4A2F2EF2" w:rsidTr="00516E93">
        <w:trPr>
          <w:del w:id="464" w:author="Gregor von Laszewski" w:date="2016-05-09T09:00:00Z"/>
        </w:trPr>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613997EF" w14:textId="05488551" w:rsidR="006E5194" w:rsidRPr="00800518" w:rsidDel="006E5194" w:rsidRDefault="006E5194" w:rsidP="006E5194">
            <w:pPr>
              <w:rPr>
                <w:del w:id="465" w:author="Gregor von Laszewski" w:date="2016-05-09T09:00:00Z"/>
                <w:rFonts w:ascii="Segoe UI" w:hAnsi="Segoe UI" w:cs="Segoe UI"/>
                <w:sz w:val="12"/>
                <w:szCs w:val="12"/>
              </w:rPr>
            </w:pPr>
            <w:del w:id="466" w:author="Gregor von Laszewski" w:date="2016-05-09T09:00:00Z">
              <w:r w:rsidRPr="00E4156A" w:rsidDel="006E5194">
                <w:rPr>
                  <w:color w:val="0086B3"/>
                </w:rPr>
                <w:delText>       docker$ sourceopenface-multiserver.sh &lt;Number of swarm nodes to be run&gt;</w:delText>
              </w:r>
              <w:r w:rsidRPr="00800518" w:rsidDel="006E5194">
                <w:delText> </w:delText>
              </w:r>
            </w:del>
          </w:p>
        </w:tc>
      </w:tr>
      <w:tr w:rsidR="006E5194" w:rsidRPr="00F07DE1" w:rsidDel="006E5194" w14:paraId="77217CA3" w14:textId="25D43B2E" w:rsidTr="00516E93">
        <w:trPr>
          <w:del w:id="467" w:author="Gregor von Laszewski" w:date="2016-05-09T09:00:00Z"/>
        </w:trPr>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3B4C3F34" w14:textId="2604EBBB" w:rsidR="006E5194" w:rsidRPr="00800518" w:rsidDel="006E5194" w:rsidRDefault="006E5194" w:rsidP="006E5194">
            <w:pPr>
              <w:rPr>
                <w:del w:id="468" w:author="Gregor von Laszewski" w:date="2016-05-09T09:00:00Z"/>
                <w:rFonts w:ascii="Segoe UI" w:hAnsi="Segoe UI" w:cs="Segoe UI"/>
                <w:sz w:val="12"/>
                <w:szCs w:val="12"/>
              </w:rPr>
            </w:pPr>
            <w:del w:id="469" w:author="Gregor von Laszewski" w:date="2016-05-09T09:00:00Z">
              <w:r w:rsidRPr="00E4156A" w:rsidDel="006E5194">
                <w:rPr>
                  <w:color w:val="333333"/>
                </w:rPr>
                <w:delText> </w:delText>
              </w:r>
              <w:r w:rsidRPr="00800518" w:rsidDel="006E5194">
                <w:delText> </w:delText>
              </w:r>
            </w:del>
          </w:p>
        </w:tc>
      </w:tr>
      <w:tr w:rsidR="006E5194" w:rsidRPr="00F07DE1" w:rsidDel="006E5194" w14:paraId="4B2CF608" w14:textId="7574D6A2" w:rsidTr="00516E93">
        <w:trPr>
          <w:del w:id="470" w:author="Gregor von Laszewski" w:date="2016-05-09T09:00:00Z"/>
        </w:trPr>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5AB775BF" w14:textId="4B401BBC" w:rsidR="006E5194" w:rsidRPr="00800518" w:rsidDel="006E5194" w:rsidRDefault="006E5194" w:rsidP="006E5194">
            <w:pPr>
              <w:rPr>
                <w:del w:id="471" w:author="Gregor von Laszewski" w:date="2016-05-09T09:00:00Z"/>
                <w:rFonts w:ascii="Segoe UI" w:hAnsi="Segoe UI" w:cs="Segoe UI"/>
                <w:sz w:val="12"/>
                <w:szCs w:val="12"/>
              </w:rPr>
            </w:pPr>
            <w:del w:id="472" w:author="Gregor von Laszewski" w:date="2016-05-09T09:00:00Z">
              <w:r w:rsidRPr="00E4156A" w:rsidDel="006E5194">
                <w:delText xml:space="preserve">   This command will create required number of nodes in docker swarm </w:delText>
              </w:r>
              <w:r w:rsidRPr="00800518" w:rsidDel="006E5194">
                <w:delText>cluster. In the above command 2nd argument takes number of node that </w:delText>
              </w:r>
            </w:del>
          </w:p>
        </w:tc>
      </w:tr>
      <w:tr w:rsidR="006E5194" w:rsidRPr="00F07DE1" w:rsidDel="006E5194" w14:paraId="44C0AC89" w14:textId="79CDC114" w:rsidTr="00516E93">
        <w:trPr>
          <w:del w:id="473" w:author="Gregor von Laszewski" w:date="2016-05-09T09:00:00Z"/>
        </w:trPr>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16E75BFD" w14:textId="21880252" w:rsidR="006E5194" w:rsidRPr="00800518" w:rsidDel="006E5194" w:rsidRDefault="006E5194" w:rsidP="006E5194">
            <w:pPr>
              <w:rPr>
                <w:del w:id="474" w:author="Gregor von Laszewski" w:date="2016-05-09T09:00:00Z"/>
                <w:rFonts w:ascii="Segoe UI" w:hAnsi="Segoe UI" w:cs="Segoe UI"/>
                <w:sz w:val="12"/>
                <w:szCs w:val="12"/>
              </w:rPr>
            </w:pPr>
            <w:del w:id="475" w:author="Gregor von Laszewski" w:date="2016-05-09T09:00:00Z">
              <w:r w:rsidRPr="00E4156A" w:rsidDel="006E5194">
                <w:delText>   you want to run. </w:delText>
              </w:r>
            </w:del>
          </w:p>
        </w:tc>
      </w:tr>
      <w:tr w:rsidR="006E5194" w:rsidRPr="00F07DE1" w:rsidDel="006E5194" w14:paraId="79CAD162" w14:textId="5B7ADA5C" w:rsidTr="00516E93">
        <w:trPr>
          <w:del w:id="476" w:author="Gregor von Laszewski" w:date="2016-05-09T09:00:00Z"/>
        </w:trPr>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2EA7E361" w14:textId="566AD504" w:rsidR="006E5194" w:rsidRPr="00800518" w:rsidDel="006E5194" w:rsidRDefault="006E5194" w:rsidP="006E5194">
            <w:pPr>
              <w:rPr>
                <w:del w:id="477" w:author="Gregor von Laszewski" w:date="2016-05-09T09:00:00Z"/>
                <w:rFonts w:ascii="Segoe UI" w:hAnsi="Segoe UI" w:cs="Segoe UI"/>
                <w:sz w:val="12"/>
                <w:szCs w:val="12"/>
              </w:rPr>
            </w:pPr>
            <w:del w:id="478" w:author="Gregor von Laszewski" w:date="2016-05-09T09:00:00Z">
              <w:r w:rsidRPr="00E4156A" w:rsidDel="006E5194">
                <w:delText>    </w:delText>
              </w:r>
            </w:del>
          </w:p>
        </w:tc>
      </w:tr>
      <w:tr w:rsidR="006E5194" w:rsidRPr="00F07DE1" w:rsidDel="006E5194" w14:paraId="5A1E8F69" w14:textId="1E64597E" w:rsidTr="00516E93">
        <w:trPr>
          <w:del w:id="479" w:author="Gregor von Laszewski" w:date="2016-05-09T09:00:00Z"/>
        </w:trPr>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74CF91F0" w14:textId="173D1BE8" w:rsidR="006E5194" w:rsidRPr="00800518" w:rsidDel="006E5194" w:rsidRDefault="006E5194" w:rsidP="006E5194">
            <w:pPr>
              <w:rPr>
                <w:del w:id="480" w:author="Gregor von Laszewski" w:date="2016-05-09T09:00:00Z"/>
                <w:rFonts w:ascii="Segoe UI" w:hAnsi="Segoe UI" w:cs="Segoe UI"/>
                <w:sz w:val="12"/>
                <w:szCs w:val="12"/>
              </w:rPr>
            </w:pPr>
            <w:del w:id="481" w:author="Gregor von Laszewski" w:date="2016-05-09T09:00:00Z">
              <w:r w:rsidRPr="00E4156A" w:rsidDel="006E5194">
                <w:delText>  Note:Pleasebe aware that in addition to the swarm nodes you specified there will always a Master-node and Machine-node created to </w:delText>
              </w:r>
            </w:del>
          </w:p>
        </w:tc>
      </w:tr>
      <w:tr w:rsidR="006E5194" w:rsidRPr="00F07DE1" w:rsidDel="006E5194" w14:paraId="34DC81E0" w14:textId="2AFC7355" w:rsidTr="00516E93">
        <w:trPr>
          <w:del w:id="482" w:author="Gregor von Laszewski" w:date="2016-05-09T09:00:00Z"/>
        </w:trPr>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61708649" w14:textId="67D68014" w:rsidR="006E5194" w:rsidRPr="00800518" w:rsidDel="006E5194" w:rsidRDefault="006E5194" w:rsidP="006E5194">
            <w:pPr>
              <w:rPr>
                <w:del w:id="483" w:author="Gregor von Laszewski" w:date="2016-05-09T09:00:00Z"/>
                <w:rFonts w:ascii="Segoe UI" w:hAnsi="Segoe UI" w:cs="Segoe UI"/>
                <w:sz w:val="12"/>
                <w:szCs w:val="12"/>
              </w:rPr>
            </w:pPr>
            <w:del w:id="484" w:author="Gregor von Laszewski" w:date="2016-05-09T09:00:00Z">
              <w:r w:rsidRPr="00E4156A" w:rsidDel="006E5194">
                <w:delText xml:space="preserve">   enable the process. </w:delText>
              </w:r>
              <w:r w:rsidRPr="00800518" w:rsidDel="006E5194">
                <w:delText>The name of the nodes will beopenface-node&lt;number of the node&gt;.Master node can be identified asopenface-master </w:delText>
              </w:r>
            </w:del>
          </w:p>
        </w:tc>
      </w:tr>
      <w:tr w:rsidR="006E5194" w:rsidRPr="00F07DE1" w:rsidDel="006E5194" w14:paraId="695D8138" w14:textId="3F1E231A" w:rsidTr="00516E93">
        <w:trPr>
          <w:del w:id="485" w:author="Gregor von Laszewski" w:date="2016-05-09T09:00:00Z"/>
        </w:trPr>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0A6F42AC" w14:textId="2C511EFA" w:rsidR="006E5194" w:rsidRPr="00800518" w:rsidDel="006E5194" w:rsidRDefault="006E5194" w:rsidP="006E5194">
            <w:pPr>
              <w:rPr>
                <w:del w:id="486" w:author="Gregor von Laszewski" w:date="2016-05-09T09:00:00Z"/>
                <w:rFonts w:ascii="Segoe UI" w:hAnsi="Segoe UI" w:cs="Segoe UI"/>
                <w:sz w:val="12"/>
                <w:szCs w:val="12"/>
              </w:rPr>
            </w:pPr>
            <w:del w:id="487" w:author="Gregor von Laszewski" w:date="2016-05-09T09:00:00Z">
              <w:r w:rsidRPr="00E4156A" w:rsidDel="006E5194">
                <w:delText>   and key-store asopenface-machine. </w:delText>
              </w:r>
            </w:del>
          </w:p>
        </w:tc>
      </w:tr>
      <w:tr w:rsidR="006E5194" w:rsidRPr="00F07DE1" w:rsidDel="006E5194" w14:paraId="200A6DAC" w14:textId="48F58FFB" w:rsidTr="00516E93">
        <w:trPr>
          <w:del w:id="488" w:author="Gregor von Laszewski" w:date="2016-05-09T09:00:00Z"/>
        </w:trPr>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43333F26" w14:textId="5A35471A" w:rsidR="006E5194" w:rsidRPr="00800518" w:rsidDel="006E5194" w:rsidRDefault="006E5194" w:rsidP="006E5194">
            <w:pPr>
              <w:rPr>
                <w:del w:id="489" w:author="Gregor von Laszewski" w:date="2016-05-09T09:00:00Z"/>
                <w:rFonts w:ascii="Segoe UI" w:hAnsi="Segoe UI" w:cs="Segoe UI"/>
                <w:sz w:val="12"/>
                <w:szCs w:val="12"/>
              </w:rPr>
            </w:pPr>
            <w:del w:id="490" w:author="Gregor von Laszewski" w:date="2016-05-09T09:00:00Z">
              <w:r w:rsidRPr="00E4156A" w:rsidDel="006E5194">
                <w:delText>    </w:delText>
              </w:r>
            </w:del>
          </w:p>
        </w:tc>
      </w:tr>
      <w:tr w:rsidR="006E5194" w:rsidRPr="00F07DE1" w:rsidDel="006E5194" w14:paraId="5E3CDCD8" w14:textId="2D51B197" w:rsidTr="00516E93">
        <w:trPr>
          <w:del w:id="491" w:author="Gregor von Laszewski" w:date="2016-05-09T09:00:00Z"/>
        </w:trPr>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4B1E234B" w14:textId="3645C2DF" w:rsidR="006E5194" w:rsidRPr="00800518" w:rsidDel="006E5194" w:rsidRDefault="006E5194" w:rsidP="006E5194">
            <w:pPr>
              <w:rPr>
                <w:del w:id="492" w:author="Gregor von Laszewski" w:date="2016-05-09T09:00:00Z"/>
                <w:rFonts w:ascii="Segoe UI" w:hAnsi="Segoe UI" w:cs="Segoe UI"/>
                <w:sz w:val="12"/>
                <w:szCs w:val="12"/>
              </w:rPr>
            </w:pPr>
            <w:del w:id="493" w:author="Gregor von Laszewski" w:date="2016-05-09T09:00:00Z">
              <w:r w:rsidRPr="00E4156A" w:rsidDel="006E5194">
                <w:delText>  NOTE : Ifyou get an error saying "openface" container already exists or "openface" name has been</w:delText>
              </w:r>
              <w:r w:rsidRPr="00800518" w:rsidDel="006E5194">
                <w:delText xml:space="preserve"> given to another container, </w:delText>
              </w:r>
            </w:del>
          </w:p>
        </w:tc>
      </w:tr>
      <w:tr w:rsidR="006E5194" w:rsidRPr="00F07DE1" w:rsidDel="006E5194" w14:paraId="4452169C" w14:textId="53CAD1F8" w:rsidTr="00516E93">
        <w:trPr>
          <w:del w:id="494" w:author="Gregor von Laszewski" w:date="2016-05-09T09:00:00Z"/>
        </w:trPr>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5FF13A2F" w14:textId="2CE12164" w:rsidR="006E5194" w:rsidRPr="00800518" w:rsidDel="006E5194" w:rsidRDefault="006E5194" w:rsidP="006E5194">
            <w:pPr>
              <w:rPr>
                <w:del w:id="495" w:author="Gregor von Laszewski" w:date="2016-05-09T09:00:00Z"/>
                <w:rFonts w:ascii="Segoe UI" w:hAnsi="Segoe UI" w:cs="Segoe UI"/>
                <w:sz w:val="12"/>
                <w:szCs w:val="12"/>
              </w:rPr>
            </w:pPr>
            <w:del w:id="496" w:author="Gregor von Laszewski" w:date="2016-05-09T09:00:00Z">
              <w:r w:rsidRPr="00E4156A" w:rsidDel="006E5194">
                <w:delText>   then you could kill the existingopenfacecontainer using commands in step:13 for fresh installation OR you could attach to  </w:delText>
              </w:r>
            </w:del>
          </w:p>
        </w:tc>
      </w:tr>
      <w:tr w:rsidR="006E5194" w:rsidRPr="00F07DE1" w:rsidDel="006E5194" w14:paraId="7E692459" w14:textId="49C8F032" w:rsidTr="00516E93">
        <w:trPr>
          <w:del w:id="497" w:author="Gregor von Laszewski" w:date="2016-05-09T09:00:00Z"/>
        </w:trPr>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1C3A29FA" w14:textId="5DA97A62" w:rsidR="006E5194" w:rsidRPr="00800518" w:rsidDel="006E5194" w:rsidRDefault="006E5194" w:rsidP="006E5194">
            <w:pPr>
              <w:rPr>
                <w:del w:id="498" w:author="Gregor von Laszewski" w:date="2016-05-09T09:00:00Z"/>
                <w:rFonts w:ascii="Segoe UI" w:hAnsi="Segoe UI" w:cs="Segoe UI"/>
                <w:sz w:val="12"/>
                <w:szCs w:val="12"/>
              </w:rPr>
            </w:pPr>
            <w:del w:id="499" w:author="Gregor von Laszewski" w:date="2016-05-09T09:00:00Z">
              <w:r w:rsidRPr="00E4156A" w:rsidDel="006E5194">
                <w:delText>   this existing container using commands in step:12.   </w:delText>
              </w:r>
            </w:del>
          </w:p>
        </w:tc>
      </w:tr>
      <w:tr w:rsidR="006E5194" w:rsidRPr="00F07DE1" w:rsidDel="006E5194" w14:paraId="179AE6E6" w14:textId="1842F62B" w:rsidTr="00516E93">
        <w:trPr>
          <w:del w:id="500" w:author="Gregor von Laszewski" w:date="2016-05-09T09:00:00Z"/>
        </w:trPr>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22A463F1" w14:textId="6E3F94F9" w:rsidR="006E5194" w:rsidRPr="00800518" w:rsidDel="006E5194" w:rsidRDefault="006E5194" w:rsidP="006E5194">
            <w:pPr>
              <w:rPr>
                <w:del w:id="501" w:author="Gregor von Laszewski" w:date="2016-05-09T09:00:00Z"/>
                <w:rFonts w:ascii="Segoe UI" w:hAnsi="Segoe UI" w:cs="Segoe UI"/>
                <w:sz w:val="12"/>
                <w:szCs w:val="12"/>
              </w:rPr>
            </w:pPr>
            <w:del w:id="502" w:author="Gregor von Laszewski" w:date="2016-05-09T09:00:00Z">
              <w:r w:rsidRPr="00E4156A" w:rsidDel="006E5194">
                <w:rPr>
                  <w:color w:val="333333"/>
                </w:rPr>
                <w:delText> </w:delText>
              </w:r>
              <w:r w:rsidRPr="00800518" w:rsidDel="006E5194">
                <w:delText> </w:delText>
              </w:r>
            </w:del>
          </w:p>
        </w:tc>
      </w:tr>
      <w:tr w:rsidR="006E5194" w:rsidRPr="00F07DE1" w:rsidDel="006E5194" w14:paraId="7D943052" w14:textId="2451C47E" w:rsidTr="00516E93">
        <w:trPr>
          <w:del w:id="503" w:author="Gregor von Laszewski" w:date="2016-05-09T09:00:00Z"/>
        </w:trPr>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2C98D0EF" w14:textId="6C98285F" w:rsidR="006E5194" w:rsidRPr="00800518" w:rsidDel="006E5194" w:rsidRDefault="006E5194" w:rsidP="006E5194">
            <w:pPr>
              <w:rPr>
                <w:del w:id="504" w:author="Gregor von Laszewski" w:date="2016-05-09T09:00:00Z"/>
                <w:rFonts w:ascii="Segoe UI" w:hAnsi="Segoe UI" w:cs="Segoe UI"/>
                <w:sz w:val="12"/>
                <w:szCs w:val="12"/>
              </w:rPr>
            </w:pPr>
            <w:del w:id="505" w:author="Gregor von Laszewski" w:date="2016-05-09T09:00:00Z">
              <w:r w:rsidRPr="00E4156A" w:rsidDel="006E5194">
                <w:rPr>
                  <w:color w:val="333333"/>
                </w:rPr>
                <w:delText> </w:delText>
              </w:r>
              <w:r w:rsidRPr="00800518" w:rsidDel="006E5194">
                <w:delText> </w:delText>
              </w:r>
            </w:del>
          </w:p>
        </w:tc>
      </w:tr>
      <w:tr w:rsidR="006E5194" w:rsidRPr="00F07DE1" w:rsidDel="006E5194" w14:paraId="03670971" w14:textId="33BEC2BC" w:rsidTr="00516E93">
        <w:trPr>
          <w:del w:id="506" w:author="Gregor von Laszewski" w:date="2016-05-09T09:00:00Z"/>
        </w:trPr>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390EAF47" w14:textId="1A651AB8" w:rsidR="006E5194" w:rsidRPr="00800518" w:rsidDel="006E5194" w:rsidRDefault="006E5194" w:rsidP="006E5194">
            <w:pPr>
              <w:rPr>
                <w:del w:id="507" w:author="Gregor von Laszewski" w:date="2016-05-09T09:00:00Z"/>
                <w:rFonts w:ascii="Segoe UI" w:hAnsi="Segoe UI" w:cs="Segoe UI"/>
                <w:sz w:val="12"/>
                <w:szCs w:val="12"/>
              </w:rPr>
            </w:pPr>
            <w:del w:id="508" w:author="Gregor von Laszewski" w:date="2016-05-09T09:00:00Z">
              <w:r w:rsidRPr="00E4156A" w:rsidDel="006E5194">
                <w:rPr>
                  <w:color w:val="333333"/>
                </w:rPr>
                <w:delText> </w:delText>
              </w:r>
              <w:r w:rsidRPr="00800518" w:rsidDel="006E5194">
                <w:delText> </w:delText>
              </w:r>
            </w:del>
          </w:p>
        </w:tc>
      </w:tr>
      <w:tr w:rsidR="006E5194" w:rsidRPr="00F07DE1" w:rsidDel="006E5194" w14:paraId="517E8091" w14:textId="3D8B24EA" w:rsidTr="00516E93">
        <w:trPr>
          <w:del w:id="509" w:author="Gregor von Laszewski" w:date="2016-05-09T09:00:00Z"/>
        </w:trPr>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22E1F4F1" w14:textId="17C6B7F0" w:rsidR="006E5194" w:rsidRPr="00800518" w:rsidDel="006E5194" w:rsidRDefault="006E5194" w:rsidP="006E5194">
            <w:pPr>
              <w:rPr>
                <w:del w:id="510" w:author="Gregor von Laszewski" w:date="2016-05-09T09:00:00Z"/>
                <w:rFonts w:ascii="Segoe UI" w:hAnsi="Segoe UI" w:cs="Segoe UI"/>
                <w:sz w:val="12"/>
                <w:szCs w:val="12"/>
              </w:rPr>
            </w:pPr>
            <w:del w:id="511" w:author="Gregor von Laszewski" w:date="2016-05-09T09:00:00Z">
              <w:r w:rsidRPr="00E4156A" w:rsidDel="006E5194">
                <w:rPr>
                  <w:color w:val="333333"/>
                </w:rPr>
                <w:delText xml:space="preserve">3. Container will be </w:delText>
              </w:r>
              <w:r w:rsidRPr="00800518" w:rsidDel="006E5194">
                <w:rPr>
                  <w:color w:val="333333"/>
                </w:rPr>
                <w:delText>created for nodes in the swarm one-by-one. First node will create theconatinerand it will pull thebamos/openface</w:delText>
              </w:r>
              <w:r w:rsidRPr="00800518" w:rsidDel="006E5194">
                <w:delText> </w:delText>
              </w:r>
            </w:del>
          </w:p>
        </w:tc>
      </w:tr>
      <w:tr w:rsidR="006E5194" w:rsidRPr="00F07DE1" w:rsidDel="006E5194" w14:paraId="78194D87" w14:textId="130D0AF3" w:rsidTr="00516E93">
        <w:trPr>
          <w:del w:id="512" w:author="Gregor von Laszewski" w:date="2016-05-09T09:00:00Z"/>
        </w:trPr>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7D170B4C" w14:textId="2174A5E5" w:rsidR="006E5194" w:rsidRPr="00800518" w:rsidDel="006E5194" w:rsidRDefault="006E5194" w:rsidP="006E5194">
            <w:pPr>
              <w:rPr>
                <w:del w:id="513" w:author="Gregor von Laszewski" w:date="2016-05-09T09:00:00Z"/>
                <w:rFonts w:ascii="Segoe UI" w:hAnsi="Segoe UI" w:cs="Segoe UI"/>
                <w:sz w:val="12"/>
                <w:szCs w:val="12"/>
              </w:rPr>
            </w:pPr>
            <w:del w:id="514" w:author="Gregor von Laszewski" w:date="2016-05-09T09:00:00Z">
              <w:r w:rsidRPr="00E4156A" w:rsidDel="006E5194">
                <w:rPr>
                  <w:color w:val="333333"/>
                </w:rPr>
                <w:delText>   image. Upon image pull the command prompt will change fromdocker$ to root1111111# , i.e.promtcontrol changes from host to</w:delText>
              </w:r>
              <w:r w:rsidRPr="00800518" w:rsidDel="006E5194">
                <w:delText> </w:delText>
              </w:r>
            </w:del>
          </w:p>
        </w:tc>
      </w:tr>
      <w:tr w:rsidR="006E5194" w:rsidRPr="00F07DE1" w:rsidDel="006E5194" w14:paraId="52CC192F" w14:textId="29B79BA2" w:rsidTr="00516E93">
        <w:trPr>
          <w:del w:id="515" w:author="Gregor von Laszewski" w:date="2016-05-09T09:00:00Z"/>
        </w:trPr>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7DC03C09" w14:textId="521278F8" w:rsidR="006E5194" w:rsidRPr="00800518" w:rsidDel="006E5194" w:rsidRDefault="006E5194" w:rsidP="006E5194">
            <w:pPr>
              <w:rPr>
                <w:del w:id="516" w:author="Gregor von Laszewski" w:date="2016-05-09T09:00:00Z"/>
                <w:rFonts w:ascii="Segoe UI" w:hAnsi="Segoe UI" w:cs="Segoe UI"/>
                <w:sz w:val="12"/>
                <w:szCs w:val="12"/>
              </w:rPr>
            </w:pPr>
            <w:del w:id="517" w:author="Gregor von Laszewski" w:date="2016-05-09T09:00:00Z">
              <w:r w:rsidRPr="00E4156A" w:rsidDel="006E5194">
                <w:rPr>
                  <w:color w:val="333333"/>
                </w:rPr>
                <w:delText xml:space="preserve">   container. </w:delText>
              </w:r>
              <w:r w:rsidRPr="00800518" w:rsidDel="006E5194">
                <w:rPr>
                  <w:color w:val="333333"/>
                </w:rPr>
                <w:delText>Once on container change directory todcokerfolder by ::</w:delText>
              </w:r>
              <w:r w:rsidRPr="00800518" w:rsidDel="006E5194">
                <w:delText> </w:delText>
              </w:r>
            </w:del>
          </w:p>
        </w:tc>
      </w:tr>
      <w:tr w:rsidR="006E5194" w:rsidRPr="00F07DE1" w:rsidDel="006E5194" w14:paraId="3CF657AE" w14:textId="51D46858" w:rsidTr="00516E93">
        <w:trPr>
          <w:del w:id="518" w:author="Gregor von Laszewski" w:date="2016-05-09T09:00:00Z"/>
        </w:trPr>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7AEEF9E9" w14:textId="4561BE75" w:rsidR="006E5194" w:rsidRPr="00800518" w:rsidDel="006E5194" w:rsidRDefault="006E5194" w:rsidP="006E5194">
            <w:pPr>
              <w:rPr>
                <w:del w:id="519" w:author="Gregor von Laszewski" w:date="2016-05-09T09:00:00Z"/>
                <w:rFonts w:ascii="Segoe UI" w:hAnsi="Segoe UI" w:cs="Segoe UI"/>
                <w:sz w:val="12"/>
                <w:szCs w:val="12"/>
              </w:rPr>
            </w:pPr>
            <w:del w:id="520" w:author="Gregor von Laszewski" w:date="2016-05-09T09:00:00Z">
              <w:r w:rsidRPr="00E4156A" w:rsidDel="006E5194">
                <w:rPr>
                  <w:color w:val="333333"/>
                </w:rPr>
                <w:delText> </w:delText>
              </w:r>
              <w:r w:rsidRPr="00800518" w:rsidDel="006E5194">
                <w:delText> </w:delText>
              </w:r>
            </w:del>
          </w:p>
        </w:tc>
      </w:tr>
      <w:tr w:rsidR="006E5194" w:rsidRPr="00F07DE1" w:rsidDel="006E5194" w14:paraId="63FAACE9" w14:textId="5BB8E68A" w:rsidTr="00516E93">
        <w:trPr>
          <w:del w:id="521" w:author="Gregor von Laszewski" w:date="2016-05-09T09:00:00Z"/>
        </w:trPr>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518E87C0" w14:textId="01600553" w:rsidR="006E5194" w:rsidRPr="00800518" w:rsidDel="006E5194" w:rsidRDefault="006E5194" w:rsidP="006E5194">
            <w:pPr>
              <w:rPr>
                <w:del w:id="522" w:author="Gregor von Laszewski" w:date="2016-05-09T09:00:00Z"/>
                <w:rFonts w:ascii="Segoe UI" w:hAnsi="Segoe UI" w:cs="Segoe UI"/>
                <w:sz w:val="12"/>
                <w:szCs w:val="12"/>
              </w:rPr>
            </w:pPr>
            <w:del w:id="523" w:author="Gregor von Laszewski" w:date="2016-05-09T09:00:00Z">
              <w:r w:rsidRPr="00E4156A" w:rsidDel="006E5194">
                <w:rPr>
                  <w:color w:val="0086B3"/>
                </w:rPr>
                <w:delText>        root1111111# cd /root/openface/docker</w:delText>
              </w:r>
              <w:r w:rsidRPr="00800518" w:rsidDel="006E5194">
                <w:delText> </w:delText>
              </w:r>
            </w:del>
          </w:p>
        </w:tc>
      </w:tr>
      <w:tr w:rsidR="006E5194" w:rsidRPr="00F07DE1" w:rsidDel="006E5194" w14:paraId="79C5CB0A" w14:textId="7357ED09" w:rsidTr="00516E93">
        <w:trPr>
          <w:del w:id="524" w:author="Gregor von Laszewski" w:date="2016-05-09T09:00:00Z"/>
        </w:trPr>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22C85085" w14:textId="6247B0D6" w:rsidR="006E5194" w:rsidRPr="00800518" w:rsidDel="006E5194" w:rsidRDefault="006E5194" w:rsidP="006E5194">
            <w:pPr>
              <w:rPr>
                <w:del w:id="525" w:author="Gregor von Laszewski" w:date="2016-05-09T09:00:00Z"/>
                <w:rFonts w:ascii="Segoe UI" w:hAnsi="Segoe UI" w:cs="Segoe UI"/>
                <w:sz w:val="12"/>
                <w:szCs w:val="12"/>
              </w:rPr>
            </w:pPr>
            <w:del w:id="526" w:author="Gregor von Laszewski" w:date="2016-05-09T09:00:00Z">
              <w:r w:rsidRPr="00E4156A" w:rsidDel="006E5194">
                <w:rPr>
                  <w:color w:val="333333"/>
                </w:rPr>
                <w:delText> </w:delText>
              </w:r>
              <w:r w:rsidRPr="00800518" w:rsidDel="006E5194">
                <w:delText> </w:delText>
              </w:r>
            </w:del>
          </w:p>
        </w:tc>
      </w:tr>
      <w:tr w:rsidR="006E5194" w:rsidRPr="00F07DE1" w:rsidDel="006E5194" w14:paraId="2E76697E" w14:textId="2EBD4528" w:rsidTr="00516E93">
        <w:trPr>
          <w:del w:id="527" w:author="Gregor von Laszewski" w:date="2016-05-09T09:00:00Z"/>
        </w:trPr>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340B3ED6" w14:textId="2798DF5A" w:rsidR="006E5194" w:rsidRPr="00800518" w:rsidDel="006E5194" w:rsidRDefault="006E5194" w:rsidP="006E5194">
            <w:pPr>
              <w:rPr>
                <w:del w:id="528" w:author="Gregor von Laszewski" w:date="2016-05-09T09:00:00Z"/>
                <w:rFonts w:ascii="Segoe UI" w:hAnsi="Segoe UI" w:cs="Segoe UI"/>
                <w:sz w:val="12"/>
                <w:szCs w:val="12"/>
              </w:rPr>
            </w:pPr>
            <w:del w:id="529" w:author="Gregor von Laszewski" w:date="2016-05-09T09:00:00Z">
              <w:r w:rsidRPr="00E4156A" w:rsidDel="006E5194">
                <w:rPr>
                  <w:color w:val="333333"/>
                </w:rPr>
                <w:delText>4. Verify if the required scripts are present in container ::</w:delText>
              </w:r>
              <w:r w:rsidRPr="00800518" w:rsidDel="006E5194">
                <w:delText> </w:delText>
              </w:r>
            </w:del>
          </w:p>
        </w:tc>
      </w:tr>
      <w:tr w:rsidR="006E5194" w:rsidRPr="00F07DE1" w:rsidDel="006E5194" w14:paraId="64250FAB" w14:textId="3AABB22E" w:rsidTr="00516E93">
        <w:trPr>
          <w:del w:id="530" w:author="Gregor von Laszewski" w:date="2016-05-09T09:00:00Z"/>
        </w:trPr>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0FB9C0C5" w14:textId="64A8CC1F" w:rsidR="006E5194" w:rsidRPr="00800518" w:rsidDel="006E5194" w:rsidRDefault="006E5194" w:rsidP="006E5194">
            <w:pPr>
              <w:rPr>
                <w:del w:id="531" w:author="Gregor von Laszewski" w:date="2016-05-09T09:00:00Z"/>
                <w:rFonts w:ascii="Segoe UI" w:hAnsi="Segoe UI" w:cs="Segoe UI"/>
                <w:sz w:val="12"/>
                <w:szCs w:val="12"/>
              </w:rPr>
            </w:pPr>
            <w:del w:id="532" w:author="Gregor von Laszewski" w:date="2016-05-09T09:00:00Z">
              <w:r w:rsidRPr="00E4156A" w:rsidDel="006E5194">
                <w:rPr>
                  <w:color w:val="0086B3"/>
                </w:rPr>
                <w:delText>   </w:delText>
              </w:r>
              <w:r w:rsidRPr="00800518" w:rsidDel="006E5194">
                <w:delText> </w:delText>
              </w:r>
            </w:del>
          </w:p>
        </w:tc>
      </w:tr>
      <w:tr w:rsidR="006E5194" w:rsidRPr="00F07DE1" w:rsidDel="006E5194" w14:paraId="5FFF207D" w14:textId="6B988293" w:rsidTr="00516E93">
        <w:trPr>
          <w:del w:id="533" w:author="Gregor von Laszewski" w:date="2016-05-09T09:00:00Z"/>
        </w:trPr>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7CD7059C" w14:textId="12F21190" w:rsidR="006E5194" w:rsidRPr="00800518" w:rsidDel="006E5194" w:rsidRDefault="006E5194" w:rsidP="006E5194">
            <w:pPr>
              <w:rPr>
                <w:del w:id="534" w:author="Gregor von Laszewski" w:date="2016-05-09T09:00:00Z"/>
                <w:rFonts w:ascii="Segoe UI" w:hAnsi="Segoe UI" w:cs="Segoe UI"/>
                <w:sz w:val="12"/>
                <w:szCs w:val="12"/>
              </w:rPr>
            </w:pPr>
            <w:del w:id="535" w:author="Gregor von Laszewski" w:date="2016-05-09T09:00:00Z">
              <w:r w:rsidRPr="00E4156A" w:rsidDel="006E5194">
                <w:rPr>
                  <w:color w:val="0086B3"/>
                </w:rPr>
                <w:delText>         docker# ls -l  </w:delText>
              </w:r>
              <w:r w:rsidRPr="00800518" w:rsidDel="006E5194">
                <w:delText> </w:delText>
              </w:r>
            </w:del>
          </w:p>
        </w:tc>
      </w:tr>
      <w:tr w:rsidR="006E5194" w:rsidRPr="00F07DE1" w:rsidDel="006E5194" w14:paraId="4357FEFC" w14:textId="5D308D49" w:rsidTr="00516E93">
        <w:trPr>
          <w:del w:id="536" w:author="Gregor von Laszewski" w:date="2016-05-09T09:00:00Z"/>
        </w:trPr>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598E4E20" w14:textId="24C2B899" w:rsidR="006E5194" w:rsidRPr="00800518" w:rsidDel="006E5194" w:rsidRDefault="006E5194" w:rsidP="006E5194">
            <w:pPr>
              <w:rPr>
                <w:del w:id="537" w:author="Gregor von Laszewski" w:date="2016-05-09T09:00:00Z"/>
                <w:rFonts w:ascii="Segoe UI" w:hAnsi="Segoe UI" w:cs="Segoe UI"/>
                <w:sz w:val="12"/>
                <w:szCs w:val="12"/>
              </w:rPr>
            </w:pPr>
            <w:del w:id="538" w:author="Gregor von Laszewski" w:date="2016-05-09T09:00:00Z">
              <w:r w:rsidRPr="00E4156A" w:rsidDel="006E5194">
                <w:rPr>
                  <w:color w:val="0086B3"/>
                </w:rPr>
                <w:delText>      </w:delText>
              </w:r>
              <w:r w:rsidRPr="00800518" w:rsidDel="006E5194">
                <w:delText> </w:delText>
              </w:r>
            </w:del>
          </w:p>
        </w:tc>
      </w:tr>
      <w:tr w:rsidR="006E5194" w:rsidRPr="00F07DE1" w:rsidDel="006E5194" w14:paraId="5A46492B" w14:textId="7B9487C3" w:rsidTr="00516E93">
        <w:trPr>
          <w:del w:id="539" w:author="Gregor von Laszewski" w:date="2016-05-09T09:00:00Z"/>
        </w:trPr>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21DDEFD3" w14:textId="509B9449" w:rsidR="006E5194" w:rsidRPr="00800518" w:rsidDel="006E5194" w:rsidRDefault="006E5194" w:rsidP="006E5194">
            <w:pPr>
              <w:rPr>
                <w:del w:id="540" w:author="Gregor von Laszewski" w:date="2016-05-09T09:00:00Z"/>
                <w:rFonts w:ascii="Segoe UI" w:hAnsi="Segoe UI" w:cs="Segoe UI"/>
                <w:sz w:val="12"/>
                <w:szCs w:val="12"/>
              </w:rPr>
            </w:pPr>
            <w:del w:id="541" w:author="Gregor von Laszewski" w:date="2016-05-09T09:00:00Z">
              <w:r w:rsidRPr="00E4156A" w:rsidDel="006E5194">
                <w:rPr>
                  <w:color w:val="0086B3"/>
                </w:rPr>
                <w:delText>  </w:delText>
              </w:r>
              <w:r w:rsidRPr="00800518" w:rsidDel="006E5194">
                <w:delText>demo2.sh and demo3.sh should be present in the current directory.  </w:delText>
              </w:r>
              <w:r w:rsidRPr="00800518" w:rsidDel="006E5194">
                <w:rPr>
                  <w:color w:val="0086B3"/>
                </w:rPr>
                <w:delText>    </w:delText>
              </w:r>
              <w:r w:rsidRPr="00800518" w:rsidDel="006E5194">
                <w:delText> </w:delText>
              </w:r>
            </w:del>
          </w:p>
        </w:tc>
      </w:tr>
      <w:tr w:rsidR="006E5194" w:rsidRPr="00F07DE1" w:rsidDel="006E5194" w14:paraId="0B3D0632" w14:textId="78A6571D" w:rsidTr="00516E93">
        <w:trPr>
          <w:del w:id="542" w:author="Gregor von Laszewski" w:date="2016-05-09T09:00:00Z"/>
        </w:trPr>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5571D674" w14:textId="52EA114B" w:rsidR="006E5194" w:rsidRPr="00800518" w:rsidDel="006E5194" w:rsidRDefault="006E5194" w:rsidP="006E5194">
            <w:pPr>
              <w:rPr>
                <w:del w:id="543" w:author="Gregor von Laszewski" w:date="2016-05-09T09:00:00Z"/>
                <w:rFonts w:ascii="Segoe UI" w:hAnsi="Segoe UI" w:cs="Segoe UI"/>
                <w:sz w:val="12"/>
                <w:szCs w:val="12"/>
              </w:rPr>
            </w:pPr>
            <w:del w:id="544" w:author="Gregor von Laszewski" w:date="2016-05-09T09:00:00Z">
              <w:r w:rsidRPr="00E4156A" w:rsidDel="006E5194">
                <w:rPr>
                  <w:color w:val="333333"/>
                </w:rPr>
                <w:delText> </w:delText>
              </w:r>
              <w:r w:rsidRPr="00800518" w:rsidDel="006E5194">
                <w:delText> </w:delText>
              </w:r>
            </w:del>
          </w:p>
        </w:tc>
      </w:tr>
      <w:tr w:rsidR="006E5194" w:rsidRPr="00F07DE1" w:rsidDel="006E5194" w14:paraId="4D5D8E20" w14:textId="36CC6E89" w:rsidTr="00516E93">
        <w:trPr>
          <w:del w:id="545" w:author="Gregor von Laszewski" w:date="2016-05-09T09:00:00Z"/>
        </w:trPr>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3F236EC7" w14:textId="02775389" w:rsidR="006E5194" w:rsidRPr="00800518" w:rsidDel="006E5194" w:rsidRDefault="006E5194" w:rsidP="006E5194">
            <w:pPr>
              <w:rPr>
                <w:del w:id="546" w:author="Gregor von Laszewski" w:date="2016-05-09T09:00:00Z"/>
                <w:rFonts w:ascii="Segoe UI" w:hAnsi="Segoe UI" w:cs="Segoe UI"/>
                <w:sz w:val="12"/>
                <w:szCs w:val="12"/>
              </w:rPr>
            </w:pPr>
            <w:del w:id="547" w:author="Gregor von Laszewski" w:date="2016-05-09T09:00:00Z">
              <w:r w:rsidRPr="00E4156A" w:rsidDel="006E5194">
                <w:rPr>
                  <w:color w:val="333333"/>
                </w:rPr>
                <w:delText>5. To run Face Comparison demo ::</w:delText>
              </w:r>
              <w:r w:rsidRPr="00800518" w:rsidDel="006E5194">
                <w:delText> </w:delText>
              </w:r>
            </w:del>
          </w:p>
        </w:tc>
      </w:tr>
      <w:tr w:rsidR="006E5194" w:rsidRPr="00F07DE1" w:rsidDel="006E5194" w14:paraId="52F982C3" w14:textId="6592D227" w:rsidTr="00516E93">
        <w:trPr>
          <w:del w:id="548" w:author="Gregor von Laszewski" w:date="2016-05-09T09:00:00Z"/>
        </w:trPr>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1922468E" w14:textId="232F3862" w:rsidR="006E5194" w:rsidRPr="00800518" w:rsidDel="006E5194" w:rsidRDefault="006E5194" w:rsidP="006E5194">
            <w:pPr>
              <w:rPr>
                <w:del w:id="549" w:author="Gregor von Laszewski" w:date="2016-05-09T09:00:00Z"/>
                <w:rFonts w:ascii="Segoe UI" w:hAnsi="Segoe UI" w:cs="Segoe UI"/>
                <w:sz w:val="12"/>
                <w:szCs w:val="12"/>
              </w:rPr>
            </w:pPr>
            <w:del w:id="550" w:author="Gregor von Laszewski" w:date="2016-05-09T09:00:00Z">
              <w:r w:rsidRPr="00E4156A" w:rsidDel="006E5194">
                <w:rPr>
                  <w:color w:val="0086B3"/>
                </w:rPr>
                <w:delText>      </w:delText>
              </w:r>
              <w:r w:rsidRPr="00800518" w:rsidDel="006E5194">
                <w:delText> </w:delText>
              </w:r>
            </w:del>
          </w:p>
        </w:tc>
      </w:tr>
      <w:tr w:rsidR="006E5194" w:rsidRPr="00F07DE1" w:rsidDel="006E5194" w14:paraId="1180BAF0" w14:textId="5C6733AD" w:rsidTr="00516E93">
        <w:trPr>
          <w:del w:id="551" w:author="Gregor von Laszewski" w:date="2016-05-09T09:00:00Z"/>
        </w:trPr>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491A5020" w14:textId="0D7F0172" w:rsidR="006E5194" w:rsidRPr="00800518" w:rsidDel="006E5194" w:rsidRDefault="006E5194" w:rsidP="006E5194">
            <w:pPr>
              <w:rPr>
                <w:del w:id="552" w:author="Gregor von Laszewski" w:date="2016-05-09T09:00:00Z"/>
                <w:rFonts w:ascii="Segoe UI" w:hAnsi="Segoe UI" w:cs="Segoe UI"/>
                <w:sz w:val="12"/>
                <w:szCs w:val="12"/>
              </w:rPr>
            </w:pPr>
            <w:del w:id="553" w:author="Gregor von Laszewski" w:date="2016-05-09T09:00:00Z">
              <w:r w:rsidRPr="00E4156A" w:rsidDel="006E5194">
                <w:rPr>
                  <w:color w:val="0086B3"/>
                </w:rPr>
                <w:delText>       docker# source demo2.sh &lt;Number of times script to be run&gt;</w:delText>
              </w:r>
              <w:r w:rsidRPr="00800518" w:rsidDel="006E5194">
                <w:delText> </w:delText>
              </w:r>
            </w:del>
          </w:p>
        </w:tc>
      </w:tr>
      <w:tr w:rsidR="006E5194" w:rsidRPr="00F07DE1" w:rsidDel="006E5194" w14:paraId="42B91453" w14:textId="62E6A59A" w:rsidTr="00516E93">
        <w:trPr>
          <w:del w:id="554" w:author="Gregor von Laszewski" w:date="2016-05-09T09:00:00Z"/>
        </w:trPr>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12903E77" w14:textId="0390BE71" w:rsidR="006E5194" w:rsidRPr="00800518" w:rsidDel="006E5194" w:rsidRDefault="006E5194" w:rsidP="006E5194">
            <w:pPr>
              <w:rPr>
                <w:del w:id="555" w:author="Gregor von Laszewski" w:date="2016-05-09T09:00:00Z"/>
                <w:rFonts w:ascii="Segoe UI" w:hAnsi="Segoe UI" w:cs="Segoe UI"/>
                <w:sz w:val="12"/>
                <w:szCs w:val="12"/>
              </w:rPr>
            </w:pPr>
            <w:del w:id="556" w:author="Gregor von Laszewski" w:date="2016-05-09T09:00:00Z">
              <w:r w:rsidRPr="00E4156A" w:rsidDel="006E5194">
                <w:rPr>
                  <w:color w:val="0086B3"/>
                </w:rPr>
                <w:delText>    </w:delText>
              </w:r>
              <w:r w:rsidRPr="00800518" w:rsidDel="006E5194">
                <w:delText> </w:delText>
              </w:r>
            </w:del>
          </w:p>
        </w:tc>
      </w:tr>
      <w:tr w:rsidR="006E5194" w:rsidRPr="00F07DE1" w:rsidDel="006E5194" w14:paraId="29A8BFCA" w14:textId="26516686" w:rsidTr="00516E93">
        <w:trPr>
          <w:del w:id="557" w:author="Gregor von Laszewski" w:date="2016-05-09T09:00:00Z"/>
        </w:trPr>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514D9DBA" w14:textId="32FCC655" w:rsidR="006E5194" w:rsidRPr="00800518" w:rsidDel="006E5194" w:rsidRDefault="006E5194" w:rsidP="006E5194">
            <w:pPr>
              <w:rPr>
                <w:del w:id="558" w:author="Gregor von Laszewski" w:date="2016-05-09T09:00:00Z"/>
                <w:rFonts w:ascii="Segoe UI" w:hAnsi="Segoe UI" w:cs="Segoe UI"/>
                <w:sz w:val="12"/>
                <w:szCs w:val="12"/>
              </w:rPr>
            </w:pPr>
            <w:del w:id="559" w:author="Gregor von Laszewski" w:date="2016-05-09T09:00:00Z">
              <w:r w:rsidRPr="00E4156A" w:rsidDel="006E5194">
                <w:delText xml:space="preserve">   This command will create files “docker_compare_&lt;container-id&gt;.csv" and  </w:delText>
              </w:r>
              <w:r w:rsidRPr="00800518" w:rsidDel="006E5194">
                <w:delText>“docker_compare_&lt;container-id&gt;.txt" as output in the current  </w:delText>
              </w:r>
            </w:del>
          </w:p>
        </w:tc>
      </w:tr>
      <w:tr w:rsidR="006E5194" w:rsidRPr="00F07DE1" w:rsidDel="006E5194" w14:paraId="28933C25" w14:textId="17FA517B" w:rsidTr="00516E93">
        <w:trPr>
          <w:del w:id="560" w:author="Gregor von Laszewski" w:date="2016-05-09T09:00:00Z"/>
        </w:trPr>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49D26C58" w14:textId="1F40E768" w:rsidR="006E5194" w:rsidRPr="00800518" w:rsidDel="006E5194" w:rsidRDefault="006E5194" w:rsidP="006E5194">
            <w:pPr>
              <w:rPr>
                <w:del w:id="561" w:author="Gregor von Laszewski" w:date="2016-05-09T09:00:00Z"/>
                <w:rFonts w:ascii="Segoe UI" w:hAnsi="Segoe UI" w:cs="Segoe UI"/>
                <w:sz w:val="12"/>
                <w:szCs w:val="12"/>
              </w:rPr>
            </w:pPr>
            <w:del w:id="562" w:author="Gregor von Laszewski" w:date="2016-05-09T09:00:00Z">
              <w:r w:rsidRPr="00E4156A" w:rsidDel="006E5194">
                <w:delText>   directory. </w:delText>
              </w:r>
            </w:del>
          </w:p>
        </w:tc>
      </w:tr>
      <w:tr w:rsidR="006E5194" w:rsidRPr="00F07DE1" w:rsidDel="006E5194" w14:paraId="7AF5D381" w14:textId="50EA805C" w:rsidTr="00516E93">
        <w:trPr>
          <w:del w:id="563" w:author="Gregor von Laszewski" w:date="2016-05-09T09:00:00Z"/>
        </w:trPr>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3377188E" w14:textId="778C000A" w:rsidR="006E5194" w:rsidRPr="00800518" w:rsidDel="006E5194" w:rsidRDefault="006E5194" w:rsidP="006E5194">
            <w:pPr>
              <w:rPr>
                <w:del w:id="564" w:author="Gregor von Laszewski" w:date="2016-05-09T09:00:00Z"/>
                <w:rFonts w:ascii="Segoe UI" w:hAnsi="Segoe UI" w:cs="Segoe UI"/>
                <w:sz w:val="12"/>
                <w:szCs w:val="12"/>
              </w:rPr>
            </w:pPr>
            <w:del w:id="565" w:author="Gregor von Laszewski" w:date="2016-05-09T09:00:00Z">
              <w:r w:rsidRPr="00E4156A" w:rsidDel="006E5194">
                <w:rPr>
                  <w:color w:val="0086B3"/>
                </w:rPr>
                <w:delText>   </w:delText>
              </w:r>
              <w:r w:rsidRPr="00800518" w:rsidDel="006E5194">
                <w:delText> </w:delText>
              </w:r>
            </w:del>
          </w:p>
        </w:tc>
      </w:tr>
      <w:tr w:rsidR="006E5194" w:rsidRPr="00F07DE1" w:rsidDel="006E5194" w14:paraId="33FA0F2B" w14:textId="33F44A66" w:rsidTr="00516E93">
        <w:trPr>
          <w:del w:id="566" w:author="Gregor von Laszewski" w:date="2016-05-09T09:00:00Z"/>
        </w:trPr>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43BFE67D" w14:textId="77A5EFFA" w:rsidR="006E5194" w:rsidRPr="00800518" w:rsidDel="006E5194" w:rsidRDefault="006E5194" w:rsidP="006E5194">
            <w:pPr>
              <w:rPr>
                <w:del w:id="567" w:author="Gregor von Laszewski" w:date="2016-05-09T09:00:00Z"/>
                <w:rFonts w:ascii="Segoe UI" w:hAnsi="Segoe UI" w:cs="Segoe UI"/>
                <w:sz w:val="12"/>
                <w:szCs w:val="12"/>
              </w:rPr>
            </w:pPr>
            <w:del w:id="568" w:author="Gregor von Laszewski" w:date="2016-05-09T09:00:00Z">
              <w:r w:rsidRPr="00E4156A" w:rsidDel="006E5194">
                <w:rPr>
                  <w:color w:val="0086B3"/>
                </w:rPr>
                <w:delText>  Verify these output files :: </w:delText>
              </w:r>
              <w:r w:rsidRPr="00800518" w:rsidDel="006E5194">
                <w:delText> </w:delText>
              </w:r>
            </w:del>
          </w:p>
        </w:tc>
      </w:tr>
      <w:tr w:rsidR="006E5194" w:rsidRPr="00F07DE1" w:rsidDel="006E5194" w14:paraId="6C499F6C" w14:textId="49715C84" w:rsidTr="00516E93">
        <w:trPr>
          <w:del w:id="569" w:author="Gregor von Laszewski" w:date="2016-05-09T09:00:00Z"/>
        </w:trPr>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1B24C295" w14:textId="0F36EEBC" w:rsidR="006E5194" w:rsidRPr="00800518" w:rsidDel="006E5194" w:rsidRDefault="006E5194" w:rsidP="006E5194">
            <w:pPr>
              <w:rPr>
                <w:del w:id="570" w:author="Gregor von Laszewski" w:date="2016-05-09T09:00:00Z"/>
                <w:rFonts w:ascii="Segoe UI" w:hAnsi="Segoe UI" w:cs="Segoe UI"/>
                <w:sz w:val="12"/>
                <w:szCs w:val="12"/>
              </w:rPr>
            </w:pPr>
            <w:del w:id="571" w:author="Gregor von Laszewski" w:date="2016-05-09T09:00:00Z">
              <w:r w:rsidRPr="00E4156A" w:rsidDel="006E5194">
                <w:rPr>
                  <w:color w:val="0086B3"/>
                </w:rPr>
                <w:delText>   </w:delText>
              </w:r>
              <w:r w:rsidRPr="00800518" w:rsidDel="006E5194">
                <w:delText> </w:delText>
              </w:r>
            </w:del>
          </w:p>
        </w:tc>
      </w:tr>
      <w:tr w:rsidR="006E5194" w:rsidRPr="00F07DE1" w:rsidDel="006E5194" w14:paraId="4B585F0E" w14:textId="2FA9B68F" w:rsidTr="00516E93">
        <w:trPr>
          <w:del w:id="572" w:author="Gregor von Laszewski" w:date="2016-05-09T09:00:00Z"/>
        </w:trPr>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5F75F582" w14:textId="736CCAB7" w:rsidR="006E5194" w:rsidRPr="00800518" w:rsidDel="006E5194" w:rsidRDefault="006E5194" w:rsidP="006E5194">
            <w:pPr>
              <w:rPr>
                <w:del w:id="573" w:author="Gregor von Laszewski" w:date="2016-05-09T09:00:00Z"/>
                <w:rFonts w:ascii="Segoe UI" w:hAnsi="Segoe UI" w:cs="Segoe UI"/>
                <w:sz w:val="12"/>
                <w:szCs w:val="12"/>
              </w:rPr>
            </w:pPr>
            <w:del w:id="574" w:author="Gregor von Laszewski" w:date="2016-05-09T09:00:00Z">
              <w:r w:rsidRPr="00E4156A" w:rsidDel="006E5194">
                <w:rPr>
                  <w:color w:val="0086B3"/>
                </w:rPr>
                <w:delText>       docker# cat docker_compare_$CID.csv         </w:delText>
              </w:r>
              <w:r w:rsidRPr="00800518" w:rsidDel="006E5194">
                <w:delText> </w:delText>
              </w:r>
            </w:del>
          </w:p>
        </w:tc>
      </w:tr>
      <w:tr w:rsidR="006E5194" w:rsidRPr="00F07DE1" w:rsidDel="006E5194" w14:paraId="726B5019" w14:textId="1E7BDFF5" w:rsidTr="00516E93">
        <w:trPr>
          <w:del w:id="575" w:author="Gregor von Laszewski" w:date="2016-05-09T09:00:00Z"/>
        </w:trPr>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18438C55" w14:textId="447D859E" w:rsidR="006E5194" w:rsidRPr="00800518" w:rsidDel="006E5194" w:rsidRDefault="006E5194" w:rsidP="006E5194">
            <w:pPr>
              <w:rPr>
                <w:del w:id="576" w:author="Gregor von Laszewski" w:date="2016-05-09T09:00:00Z"/>
                <w:rFonts w:ascii="Segoe UI" w:hAnsi="Segoe UI" w:cs="Segoe UI"/>
                <w:sz w:val="12"/>
                <w:szCs w:val="12"/>
              </w:rPr>
            </w:pPr>
            <w:del w:id="577" w:author="Gregor von Laszewski" w:date="2016-05-09T09:00:00Z">
              <w:r w:rsidRPr="00E4156A" w:rsidDel="006E5194">
                <w:rPr>
                  <w:color w:val="0086B3"/>
                </w:rPr>
                <w:delText>      </w:delText>
              </w:r>
              <w:r w:rsidRPr="00800518" w:rsidDel="006E5194">
                <w:delText> </w:delText>
              </w:r>
            </w:del>
          </w:p>
        </w:tc>
      </w:tr>
      <w:tr w:rsidR="006E5194" w:rsidRPr="00F07DE1" w:rsidDel="006E5194" w14:paraId="2C185DDC" w14:textId="60470A81" w:rsidTr="00516E93">
        <w:trPr>
          <w:del w:id="578" w:author="Gregor von Laszewski" w:date="2016-05-09T09:00:00Z"/>
        </w:trPr>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19ECCA44" w14:textId="198361AE" w:rsidR="006E5194" w:rsidRPr="00800518" w:rsidDel="006E5194" w:rsidRDefault="006E5194" w:rsidP="006E5194">
            <w:pPr>
              <w:rPr>
                <w:del w:id="579" w:author="Gregor von Laszewski" w:date="2016-05-09T09:00:00Z"/>
                <w:rFonts w:ascii="Segoe UI" w:hAnsi="Segoe UI" w:cs="Segoe UI"/>
                <w:sz w:val="12"/>
                <w:szCs w:val="12"/>
              </w:rPr>
            </w:pPr>
            <w:del w:id="580" w:author="Gregor von Laszewski" w:date="2016-05-09T09:00:00Z">
              <w:r w:rsidRPr="00E4156A" w:rsidDel="006E5194">
                <w:rPr>
                  <w:color w:val="0086B3"/>
                </w:rPr>
                <w:delText>       docker# cat docker_compare_$CID.txt</w:delText>
              </w:r>
              <w:r w:rsidRPr="00800518" w:rsidDel="006E5194">
                <w:delText> </w:delText>
              </w:r>
            </w:del>
          </w:p>
        </w:tc>
      </w:tr>
      <w:tr w:rsidR="006E5194" w:rsidRPr="00F07DE1" w:rsidDel="006E5194" w14:paraId="41F05271" w14:textId="75F6AFF6" w:rsidTr="00516E93">
        <w:trPr>
          <w:del w:id="581" w:author="Gregor von Laszewski" w:date="2016-05-09T09:00:00Z"/>
        </w:trPr>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3DD57B84" w14:textId="28A2507E" w:rsidR="006E5194" w:rsidRPr="00800518" w:rsidDel="006E5194" w:rsidRDefault="006E5194" w:rsidP="006E5194">
            <w:pPr>
              <w:rPr>
                <w:del w:id="582" w:author="Gregor von Laszewski" w:date="2016-05-09T09:00:00Z"/>
                <w:rFonts w:ascii="Segoe UI" w:hAnsi="Segoe UI" w:cs="Segoe UI"/>
                <w:sz w:val="12"/>
                <w:szCs w:val="12"/>
              </w:rPr>
            </w:pPr>
            <w:del w:id="583" w:author="Gregor von Laszewski" w:date="2016-05-09T09:00:00Z">
              <w:r w:rsidRPr="00E4156A" w:rsidDel="006E5194">
                <w:rPr>
                  <w:color w:val="333333"/>
                </w:rPr>
                <w:delText> </w:delText>
              </w:r>
              <w:r w:rsidRPr="00800518" w:rsidDel="006E5194">
                <w:delText> </w:delText>
              </w:r>
            </w:del>
          </w:p>
        </w:tc>
      </w:tr>
      <w:tr w:rsidR="006E5194" w:rsidRPr="00F07DE1" w:rsidDel="006E5194" w14:paraId="3FABF4DB" w14:textId="39F9A114" w:rsidTr="00516E93">
        <w:trPr>
          <w:del w:id="584" w:author="Gregor von Laszewski" w:date="2016-05-09T09:00:00Z"/>
        </w:trPr>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3B978A93" w14:textId="154CAF9C" w:rsidR="006E5194" w:rsidRPr="00800518" w:rsidDel="006E5194" w:rsidRDefault="006E5194" w:rsidP="006E5194">
            <w:pPr>
              <w:rPr>
                <w:del w:id="585" w:author="Gregor von Laszewski" w:date="2016-05-09T09:00:00Z"/>
                <w:rFonts w:ascii="Segoe UI" w:hAnsi="Segoe UI" w:cs="Segoe UI"/>
                <w:sz w:val="12"/>
                <w:szCs w:val="12"/>
              </w:rPr>
            </w:pPr>
            <w:del w:id="586" w:author="Gregor von Laszewski" w:date="2016-05-09T09:00:00Z">
              <w:r w:rsidRPr="00E4156A" w:rsidDel="006E5194">
                <w:rPr>
                  <w:color w:val="0086B3"/>
                </w:rPr>
                <w:delText>  </w:delText>
              </w:r>
              <w:r w:rsidRPr="00800518" w:rsidDel="006E5194">
                <w:delText>Note: CID is the id of the container. </w:delText>
              </w:r>
            </w:del>
          </w:p>
        </w:tc>
      </w:tr>
      <w:tr w:rsidR="006E5194" w:rsidRPr="00F07DE1" w:rsidDel="006E5194" w14:paraId="3EBA738C" w14:textId="5641E9D5" w:rsidTr="00516E93">
        <w:trPr>
          <w:del w:id="587" w:author="Gregor von Laszewski" w:date="2016-05-09T09:00:00Z"/>
        </w:trPr>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42DD4C07" w14:textId="03CFCEEC" w:rsidR="006E5194" w:rsidRPr="00800518" w:rsidDel="006E5194" w:rsidRDefault="006E5194" w:rsidP="006E5194">
            <w:pPr>
              <w:rPr>
                <w:del w:id="588" w:author="Gregor von Laszewski" w:date="2016-05-09T09:00:00Z"/>
                <w:rFonts w:ascii="Segoe UI" w:hAnsi="Segoe UI" w:cs="Segoe UI"/>
                <w:sz w:val="12"/>
                <w:szCs w:val="12"/>
              </w:rPr>
            </w:pPr>
            <w:del w:id="589" w:author="Gregor von Laszewski" w:date="2016-05-09T09:00:00Z">
              <w:r w:rsidRPr="00E4156A" w:rsidDel="006E5194">
                <w:rPr>
                  <w:color w:val="333333"/>
                </w:rPr>
                <w:delText> </w:delText>
              </w:r>
              <w:r w:rsidRPr="00800518" w:rsidDel="006E5194">
                <w:delText> </w:delText>
              </w:r>
            </w:del>
          </w:p>
        </w:tc>
      </w:tr>
      <w:tr w:rsidR="006E5194" w:rsidRPr="00F07DE1" w:rsidDel="006E5194" w14:paraId="2F2F5F78" w14:textId="09E63DB4" w:rsidTr="00516E93">
        <w:trPr>
          <w:del w:id="590" w:author="Gregor von Laszewski" w:date="2016-05-09T09:00:00Z"/>
        </w:trPr>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11EF94E2" w14:textId="0F09E6C1" w:rsidR="006E5194" w:rsidRPr="00800518" w:rsidDel="006E5194" w:rsidRDefault="006E5194" w:rsidP="006E5194">
            <w:pPr>
              <w:rPr>
                <w:del w:id="591" w:author="Gregor von Laszewski" w:date="2016-05-09T09:00:00Z"/>
                <w:rFonts w:ascii="Segoe UI" w:hAnsi="Segoe UI" w:cs="Segoe UI"/>
                <w:sz w:val="12"/>
                <w:szCs w:val="12"/>
              </w:rPr>
            </w:pPr>
            <w:del w:id="592" w:author="Gregor von Laszewski" w:date="2016-05-09T09:00:00Z">
              <w:r w:rsidRPr="00E4156A" w:rsidDel="006E5194">
                <w:rPr>
                  <w:color w:val="333333"/>
                </w:rPr>
                <w:delText>6. To run Face Recognition demo ::</w:delText>
              </w:r>
              <w:r w:rsidRPr="00800518" w:rsidDel="006E5194">
                <w:delText> </w:delText>
              </w:r>
            </w:del>
          </w:p>
        </w:tc>
      </w:tr>
      <w:tr w:rsidR="006E5194" w:rsidRPr="00F07DE1" w:rsidDel="006E5194" w14:paraId="6DE79BA4" w14:textId="090C2850" w:rsidTr="00516E93">
        <w:trPr>
          <w:del w:id="593" w:author="Gregor von Laszewski" w:date="2016-05-09T09:00:00Z"/>
        </w:trPr>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476E4F5E" w14:textId="47D67325" w:rsidR="006E5194" w:rsidRPr="00800518" w:rsidDel="006E5194" w:rsidRDefault="006E5194" w:rsidP="006E5194">
            <w:pPr>
              <w:rPr>
                <w:del w:id="594" w:author="Gregor von Laszewski" w:date="2016-05-09T09:00:00Z"/>
                <w:rFonts w:ascii="Segoe UI" w:hAnsi="Segoe UI" w:cs="Segoe UI"/>
                <w:sz w:val="12"/>
                <w:szCs w:val="12"/>
              </w:rPr>
            </w:pPr>
            <w:del w:id="595" w:author="Gregor von Laszewski" w:date="2016-05-09T09:00:00Z">
              <w:r w:rsidRPr="00E4156A" w:rsidDel="006E5194">
                <w:rPr>
                  <w:color w:val="0086B3"/>
                </w:rPr>
                <w:delText>   </w:delText>
              </w:r>
              <w:r w:rsidRPr="00800518" w:rsidDel="006E5194">
                <w:delText> </w:delText>
              </w:r>
            </w:del>
          </w:p>
        </w:tc>
      </w:tr>
      <w:tr w:rsidR="006E5194" w:rsidRPr="00F07DE1" w:rsidDel="006E5194" w14:paraId="78D6C53B" w14:textId="76C8D6EB" w:rsidTr="00516E93">
        <w:trPr>
          <w:del w:id="596" w:author="Gregor von Laszewski" w:date="2016-05-09T09:00:00Z"/>
        </w:trPr>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694AE241" w14:textId="368DBE43" w:rsidR="006E5194" w:rsidRPr="00800518" w:rsidDel="006E5194" w:rsidRDefault="006E5194" w:rsidP="006E5194">
            <w:pPr>
              <w:rPr>
                <w:del w:id="597" w:author="Gregor von Laszewski" w:date="2016-05-09T09:00:00Z"/>
                <w:rFonts w:ascii="Segoe UI" w:hAnsi="Segoe UI" w:cs="Segoe UI"/>
                <w:sz w:val="12"/>
                <w:szCs w:val="12"/>
              </w:rPr>
            </w:pPr>
            <w:del w:id="598" w:author="Gregor von Laszewski" w:date="2016-05-09T09:00:00Z">
              <w:r w:rsidRPr="00E4156A" w:rsidDel="006E5194">
                <w:rPr>
                  <w:color w:val="0086B3"/>
                </w:rPr>
                <w:delText>       docker# source demo3.sh &lt;Number of times script to be run&gt;</w:delText>
              </w:r>
              <w:r w:rsidRPr="00800518" w:rsidDel="006E5194">
                <w:delText> </w:delText>
              </w:r>
            </w:del>
          </w:p>
        </w:tc>
      </w:tr>
      <w:tr w:rsidR="006E5194" w:rsidRPr="00F07DE1" w:rsidDel="000C7E35" w14:paraId="1991B83D" w14:textId="29813AA2" w:rsidTr="00516E93">
        <w:trPr>
          <w:del w:id="599" w:author="Gregor von Laszewski" w:date="2016-05-09T09:01:00Z"/>
        </w:trPr>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62595EAB" w14:textId="591F86BF" w:rsidR="006E5194" w:rsidRPr="00800518" w:rsidDel="000C7E35" w:rsidRDefault="006E5194" w:rsidP="006E5194">
            <w:pPr>
              <w:rPr>
                <w:del w:id="600" w:author="Gregor von Laszewski" w:date="2016-05-09T09:01:00Z"/>
                <w:rFonts w:ascii="Segoe UI" w:hAnsi="Segoe UI" w:cs="Segoe UI"/>
                <w:sz w:val="12"/>
                <w:szCs w:val="12"/>
              </w:rPr>
            </w:pPr>
            <w:del w:id="601" w:author="Gregor von Laszewski" w:date="2016-05-09T09:01:00Z">
              <w:r w:rsidRPr="00E4156A" w:rsidDel="000C7E35">
                <w:rPr>
                  <w:color w:val="333333"/>
                </w:rPr>
                <w:delText> </w:delText>
              </w:r>
              <w:r w:rsidRPr="00800518" w:rsidDel="000C7E35">
                <w:delText> </w:delText>
              </w:r>
            </w:del>
          </w:p>
        </w:tc>
      </w:tr>
      <w:tr w:rsidR="006E5194" w:rsidRPr="00F07DE1" w:rsidDel="006E5194" w14:paraId="23EBC799" w14:textId="43914962" w:rsidTr="00516E93">
        <w:trPr>
          <w:del w:id="602" w:author="Gregor von Laszewski" w:date="2016-05-09T09:00:00Z"/>
        </w:trPr>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0655C824" w14:textId="04080AC1" w:rsidR="006E5194" w:rsidRPr="00800518" w:rsidDel="006E5194" w:rsidRDefault="006E5194" w:rsidP="006E5194">
            <w:pPr>
              <w:rPr>
                <w:del w:id="603" w:author="Gregor von Laszewski" w:date="2016-05-09T09:00:00Z"/>
                <w:rFonts w:ascii="Segoe UI" w:hAnsi="Segoe UI" w:cs="Segoe UI"/>
                <w:sz w:val="12"/>
                <w:szCs w:val="12"/>
              </w:rPr>
            </w:pPr>
            <w:del w:id="604" w:author="Gregor von Laszewski" w:date="2016-05-09T09:00:00Z">
              <w:r w:rsidRPr="00E4156A" w:rsidDel="006E5194">
                <w:delText xml:space="preserve">   This willcaretefiles “docker_classifier_&lt;container-id&gt;.csv" and  “docker_classifier_&lt;container-id&gt;.txt" as </w:delText>
              </w:r>
              <w:r w:rsidRPr="00800518" w:rsidDel="006E5194">
                <w:delText>output in the current </w:delText>
              </w:r>
            </w:del>
          </w:p>
        </w:tc>
      </w:tr>
      <w:tr w:rsidR="006E5194" w:rsidRPr="00F07DE1" w:rsidDel="006E5194" w14:paraId="04E47418" w14:textId="1DB710A4" w:rsidTr="00516E93">
        <w:tblPrEx>
          <w:tblW w:w="10342" w:type="dxa"/>
          <w:tblBorders>
            <w:top w:val="outset" w:sz="6" w:space="0" w:color="auto"/>
            <w:left w:val="outset" w:sz="6" w:space="0" w:color="auto"/>
            <w:bottom w:val="outset" w:sz="6" w:space="0" w:color="auto"/>
            <w:right w:val="outset" w:sz="6" w:space="0" w:color="auto"/>
          </w:tblBorders>
          <w:tblCellMar>
            <w:left w:w="0" w:type="dxa"/>
            <w:right w:w="0" w:type="dxa"/>
          </w:tblCellMar>
          <w:tblPrExChange w:id="605" w:author="Gregor von Laszewski" w:date="2016-05-09T09:00:00Z">
            <w:tblPrEx>
              <w:tblW w:w="10342" w:type="dxa"/>
              <w:tblBorders>
                <w:top w:val="outset" w:sz="6" w:space="0" w:color="auto"/>
                <w:left w:val="outset" w:sz="6" w:space="0" w:color="auto"/>
                <w:bottom w:val="outset" w:sz="6" w:space="0" w:color="auto"/>
                <w:right w:val="outset" w:sz="6" w:space="0" w:color="auto"/>
              </w:tblBorders>
              <w:tblCellMar>
                <w:left w:w="0" w:type="dxa"/>
                <w:right w:w="0" w:type="dxa"/>
              </w:tblCellMar>
            </w:tblPrEx>
          </w:tblPrExChange>
        </w:tblPrEx>
        <w:trPr>
          <w:trHeight w:val="155"/>
          <w:del w:id="606" w:author="Gregor von Laszewski" w:date="2016-05-09T09:00:00Z"/>
          <w:trPrChange w:id="607" w:author="Gregor von Laszewski" w:date="2016-05-09T09:00:00Z">
            <w:trPr>
              <w:gridAfter w:val="0"/>
              <w:trHeight w:val="407"/>
            </w:trPr>
          </w:trPrChange>
        </w:trPr>
        <w:tc>
          <w:tcPr>
            <w:tcW w:w="10342" w:type="dxa"/>
            <w:tcBorders>
              <w:top w:val="outset" w:sz="6" w:space="0" w:color="auto"/>
              <w:left w:val="single" w:sz="6" w:space="0" w:color="B8CCE4"/>
              <w:bottom w:val="single" w:sz="6" w:space="0" w:color="B8CCE4"/>
              <w:right w:val="single" w:sz="6" w:space="0" w:color="B8CCE4"/>
            </w:tcBorders>
            <w:shd w:val="clear" w:color="auto" w:fill="auto"/>
            <w:hideMark/>
            <w:tcPrChange w:id="608" w:author="Gregor von Laszewski" w:date="2016-05-09T09:00:00Z">
              <w:tcPr>
                <w:tcW w:w="10342" w:type="dxa"/>
                <w:gridSpan w:val="2"/>
                <w:tcBorders>
                  <w:top w:val="outset" w:sz="6" w:space="0" w:color="auto"/>
                  <w:left w:val="single" w:sz="6" w:space="0" w:color="B8CCE4"/>
                  <w:bottom w:val="single" w:sz="6" w:space="0" w:color="B8CCE4"/>
                  <w:right w:val="single" w:sz="6" w:space="0" w:color="B8CCE4"/>
                </w:tcBorders>
                <w:shd w:val="clear" w:color="auto" w:fill="auto"/>
                <w:hideMark/>
              </w:tcPr>
            </w:tcPrChange>
          </w:tcPr>
          <w:p w14:paraId="27550D1A" w14:textId="4F918C10" w:rsidR="006E5194" w:rsidRPr="00800518" w:rsidDel="006E5194" w:rsidRDefault="006E5194" w:rsidP="006E5194">
            <w:pPr>
              <w:rPr>
                <w:del w:id="609" w:author="Gregor von Laszewski" w:date="2016-05-09T09:00:00Z"/>
                <w:rFonts w:ascii="Segoe UI" w:hAnsi="Segoe UI" w:cs="Segoe UI"/>
                <w:sz w:val="12"/>
                <w:szCs w:val="12"/>
              </w:rPr>
            </w:pPr>
            <w:del w:id="610" w:author="Gregor von Laszewski" w:date="2016-05-09T09:00:00Z">
              <w:r w:rsidRPr="00E4156A" w:rsidDel="006E5194">
                <w:delText>   directory.   </w:delText>
              </w:r>
            </w:del>
          </w:p>
        </w:tc>
      </w:tr>
      <w:tr w:rsidR="006E5194" w:rsidRPr="00F07DE1" w:rsidDel="006E5194" w14:paraId="6614B950" w14:textId="30F667DF" w:rsidTr="00516E93">
        <w:trPr>
          <w:del w:id="611" w:author="Gregor von Laszewski" w:date="2016-05-09T09:00:00Z"/>
        </w:trPr>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4B46616F" w14:textId="322E300E" w:rsidR="006E5194" w:rsidRPr="00800518" w:rsidDel="006E5194" w:rsidRDefault="006E5194" w:rsidP="006E5194">
            <w:pPr>
              <w:rPr>
                <w:del w:id="612" w:author="Gregor von Laszewski" w:date="2016-05-09T09:00:00Z"/>
                <w:rFonts w:ascii="Segoe UI" w:hAnsi="Segoe UI" w:cs="Segoe UI"/>
                <w:sz w:val="12"/>
                <w:szCs w:val="12"/>
              </w:rPr>
            </w:pPr>
            <w:del w:id="613" w:author="Gregor von Laszewski" w:date="2016-05-09T09:00:00Z">
              <w:r w:rsidRPr="00E4156A" w:rsidDel="006E5194">
                <w:rPr>
                  <w:color w:val="0086B3"/>
                </w:rPr>
                <w:delText>      </w:delText>
              </w:r>
              <w:r w:rsidRPr="00800518" w:rsidDel="006E5194">
                <w:delText> </w:delText>
              </w:r>
            </w:del>
          </w:p>
        </w:tc>
      </w:tr>
      <w:tr w:rsidR="006E5194" w:rsidRPr="00F07DE1" w:rsidDel="006E5194" w14:paraId="1DB0C4A2" w14:textId="6422344F" w:rsidTr="00516E93">
        <w:trPr>
          <w:del w:id="614" w:author="Gregor von Laszewski" w:date="2016-05-09T09:00:00Z"/>
        </w:trPr>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441611AC" w14:textId="7B5E1A41" w:rsidR="006E5194" w:rsidRPr="00800518" w:rsidDel="006E5194" w:rsidRDefault="006E5194" w:rsidP="006E5194">
            <w:pPr>
              <w:rPr>
                <w:del w:id="615" w:author="Gregor von Laszewski" w:date="2016-05-09T09:00:00Z"/>
                <w:rFonts w:ascii="Segoe UI" w:hAnsi="Segoe UI" w:cs="Segoe UI"/>
                <w:sz w:val="12"/>
                <w:szCs w:val="12"/>
              </w:rPr>
            </w:pPr>
            <w:del w:id="616" w:author="Gregor von Laszewski" w:date="2016-05-09T09:00:00Z">
              <w:r w:rsidRPr="00E4156A" w:rsidDel="006E5194">
                <w:rPr>
                  <w:color w:val="0086B3"/>
                </w:rPr>
                <w:delText>   Verify these output files ::</w:delText>
              </w:r>
              <w:r w:rsidRPr="00800518" w:rsidDel="006E5194">
                <w:delText> </w:delText>
              </w:r>
            </w:del>
          </w:p>
        </w:tc>
      </w:tr>
      <w:tr w:rsidR="006E5194" w:rsidRPr="00F07DE1" w:rsidDel="006E5194" w14:paraId="05410EBB" w14:textId="2D1939AC" w:rsidTr="00516E93">
        <w:trPr>
          <w:del w:id="617" w:author="Gregor von Laszewski" w:date="2016-05-09T09:00:00Z"/>
        </w:trPr>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217449D4" w14:textId="699FA8BD" w:rsidR="006E5194" w:rsidRPr="00800518" w:rsidDel="006E5194" w:rsidRDefault="006E5194" w:rsidP="006E5194">
            <w:pPr>
              <w:rPr>
                <w:del w:id="618" w:author="Gregor von Laszewski" w:date="2016-05-09T09:00:00Z"/>
                <w:rFonts w:ascii="Segoe UI" w:hAnsi="Segoe UI" w:cs="Segoe UI"/>
                <w:sz w:val="12"/>
                <w:szCs w:val="12"/>
              </w:rPr>
            </w:pPr>
            <w:del w:id="619" w:author="Gregor von Laszewski" w:date="2016-05-09T09:00:00Z">
              <w:r w:rsidRPr="00E4156A" w:rsidDel="006E5194">
                <w:rPr>
                  <w:color w:val="0086B3"/>
                </w:rPr>
                <w:delText>   </w:delText>
              </w:r>
              <w:r w:rsidRPr="00800518" w:rsidDel="006E5194">
                <w:delText> </w:delText>
              </w:r>
            </w:del>
          </w:p>
        </w:tc>
      </w:tr>
      <w:tr w:rsidR="006E5194" w:rsidRPr="00F07DE1" w:rsidDel="006E5194" w14:paraId="1B46BDA9" w14:textId="2F61B7A9" w:rsidTr="00516E93">
        <w:trPr>
          <w:del w:id="620" w:author="Gregor von Laszewski" w:date="2016-05-09T09:00:00Z"/>
        </w:trPr>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2BDEBEB4" w14:textId="11C0E018" w:rsidR="006E5194" w:rsidRPr="00800518" w:rsidDel="006E5194" w:rsidRDefault="006E5194" w:rsidP="006E5194">
            <w:pPr>
              <w:rPr>
                <w:del w:id="621" w:author="Gregor von Laszewski" w:date="2016-05-09T09:00:00Z"/>
                <w:rFonts w:ascii="Segoe UI" w:hAnsi="Segoe UI" w:cs="Segoe UI"/>
                <w:sz w:val="12"/>
                <w:szCs w:val="12"/>
              </w:rPr>
            </w:pPr>
            <w:del w:id="622" w:author="Gregor von Laszewski" w:date="2016-05-09T09:00:00Z">
              <w:r w:rsidRPr="00E4156A" w:rsidDel="006E5194">
                <w:rPr>
                  <w:color w:val="0086B3"/>
                </w:rPr>
                <w:delText>       docker# cat docker_classifier_$CID.csv</w:delText>
              </w:r>
              <w:r w:rsidRPr="00800518" w:rsidDel="006E5194">
                <w:delText> </w:delText>
              </w:r>
            </w:del>
          </w:p>
        </w:tc>
      </w:tr>
      <w:tr w:rsidR="006E5194" w:rsidRPr="00F07DE1" w:rsidDel="006E5194" w14:paraId="43A2736F" w14:textId="60BAB8F9" w:rsidTr="00516E93">
        <w:trPr>
          <w:del w:id="623" w:author="Gregor von Laszewski" w:date="2016-05-09T09:00:00Z"/>
        </w:trPr>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03E6ADB4" w14:textId="4F6E9799" w:rsidR="006E5194" w:rsidRPr="00800518" w:rsidDel="006E5194" w:rsidRDefault="006E5194" w:rsidP="006E5194">
            <w:pPr>
              <w:rPr>
                <w:del w:id="624" w:author="Gregor von Laszewski" w:date="2016-05-09T09:00:00Z"/>
                <w:rFonts w:ascii="Segoe UI" w:hAnsi="Segoe UI" w:cs="Segoe UI"/>
                <w:sz w:val="12"/>
                <w:szCs w:val="12"/>
              </w:rPr>
            </w:pPr>
            <w:del w:id="625" w:author="Gregor von Laszewski" w:date="2016-05-09T09:00:00Z">
              <w:r w:rsidRPr="00E4156A" w:rsidDel="006E5194">
                <w:rPr>
                  <w:color w:val="333333"/>
                </w:rPr>
                <w:delText> </w:delText>
              </w:r>
              <w:r w:rsidRPr="00800518" w:rsidDel="006E5194">
                <w:delText> </w:delText>
              </w:r>
            </w:del>
          </w:p>
        </w:tc>
      </w:tr>
      <w:tr w:rsidR="006E5194" w:rsidRPr="00F07DE1" w:rsidDel="006E5194" w14:paraId="2C3CCD14" w14:textId="174865D6" w:rsidTr="00516E93">
        <w:trPr>
          <w:del w:id="626" w:author="Gregor von Laszewski" w:date="2016-05-09T09:00:00Z"/>
        </w:trPr>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4A334722" w14:textId="408A5E17" w:rsidR="006E5194" w:rsidRPr="00800518" w:rsidDel="006E5194" w:rsidRDefault="006E5194" w:rsidP="006E5194">
            <w:pPr>
              <w:rPr>
                <w:del w:id="627" w:author="Gregor von Laszewski" w:date="2016-05-09T09:00:00Z"/>
                <w:rFonts w:ascii="Segoe UI" w:hAnsi="Segoe UI" w:cs="Segoe UI"/>
                <w:sz w:val="12"/>
                <w:szCs w:val="12"/>
              </w:rPr>
            </w:pPr>
            <w:del w:id="628" w:author="Gregor von Laszewski" w:date="2016-05-09T09:00:00Z">
              <w:r w:rsidRPr="00E4156A" w:rsidDel="006E5194">
                <w:rPr>
                  <w:color w:val="0086B3"/>
                </w:rPr>
                <w:delText>       docker# cat docker_classifier_$CID.txt</w:delText>
              </w:r>
              <w:r w:rsidRPr="00800518" w:rsidDel="006E5194">
                <w:delText> </w:delText>
              </w:r>
            </w:del>
          </w:p>
        </w:tc>
      </w:tr>
      <w:tr w:rsidR="006E5194" w:rsidRPr="00F07DE1" w:rsidDel="006E5194" w14:paraId="5810F62A" w14:textId="1200D7A3" w:rsidTr="00516E93">
        <w:trPr>
          <w:del w:id="629" w:author="Gregor von Laszewski" w:date="2016-05-09T09:00:00Z"/>
        </w:trPr>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3394370E" w14:textId="3AD4D51F" w:rsidR="006E5194" w:rsidRPr="00800518" w:rsidDel="006E5194" w:rsidRDefault="006E5194" w:rsidP="006E5194">
            <w:pPr>
              <w:rPr>
                <w:del w:id="630" w:author="Gregor von Laszewski" w:date="2016-05-09T09:00:00Z"/>
                <w:rFonts w:ascii="Segoe UI" w:hAnsi="Segoe UI" w:cs="Segoe UI"/>
                <w:sz w:val="12"/>
                <w:szCs w:val="12"/>
              </w:rPr>
            </w:pPr>
            <w:del w:id="631" w:author="Gregor von Laszewski" w:date="2016-05-09T09:00:00Z">
              <w:r w:rsidRPr="00E4156A" w:rsidDel="006E5194">
                <w:rPr>
                  <w:color w:val="333333"/>
                </w:rPr>
                <w:delText> </w:delText>
              </w:r>
              <w:r w:rsidRPr="00800518" w:rsidDel="006E5194">
                <w:delText> </w:delText>
              </w:r>
            </w:del>
          </w:p>
        </w:tc>
      </w:tr>
      <w:tr w:rsidR="006E5194" w:rsidRPr="00F07DE1" w:rsidDel="006E5194" w14:paraId="01DBD4EF" w14:textId="58048532" w:rsidTr="00516E93">
        <w:trPr>
          <w:del w:id="632" w:author="Gregor von Laszewski" w:date="2016-05-09T09:00:00Z"/>
        </w:trPr>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1DC0A08C" w14:textId="2648F5A5" w:rsidR="006E5194" w:rsidRPr="00800518" w:rsidDel="006E5194" w:rsidRDefault="006E5194" w:rsidP="006E5194">
            <w:pPr>
              <w:rPr>
                <w:del w:id="633" w:author="Gregor von Laszewski" w:date="2016-05-09T09:00:00Z"/>
                <w:rFonts w:ascii="Segoe UI" w:hAnsi="Segoe UI" w:cs="Segoe UI"/>
                <w:sz w:val="12"/>
                <w:szCs w:val="12"/>
              </w:rPr>
            </w:pPr>
            <w:del w:id="634" w:author="Gregor von Laszewski" w:date="2016-05-09T09:00:00Z">
              <w:r w:rsidRPr="00E4156A" w:rsidDel="006E5194">
                <w:delText>  Note: CID is the id of the container. </w:delText>
              </w:r>
            </w:del>
          </w:p>
        </w:tc>
      </w:tr>
      <w:tr w:rsidR="006E5194" w:rsidRPr="00F07DE1" w:rsidDel="006E5194" w14:paraId="1B1D72C8" w14:textId="2E3F413B" w:rsidTr="00516E93">
        <w:trPr>
          <w:del w:id="635" w:author="Gregor von Laszewski" w:date="2016-05-09T09:00:00Z"/>
        </w:trPr>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69847F88" w14:textId="75573954" w:rsidR="006E5194" w:rsidRPr="00800518" w:rsidDel="006E5194" w:rsidRDefault="006E5194" w:rsidP="006E5194">
            <w:pPr>
              <w:rPr>
                <w:del w:id="636" w:author="Gregor von Laszewski" w:date="2016-05-09T09:00:00Z"/>
                <w:rFonts w:ascii="Segoe UI" w:hAnsi="Segoe UI" w:cs="Segoe UI"/>
                <w:sz w:val="12"/>
                <w:szCs w:val="12"/>
              </w:rPr>
            </w:pPr>
            <w:del w:id="637" w:author="Gregor von Laszewski" w:date="2016-05-09T09:00:00Z">
              <w:r w:rsidRPr="00E4156A" w:rsidDel="006E5194">
                <w:rPr>
                  <w:color w:val="0086B3"/>
                </w:rPr>
                <w:delText>  </w:delText>
              </w:r>
              <w:r w:rsidRPr="00800518" w:rsidDel="006E5194">
                <w:delText> </w:delText>
              </w:r>
            </w:del>
          </w:p>
        </w:tc>
      </w:tr>
      <w:tr w:rsidR="006E5194" w:rsidRPr="00F07DE1" w:rsidDel="006E5194" w14:paraId="6548DDAD" w14:textId="47546ED1" w:rsidTr="00516E93">
        <w:trPr>
          <w:del w:id="638" w:author="Gregor von Laszewski" w:date="2016-05-09T09:00:00Z"/>
        </w:trPr>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53C91C20" w14:textId="4FCEB076" w:rsidR="006E5194" w:rsidRPr="00800518" w:rsidDel="006E5194" w:rsidRDefault="006E5194" w:rsidP="006E5194">
            <w:pPr>
              <w:rPr>
                <w:del w:id="639" w:author="Gregor von Laszewski" w:date="2016-05-09T09:00:00Z"/>
                <w:rFonts w:ascii="Segoe UI" w:hAnsi="Segoe UI" w:cs="Segoe UI"/>
                <w:sz w:val="12"/>
                <w:szCs w:val="12"/>
              </w:rPr>
            </w:pPr>
            <w:del w:id="640" w:author="Gregor von Laszewski" w:date="2016-05-09T09:00:00Z">
              <w:r w:rsidRPr="00E4156A" w:rsidDel="006E5194">
                <w:rPr>
                  <w:color w:val="333333"/>
                </w:rPr>
                <w:delText xml:space="preserve">7. Exit from </w:delText>
              </w:r>
              <w:r w:rsidRPr="00800518" w:rsidDel="006E5194">
                <w:rPr>
                  <w:color w:val="333333"/>
                </w:rPr>
                <w:delText>the container ofnode1::</w:delText>
              </w:r>
              <w:r w:rsidRPr="00800518" w:rsidDel="006E5194">
                <w:delText> </w:delText>
              </w:r>
            </w:del>
          </w:p>
        </w:tc>
      </w:tr>
      <w:tr w:rsidR="006E5194" w:rsidRPr="00F07DE1" w:rsidDel="006E5194" w14:paraId="70444A7C" w14:textId="570CA0C2" w:rsidTr="00516E93">
        <w:trPr>
          <w:del w:id="641" w:author="Gregor von Laszewski" w:date="2016-05-09T09:00:00Z"/>
        </w:trPr>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376D1ED3" w14:textId="7EF6A45E" w:rsidR="006E5194" w:rsidRPr="00800518" w:rsidDel="006E5194" w:rsidRDefault="006E5194" w:rsidP="006E5194">
            <w:pPr>
              <w:rPr>
                <w:del w:id="642" w:author="Gregor von Laszewski" w:date="2016-05-09T09:00:00Z"/>
                <w:rFonts w:ascii="Segoe UI" w:hAnsi="Segoe UI" w:cs="Segoe UI"/>
                <w:sz w:val="12"/>
                <w:szCs w:val="12"/>
              </w:rPr>
            </w:pPr>
            <w:del w:id="643" w:author="Gregor von Laszewski" w:date="2016-05-09T09:00:00Z">
              <w:r w:rsidRPr="00E4156A" w:rsidDel="006E5194">
                <w:rPr>
                  <w:color w:val="0086B3"/>
                </w:rPr>
                <w:delText>  </w:delText>
              </w:r>
              <w:r w:rsidRPr="00800518" w:rsidDel="006E5194">
                <w:delText> </w:delText>
              </w:r>
            </w:del>
          </w:p>
        </w:tc>
      </w:tr>
      <w:tr w:rsidR="006E5194" w:rsidRPr="00F07DE1" w:rsidDel="006E5194" w14:paraId="67D75312" w14:textId="65563925" w:rsidTr="00516E93">
        <w:trPr>
          <w:del w:id="644" w:author="Gregor von Laszewski" w:date="2016-05-09T09:00:00Z"/>
        </w:trPr>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06EA5BFB" w14:textId="56CF2F4B" w:rsidR="006E5194" w:rsidRPr="00800518" w:rsidDel="006E5194" w:rsidRDefault="006E5194" w:rsidP="006E5194">
            <w:pPr>
              <w:rPr>
                <w:del w:id="645" w:author="Gregor von Laszewski" w:date="2016-05-09T09:00:00Z"/>
                <w:rFonts w:ascii="Segoe UI" w:hAnsi="Segoe UI" w:cs="Segoe UI"/>
                <w:sz w:val="12"/>
                <w:szCs w:val="12"/>
              </w:rPr>
            </w:pPr>
            <w:del w:id="646" w:author="Gregor von Laszewski" w:date="2016-05-09T09:00:00Z">
              <w:r w:rsidRPr="00E4156A" w:rsidDel="006E5194">
                <w:rPr>
                  <w:color w:val="0086B3"/>
                </w:rPr>
                <w:delText>       docker# exit</w:delText>
              </w:r>
              <w:r w:rsidRPr="00800518" w:rsidDel="006E5194">
                <w:delText> </w:delText>
              </w:r>
            </w:del>
          </w:p>
        </w:tc>
      </w:tr>
      <w:tr w:rsidR="006E5194" w:rsidRPr="00F07DE1" w:rsidDel="006E5194" w14:paraId="2D6FEFEF" w14:textId="18A49DE8" w:rsidTr="00516E93">
        <w:trPr>
          <w:del w:id="647" w:author="Gregor von Laszewski" w:date="2016-05-09T09:00:00Z"/>
        </w:trPr>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4A9ABDCB" w14:textId="70CA36C9" w:rsidR="006E5194" w:rsidRPr="00800518" w:rsidDel="006E5194" w:rsidRDefault="006E5194" w:rsidP="006E5194">
            <w:pPr>
              <w:rPr>
                <w:del w:id="648" w:author="Gregor von Laszewski" w:date="2016-05-09T09:00:00Z"/>
                <w:rFonts w:ascii="Segoe UI" w:hAnsi="Segoe UI" w:cs="Segoe UI"/>
                <w:sz w:val="12"/>
                <w:szCs w:val="12"/>
              </w:rPr>
            </w:pPr>
            <w:del w:id="649" w:author="Gregor von Laszewski" w:date="2016-05-09T09:00:00Z">
              <w:r w:rsidRPr="00E4156A" w:rsidDel="006E5194">
                <w:rPr>
                  <w:color w:val="0086B3"/>
                </w:rPr>
                <w:delText>  </w:delText>
              </w:r>
              <w:r w:rsidRPr="00800518" w:rsidDel="006E5194">
                <w:delText> </w:delText>
              </w:r>
            </w:del>
          </w:p>
        </w:tc>
      </w:tr>
      <w:tr w:rsidR="006E5194" w:rsidRPr="00F07DE1" w:rsidDel="006E5194" w14:paraId="56B910AE" w14:textId="53416132" w:rsidTr="00516E93">
        <w:trPr>
          <w:del w:id="650" w:author="Gregor von Laszewski" w:date="2016-05-09T09:00:00Z"/>
        </w:trPr>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3A547FD6" w14:textId="32DFEAD9" w:rsidR="006E5194" w:rsidRPr="00800518" w:rsidDel="006E5194" w:rsidRDefault="006E5194" w:rsidP="006E5194">
            <w:pPr>
              <w:rPr>
                <w:del w:id="651" w:author="Gregor von Laszewski" w:date="2016-05-09T09:00:00Z"/>
                <w:rFonts w:ascii="Segoe UI" w:hAnsi="Segoe UI" w:cs="Segoe UI"/>
                <w:sz w:val="12"/>
                <w:szCs w:val="12"/>
              </w:rPr>
            </w:pPr>
            <w:del w:id="652" w:author="Gregor von Laszewski" w:date="2016-05-09T09:00:00Z">
              <w:r w:rsidRPr="00E4156A" w:rsidDel="006E5194">
                <w:rPr>
                  <w:color w:val="333333"/>
                </w:rPr>
                <w:delText>8. As soon asnode1is exited new container for next node will open and it will pull thebamos/openfaceimage. Upon image pull the</w:delText>
              </w:r>
              <w:r w:rsidRPr="00800518" w:rsidDel="006E5194">
                <w:delText> </w:delText>
              </w:r>
            </w:del>
          </w:p>
        </w:tc>
      </w:tr>
      <w:tr w:rsidR="006E5194" w:rsidRPr="00F07DE1" w:rsidDel="006E5194" w14:paraId="66C395CC" w14:textId="4F977874" w:rsidTr="00516E93">
        <w:trPr>
          <w:del w:id="653" w:author="Gregor von Laszewski" w:date="2016-05-09T09:00:00Z"/>
        </w:trPr>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14C1B82F" w14:textId="207F52C8" w:rsidR="006E5194" w:rsidRPr="00800518" w:rsidDel="006E5194" w:rsidRDefault="006E5194" w:rsidP="006E5194">
            <w:pPr>
              <w:rPr>
                <w:del w:id="654" w:author="Gregor von Laszewski" w:date="2016-05-09T09:00:00Z"/>
                <w:rFonts w:ascii="Segoe UI" w:hAnsi="Segoe UI" w:cs="Segoe UI"/>
                <w:sz w:val="12"/>
                <w:szCs w:val="12"/>
              </w:rPr>
            </w:pPr>
            <w:del w:id="655" w:author="Gregor von Laszewski" w:date="2016-05-09T09:00:00Z">
              <w:r w:rsidRPr="00E4156A" w:rsidDel="006E5194">
                <w:rPr>
                  <w:color w:val="333333"/>
                </w:rPr>
                <w:delText xml:space="preserve">   command prompt will change fromdocker$ toroot1111111# and this </w:delText>
              </w:r>
              <w:r w:rsidRPr="00800518" w:rsidDel="006E5194">
                <w:rPr>
                  <w:color w:val="333333"/>
                </w:rPr>
                <w:delText>will be repeated for all the nodes in the swarm cluster ::</w:delText>
              </w:r>
              <w:r w:rsidRPr="00800518" w:rsidDel="006E5194">
                <w:delText> </w:delText>
              </w:r>
            </w:del>
          </w:p>
        </w:tc>
      </w:tr>
      <w:tr w:rsidR="006E5194" w:rsidRPr="00F07DE1" w:rsidDel="006E5194" w14:paraId="30FEB7AD" w14:textId="5E3D8E5B" w:rsidTr="00516E93">
        <w:trPr>
          <w:del w:id="656" w:author="Gregor von Laszewski" w:date="2016-05-09T09:00:00Z"/>
        </w:trPr>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7856B22F" w14:textId="14B0D08E" w:rsidR="006E5194" w:rsidRPr="00800518" w:rsidDel="006E5194" w:rsidRDefault="006E5194" w:rsidP="006E5194">
            <w:pPr>
              <w:rPr>
                <w:del w:id="657" w:author="Gregor von Laszewski" w:date="2016-05-09T09:00:00Z"/>
                <w:rFonts w:ascii="Segoe UI" w:hAnsi="Segoe UI" w:cs="Segoe UI"/>
                <w:sz w:val="12"/>
                <w:szCs w:val="12"/>
              </w:rPr>
            </w:pPr>
            <w:del w:id="658" w:author="Gregor von Laszewski" w:date="2016-05-09T09:00:00Z">
              <w:r w:rsidRPr="00E4156A" w:rsidDel="006E5194">
                <w:rPr>
                  <w:color w:val="333333"/>
                </w:rPr>
                <w:delText> </w:delText>
              </w:r>
              <w:r w:rsidRPr="00800518" w:rsidDel="006E5194">
                <w:delText> </w:delText>
              </w:r>
            </w:del>
          </w:p>
        </w:tc>
      </w:tr>
      <w:tr w:rsidR="006E5194" w:rsidRPr="00F07DE1" w:rsidDel="006E5194" w14:paraId="456F68FE" w14:textId="612E2ADD" w:rsidTr="00516E93">
        <w:trPr>
          <w:del w:id="659" w:author="Gregor von Laszewski" w:date="2016-05-09T09:00:00Z"/>
        </w:trPr>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36D93267" w14:textId="31533BE9" w:rsidR="006E5194" w:rsidRPr="00800518" w:rsidDel="006E5194" w:rsidRDefault="006E5194" w:rsidP="006E5194">
            <w:pPr>
              <w:rPr>
                <w:del w:id="660" w:author="Gregor von Laszewski" w:date="2016-05-09T09:00:00Z"/>
                <w:rFonts w:ascii="Segoe UI" w:hAnsi="Segoe UI" w:cs="Segoe UI"/>
                <w:sz w:val="12"/>
                <w:szCs w:val="12"/>
              </w:rPr>
            </w:pPr>
            <w:del w:id="661" w:author="Gregor von Laszewski" w:date="2016-05-09T09:00:00Z">
              <w:r w:rsidRPr="00E4156A" w:rsidDel="006E5194">
                <w:rPr>
                  <w:color w:val="0086B3"/>
                </w:rPr>
                <w:delText>        Repeat step 3 to 7 for all the nodes</w:delText>
              </w:r>
              <w:r w:rsidRPr="00800518" w:rsidDel="006E5194">
                <w:delText> </w:delText>
              </w:r>
            </w:del>
          </w:p>
        </w:tc>
      </w:tr>
      <w:tr w:rsidR="006E5194" w:rsidRPr="00F07DE1" w:rsidDel="006E5194" w14:paraId="66FD1AAC" w14:textId="61027B7F" w:rsidTr="00516E93">
        <w:trPr>
          <w:del w:id="662" w:author="Gregor von Laszewski" w:date="2016-05-09T09:00:00Z"/>
        </w:trPr>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5E1BAE5D" w14:textId="183915B5" w:rsidR="006E5194" w:rsidRPr="00800518" w:rsidDel="006E5194" w:rsidRDefault="006E5194" w:rsidP="006E5194">
            <w:pPr>
              <w:rPr>
                <w:del w:id="663" w:author="Gregor von Laszewski" w:date="2016-05-09T09:00:00Z"/>
                <w:rFonts w:ascii="Segoe UI" w:hAnsi="Segoe UI" w:cs="Segoe UI"/>
                <w:sz w:val="12"/>
                <w:szCs w:val="12"/>
              </w:rPr>
            </w:pPr>
            <w:del w:id="664" w:author="Gregor von Laszewski" w:date="2016-05-09T09:00:00Z">
              <w:r w:rsidRPr="00E4156A" w:rsidDel="006E5194">
                <w:rPr>
                  <w:color w:val="0086B3"/>
                </w:rPr>
                <w:delText>   </w:delText>
              </w:r>
              <w:r w:rsidRPr="00800518" w:rsidDel="006E5194">
                <w:delText> </w:delText>
              </w:r>
            </w:del>
          </w:p>
        </w:tc>
      </w:tr>
      <w:tr w:rsidR="006E5194" w:rsidRPr="00F07DE1" w:rsidDel="006E5194" w14:paraId="54DDB407" w14:textId="7FEA8ABB" w:rsidTr="00516E93">
        <w:trPr>
          <w:del w:id="665" w:author="Gregor von Laszewski" w:date="2016-05-09T09:00:00Z"/>
        </w:trPr>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16F5201D" w14:textId="7692FC6B" w:rsidR="006E5194" w:rsidRPr="00800518" w:rsidDel="006E5194" w:rsidRDefault="006E5194" w:rsidP="006E5194">
            <w:pPr>
              <w:rPr>
                <w:del w:id="666" w:author="Gregor von Laszewski" w:date="2016-05-09T09:00:00Z"/>
                <w:rFonts w:ascii="Segoe UI" w:hAnsi="Segoe UI" w:cs="Segoe UI"/>
                <w:sz w:val="12"/>
                <w:szCs w:val="12"/>
              </w:rPr>
            </w:pPr>
            <w:del w:id="667" w:author="Gregor von Laszewski" w:date="2016-05-09T09:00:00Z">
              <w:r w:rsidRPr="00E4156A" w:rsidDel="006E5194">
                <w:rPr>
                  <w:color w:val="0086B3"/>
                </w:rPr>
                <w:delText>   </w:delText>
              </w:r>
              <w:r w:rsidRPr="00800518" w:rsidDel="006E5194">
                <w:delText> </w:delText>
              </w:r>
            </w:del>
          </w:p>
        </w:tc>
      </w:tr>
      <w:tr w:rsidR="006E5194" w:rsidRPr="00F07DE1" w:rsidDel="006E5194" w14:paraId="1C8A1488" w14:textId="7CE2D368" w:rsidTr="00516E93">
        <w:trPr>
          <w:del w:id="668" w:author="Gregor von Laszewski" w:date="2016-05-09T09:00:00Z"/>
        </w:trPr>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585052EC" w14:textId="4749FFB0" w:rsidR="006E5194" w:rsidRPr="00800518" w:rsidDel="006E5194" w:rsidRDefault="006E5194" w:rsidP="006E5194">
            <w:pPr>
              <w:rPr>
                <w:del w:id="669" w:author="Gregor von Laszewski" w:date="2016-05-09T09:00:00Z"/>
                <w:rFonts w:ascii="Segoe UI" w:hAnsi="Segoe UI" w:cs="Segoe UI"/>
                <w:sz w:val="12"/>
                <w:szCs w:val="12"/>
              </w:rPr>
            </w:pPr>
            <w:del w:id="670" w:author="Gregor von Laszewski" w:date="2016-05-09T09:00:00Z">
              <w:r w:rsidRPr="00E4156A" w:rsidDel="006E5194">
                <w:rPr>
                  <w:color w:val="333333"/>
                </w:rPr>
                <w:delText>9.  The results from all the containers will be saved in mounted folder i.e /ansible-cloudmesh-face/docker on host.On host machine </w:delText>
              </w:r>
              <w:r w:rsidRPr="00800518" w:rsidDel="006E5194">
                <w:delText> </w:delText>
              </w:r>
            </w:del>
          </w:p>
        </w:tc>
      </w:tr>
      <w:tr w:rsidR="006E5194" w:rsidRPr="00F07DE1" w:rsidDel="006E5194" w14:paraId="289CF6A2" w14:textId="327BDEEE" w:rsidTr="00516E93">
        <w:trPr>
          <w:del w:id="671" w:author="Gregor von Laszewski" w:date="2016-05-09T09:00:00Z"/>
        </w:trPr>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7842755A" w14:textId="32DBBA03" w:rsidR="006E5194" w:rsidRPr="00800518" w:rsidDel="006E5194" w:rsidRDefault="006E5194" w:rsidP="006E5194">
            <w:pPr>
              <w:rPr>
                <w:del w:id="672" w:author="Gregor von Laszewski" w:date="2016-05-09T09:00:00Z"/>
                <w:rFonts w:ascii="Segoe UI" w:hAnsi="Segoe UI" w:cs="Segoe UI"/>
                <w:sz w:val="12"/>
                <w:szCs w:val="12"/>
              </w:rPr>
            </w:pPr>
            <w:del w:id="673" w:author="Gregor von Laszewski" w:date="2016-05-09T09:00:00Z">
              <w:r w:rsidRPr="00E4156A" w:rsidDel="006E5194">
                <w:rPr>
                  <w:color w:val="333333"/>
                </w:rPr>
                <w:delText>    under docker folder verify the output files generated by multiple containers ::</w:delText>
              </w:r>
              <w:r w:rsidRPr="00800518" w:rsidDel="006E5194">
                <w:delText> </w:delText>
              </w:r>
            </w:del>
          </w:p>
        </w:tc>
      </w:tr>
      <w:tr w:rsidR="006E5194" w:rsidRPr="00F07DE1" w:rsidDel="006E5194" w14:paraId="447C54CF" w14:textId="52E71100" w:rsidTr="00516E93">
        <w:trPr>
          <w:del w:id="674" w:author="Gregor von Laszewski" w:date="2016-05-09T09:00:00Z"/>
        </w:trPr>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28AE5EEC" w14:textId="7EEC863F" w:rsidR="006E5194" w:rsidRPr="00800518" w:rsidDel="006E5194" w:rsidRDefault="006E5194" w:rsidP="006E5194">
            <w:pPr>
              <w:rPr>
                <w:del w:id="675" w:author="Gregor von Laszewski" w:date="2016-05-09T09:00:00Z"/>
                <w:rFonts w:ascii="Segoe UI" w:hAnsi="Segoe UI" w:cs="Segoe UI"/>
                <w:sz w:val="12"/>
                <w:szCs w:val="12"/>
              </w:rPr>
            </w:pPr>
            <w:del w:id="676" w:author="Gregor von Laszewski" w:date="2016-05-09T09:00:00Z">
              <w:r w:rsidRPr="00E4156A" w:rsidDel="006E5194">
                <w:rPr>
                  <w:color w:val="333333"/>
                </w:rPr>
                <w:delText> </w:delText>
              </w:r>
              <w:r w:rsidRPr="00800518" w:rsidDel="006E5194">
                <w:delText> </w:delText>
              </w:r>
            </w:del>
          </w:p>
        </w:tc>
      </w:tr>
      <w:tr w:rsidR="006E5194" w:rsidRPr="00F07DE1" w:rsidDel="006E5194" w14:paraId="360E2716" w14:textId="0815184F" w:rsidTr="00516E93">
        <w:trPr>
          <w:del w:id="677" w:author="Gregor von Laszewski" w:date="2016-05-09T09:00:00Z"/>
        </w:trPr>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70CE5134" w14:textId="3B2B52D2" w:rsidR="006E5194" w:rsidRPr="00800518" w:rsidDel="006E5194" w:rsidRDefault="006E5194" w:rsidP="006E5194">
            <w:pPr>
              <w:rPr>
                <w:del w:id="678" w:author="Gregor von Laszewski" w:date="2016-05-09T09:00:00Z"/>
                <w:rFonts w:ascii="Segoe UI" w:hAnsi="Segoe UI" w:cs="Segoe UI"/>
                <w:sz w:val="12"/>
                <w:szCs w:val="12"/>
              </w:rPr>
            </w:pPr>
            <w:del w:id="679" w:author="Gregor von Laszewski" w:date="2016-05-09T09:00:00Z">
              <w:r w:rsidRPr="00E4156A" w:rsidDel="006E5194">
                <w:rPr>
                  <w:color w:val="0086B3"/>
                </w:rPr>
                <w:delText>        docker$ ls -l</w:delText>
              </w:r>
              <w:r w:rsidRPr="00800518" w:rsidDel="006E5194">
                <w:delText> </w:delText>
              </w:r>
            </w:del>
          </w:p>
        </w:tc>
      </w:tr>
      <w:tr w:rsidR="006E5194" w:rsidRPr="00F07DE1" w:rsidDel="006E5194" w14:paraId="4FE06A89" w14:textId="1276A4E6" w:rsidTr="00516E93">
        <w:trPr>
          <w:del w:id="680" w:author="Gregor von Laszewski" w:date="2016-05-09T09:00:00Z"/>
        </w:trPr>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57FE3FBF" w14:textId="0F8F95E8" w:rsidR="006E5194" w:rsidRPr="00800518" w:rsidDel="006E5194" w:rsidRDefault="006E5194" w:rsidP="006E5194">
            <w:pPr>
              <w:rPr>
                <w:del w:id="681" w:author="Gregor von Laszewski" w:date="2016-05-09T09:00:00Z"/>
                <w:rFonts w:ascii="Segoe UI" w:hAnsi="Segoe UI" w:cs="Segoe UI"/>
                <w:sz w:val="12"/>
                <w:szCs w:val="12"/>
              </w:rPr>
            </w:pPr>
            <w:del w:id="682" w:author="Gregor von Laszewski" w:date="2016-05-09T09:00:00Z">
              <w:r w:rsidRPr="00E4156A" w:rsidDel="006E5194">
                <w:rPr>
                  <w:color w:val="333333"/>
                </w:rPr>
                <w:delText> </w:delText>
              </w:r>
              <w:r w:rsidRPr="00800518" w:rsidDel="006E5194">
                <w:delText> </w:delText>
              </w:r>
            </w:del>
          </w:p>
        </w:tc>
      </w:tr>
      <w:tr w:rsidR="006E5194" w:rsidRPr="00F07DE1" w:rsidDel="006E5194" w14:paraId="68E2C987" w14:textId="45A83CCE" w:rsidTr="00516E93">
        <w:trPr>
          <w:del w:id="683" w:author="Gregor von Laszewski" w:date="2016-05-09T09:00:00Z"/>
        </w:trPr>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6F63F60A" w14:textId="7006884F" w:rsidR="006E5194" w:rsidRPr="00800518" w:rsidDel="006E5194" w:rsidRDefault="006E5194" w:rsidP="006E5194">
            <w:pPr>
              <w:rPr>
                <w:del w:id="684" w:author="Gregor von Laszewski" w:date="2016-05-09T09:00:00Z"/>
                <w:rFonts w:ascii="Segoe UI" w:hAnsi="Segoe UI" w:cs="Segoe UI"/>
                <w:sz w:val="12"/>
                <w:szCs w:val="12"/>
              </w:rPr>
            </w:pPr>
            <w:del w:id="685" w:author="Gregor von Laszewski" w:date="2016-05-09T09:00:00Z">
              <w:r w:rsidRPr="00E4156A" w:rsidDel="006E5194">
                <w:rPr>
                  <w:color w:val="333333"/>
                </w:rPr>
                <w:delText>10. Gather csv files for graph plot ::</w:delText>
              </w:r>
              <w:r w:rsidRPr="00800518" w:rsidDel="006E5194">
                <w:delText> </w:delText>
              </w:r>
            </w:del>
          </w:p>
        </w:tc>
      </w:tr>
      <w:tr w:rsidR="006E5194" w:rsidRPr="00F07DE1" w:rsidDel="006E5194" w14:paraId="21DB9F88" w14:textId="72135C28" w:rsidTr="00516E93">
        <w:trPr>
          <w:del w:id="686" w:author="Gregor von Laszewski" w:date="2016-05-09T09:00:00Z"/>
        </w:trPr>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5F5A2F76" w14:textId="61ED9253" w:rsidR="006E5194" w:rsidRPr="00800518" w:rsidDel="006E5194" w:rsidRDefault="006E5194" w:rsidP="006E5194">
            <w:pPr>
              <w:rPr>
                <w:del w:id="687" w:author="Gregor von Laszewski" w:date="2016-05-09T09:00:00Z"/>
                <w:rFonts w:ascii="Segoe UI" w:hAnsi="Segoe UI" w:cs="Segoe UI"/>
                <w:sz w:val="12"/>
                <w:szCs w:val="12"/>
              </w:rPr>
            </w:pPr>
            <w:del w:id="688" w:author="Gregor von Laszewski" w:date="2016-05-09T09:00:00Z">
              <w:r w:rsidRPr="00E4156A" w:rsidDel="006E5194">
                <w:rPr>
                  <w:color w:val="0086B3"/>
                </w:rPr>
                <w:delText> </w:delText>
              </w:r>
              <w:r w:rsidRPr="00800518" w:rsidDel="006E5194">
                <w:delText> </w:delText>
              </w:r>
            </w:del>
          </w:p>
        </w:tc>
      </w:tr>
      <w:tr w:rsidR="006E5194" w:rsidRPr="00F07DE1" w:rsidDel="006E5194" w14:paraId="3A488769" w14:textId="186C100D" w:rsidTr="00516E93">
        <w:trPr>
          <w:del w:id="689" w:author="Gregor von Laszewski" w:date="2016-05-09T09:00:00Z"/>
        </w:trPr>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0183D9D6" w14:textId="3407559C" w:rsidR="006E5194" w:rsidRPr="00800518" w:rsidDel="006E5194" w:rsidRDefault="006E5194" w:rsidP="006E5194">
            <w:pPr>
              <w:rPr>
                <w:del w:id="690" w:author="Gregor von Laszewski" w:date="2016-05-09T09:00:00Z"/>
                <w:rFonts w:ascii="Segoe UI" w:hAnsi="Segoe UI" w:cs="Segoe UI"/>
                <w:sz w:val="12"/>
                <w:szCs w:val="12"/>
              </w:rPr>
            </w:pPr>
            <w:del w:id="691" w:author="Gregor von Laszewski" w:date="2016-05-09T09:00:00Z">
              <w:r w:rsidRPr="00E4156A" w:rsidDel="006E5194">
                <w:rPr>
                  <w:color w:val="0086B3"/>
                </w:rPr>
                <w:delText>        docker$ source gather-csv.sh </w:delText>
              </w:r>
              <w:r w:rsidRPr="00800518" w:rsidDel="006E5194">
                <w:delText> </w:delText>
              </w:r>
            </w:del>
          </w:p>
        </w:tc>
      </w:tr>
      <w:tr w:rsidR="006E5194" w:rsidRPr="00F07DE1" w:rsidDel="006E5194" w14:paraId="3B6F33C0" w14:textId="1367C232" w:rsidTr="00516E93">
        <w:trPr>
          <w:del w:id="692" w:author="Gregor von Laszewski" w:date="2016-05-09T09:00:00Z"/>
        </w:trPr>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0B7FA87B" w14:textId="1E252E23" w:rsidR="006E5194" w:rsidRPr="00800518" w:rsidDel="006E5194" w:rsidRDefault="006E5194" w:rsidP="006E5194">
            <w:pPr>
              <w:rPr>
                <w:del w:id="693" w:author="Gregor von Laszewski" w:date="2016-05-09T09:00:00Z"/>
                <w:rFonts w:ascii="Segoe UI" w:hAnsi="Segoe UI" w:cs="Segoe UI"/>
                <w:sz w:val="12"/>
                <w:szCs w:val="12"/>
              </w:rPr>
            </w:pPr>
            <w:del w:id="694" w:author="Gregor von Laszewski" w:date="2016-05-09T09:00:00Z">
              <w:r w:rsidRPr="00E4156A" w:rsidDel="006E5194">
                <w:rPr>
                  <w:color w:val="333333"/>
                </w:rPr>
                <w:delText> </w:delText>
              </w:r>
              <w:r w:rsidRPr="00800518" w:rsidDel="006E5194">
                <w:delText> </w:delText>
              </w:r>
            </w:del>
          </w:p>
        </w:tc>
      </w:tr>
      <w:tr w:rsidR="006E5194" w:rsidRPr="00F07DE1" w:rsidDel="006E5194" w14:paraId="7708DE11" w14:textId="52327A01" w:rsidTr="00516E93">
        <w:trPr>
          <w:del w:id="695" w:author="Gregor von Laszewski" w:date="2016-05-09T09:00:00Z"/>
        </w:trPr>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34212804" w14:textId="198659DF" w:rsidR="006E5194" w:rsidRPr="00800518" w:rsidDel="006E5194" w:rsidRDefault="006E5194" w:rsidP="006E5194">
            <w:pPr>
              <w:rPr>
                <w:del w:id="696" w:author="Gregor von Laszewski" w:date="2016-05-09T09:00:00Z"/>
                <w:rFonts w:ascii="Segoe UI" w:hAnsi="Segoe UI" w:cs="Segoe UI"/>
                <w:sz w:val="12"/>
                <w:szCs w:val="12"/>
              </w:rPr>
            </w:pPr>
            <w:del w:id="697" w:author="Gregor von Laszewski" w:date="2016-05-09T09:00:00Z">
              <w:r w:rsidRPr="00E4156A" w:rsidDel="006E5194">
                <w:rPr>
                  <w:color w:val="333333"/>
                </w:rPr>
                <w:delText xml:space="preserve">11. Get a pictorial presentation </w:delText>
              </w:r>
              <w:r w:rsidRPr="00800518" w:rsidDel="006E5194">
                <w:rPr>
                  <w:color w:val="333333"/>
                </w:rPr>
                <w:delText>ofdockerandubuntutimecomparison:: </w:delText>
              </w:r>
              <w:r w:rsidRPr="00800518" w:rsidDel="006E5194">
                <w:delText> </w:delText>
              </w:r>
            </w:del>
          </w:p>
        </w:tc>
      </w:tr>
      <w:tr w:rsidR="006E5194" w:rsidRPr="00F07DE1" w:rsidDel="006E5194" w14:paraId="6217E866" w14:textId="2EC513DA" w:rsidTr="00516E93">
        <w:trPr>
          <w:del w:id="698" w:author="Gregor von Laszewski" w:date="2016-05-09T09:00:00Z"/>
        </w:trPr>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2A3C305B" w14:textId="065966B0" w:rsidR="006E5194" w:rsidRPr="00800518" w:rsidDel="006E5194" w:rsidRDefault="006E5194" w:rsidP="006E5194">
            <w:pPr>
              <w:rPr>
                <w:del w:id="699" w:author="Gregor von Laszewski" w:date="2016-05-09T09:00:00Z"/>
                <w:rFonts w:ascii="Segoe UI" w:hAnsi="Segoe UI" w:cs="Segoe UI"/>
                <w:sz w:val="12"/>
                <w:szCs w:val="12"/>
              </w:rPr>
            </w:pPr>
            <w:del w:id="700" w:author="Gregor von Laszewski" w:date="2016-05-09T09:00:00Z">
              <w:r w:rsidRPr="00E4156A" w:rsidDel="006E5194">
                <w:rPr>
                  <w:color w:val="333333"/>
                </w:rPr>
                <w:delText> </w:delText>
              </w:r>
              <w:r w:rsidRPr="00800518" w:rsidDel="006E5194">
                <w:delText> </w:delText>
              </w:r>
            </w:del>
          </w:p>
        </w:tc>
      </w:tr>
      <w:tr w:rsidR="006E5194" w:rsidRPr="00F07DE1" w:rsidDel="006E5194" w14:paraId="699C8A05" w14:textId="423DF673" w:rsidTr="00516E93">
        <w:trPr>
          <w:del w:id="701" w:author="Gregor von Laszewski" w:date="2016-05-09T09:00:00Z"/>
        </w:trPr>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4A3B8CFC" w14:textId="6F8AFDF8" w:rsidR="006E5194" w:rsidRPr="00800518" w:rsidDel="006E5194" w:rsidRDefault="006E5194" w:rsidP="006E5194">
            <w:pPr>
              <w:rPr>
                <w:del w:id="702" w:author="Gregor von Laszewski" w:date="2016-05-09T09:00:00Z"/>
                <w:rFonts w:ascii="Segoe UI" w:hAnsi="Segoe UI" w:cs="Segoe UI"/>
                <w:sz w:val="12"/>
                <w:szCs w:val="12"/>
              </w:rPr>
            </w:pPr>
            <w:del w:id="703" w:author="Gregor von Laszewski" w:date="2016-05-09T09:00:00Z">
              <w:r w:rsidRPr="00E4156A" w:rsidDel="006E5194">
                <w:rPr>
                  <w:color w:val="0070C0"/>
                </w:rPr>
                <w:delText>        cd ../performance</w:delText>
              </w:r>
              <w:r w:rsidRPr="00800518" w:rsidDel="006E5194">
                <w:delText> </w:delText>
              </w:r>
            </w:del>
          </w:p>
        </w:tc>
      </w:tr>
      <w:tr w:rsidR="006E5194" w:rsidRPr="00F07DE1" w:rsidDel="006E5194" w14:paraId="683AC654" w14:textId="6CFA5F16" w:rsidTr="00516E93">
        <w:trPr>
          <w:del w:id="704" w:author="Gregor von Laszewski" w:date="2016-05-09T09:00:00Z"/>
        </w:trPr>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3567BFED" w14:textId="7EE331CC" w:rsidR="006E5194" w:rsidRPr="00800518" w:rsidDel="006E5194" w:rsidRDefault="006E5194" w:rsidP="006E5194">
            <w:pPr>
              <w:rPr>
                <w:del w:id="705" w:author="Gregor von Laszewski" w:date="2016-05-09T09:00:00Z"/>
                <w:rFonts w:ascii="Segoe UI" w:hAnsi="Segoe UI" w:cs="Segoe UI"/>
                <w:sz w:val="12"/>
                <w:szCs w:val="12"/>
              </w:rPr>
            </w:pPr>
            <w:del w:id="706" w:author="Gregor von Laszewski" w:date="2016-05-09T09:00:00Z">
              <w:r w:rsidRPr="00E4156A" w:rsidDel="006E5194">
                <w:rPr>
                  <w:color w:val="0070C0"/>
                </w:rPr>
                <w:delText>        performance$ Rscript plot_demo2.R</w:delText>
              </w:r>
              <w:r w:rsidRPr="00800518" w:rsidDel="006E5194">
                <w:delText> </w:delText>
              </w:r>
            </w:del>
          </w:p>
        </w:tc>
      </w:tr>
      <w:tr w:rsidR="006E5194" w:rsidRPr="00F07DE1" w:rsidDel="006E5194" w14:paraId="33450171" w14:textId="417932CB" w:rsidTr="00516E93">
        <w:trPr>
          <w:del w:id="707" w:author="Gregor von Laszewski" w:date="2016-05-09T09:00:00Z"/>
        </w:trPr>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31D77F8D" w14:textId="5695876D" w:rsidR="006E5194" w:rsidRPr="00800518" w:rsidDel="006E5194" w:rsidRDefault="006E5194" w:rsidP="006E5194">
            <w:pPr>
              <w:rPr>
                <w:del w:id="708" w:author="Gregor von Laszewski" w:date="2016-05-09T09:00:00Z"/>
                <w:rFonts w:ascii="Segoe UI" w:hAnsi="Segoe UI" w:cs="Segoe UI"/>
                <w:sz w:val="12"/>
                <w:szCs w:val="12"/>
              </w:rPr>
            </w:pPr>
            <w:del w:id="709" w:author="Gregor von Laszewski" w:date="2016-05-09T09:00:00Z">
              <w:r w:rsidRPr="00E4156A" w:rsidDel="006E5194">
                <w:rPr>
                  <w:color w:val="0070C0"/>
                </w:rPr>
                <w:delText>        performance$ Rscript plot_demo3.R</w:delText>
              </w:r>
              <w:r w:rsidRPr="00800518" w:rsidDel="006E5194">
                <w:delText> </w:delText>
              </w:r>
            </w:del>
          </w:p>
        </w:tc>
      </w:tr>
      <w:tr w:rsidR="006E5194" w:rsidRPr="00F07DE1" w:rsidDel="006E5194" w14:paraId="4F28F534" w14:textId="3CBA4480" w:rsidTr="00516E93">
        <w:trPr>
          <w:del w:id="710" w:author="Gregor von Laszewski" w:date="2016-05-09T09:00:00Z"/>
        </w:trPr>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79550EE2" w14:textId="6D1AEB1A" w:rsidR="006E5194" w:rsidRPr="00800518" w:rsidDel="006E5194" w:rsidRDefault="006E5194" w:rsidP="006E5194">
            <w:pPr>
              <w:rPr>
                <w:del w:id="711" w:author="Gregor von Laszewski" w:date="2016-05-09T09:00:00Z"/>
                <w:rFonts w:ascii="Segoe UI" w:hAnsi="Segoe UI" w:cs="Segoe UI"/>
                <w:sz w:val="12"/>
                <w:szCs w:val="12"/>
              </w:rPr>
            </w:pPr>
            <w:del w:id="712" w:author="Gregor von Laszewski" w:date="2016-05-09T09:00:00Z">
              <w:r w:rsidRPr="00E4156A" w:rsidDel="006E5194">
                <w:rPr>
                  <w:color w:val="333333"/>
                </w:rPr>
                <w:delText> </w:delText>
              </w:r>
              <w:r w:rsidRPr="00800518" w:rsidDel="006E5194">
                <w:delText> </w:delText>
              </w:r>
            </w:del>
          </w:p>
        </w:tc>
      </w:tr>
      <w:tr w:rsidR="006E5194" w:rsidRPr="00F07DE1" w:rsidDel="006E5194" w14:paraId="30DBCAAD" w14:textId="24DFBC3E" w:rsidTr="00516E93">
        <w:trPr>
          <w:del w:id="713" w:author="Gregor von Laszewski" w:date="2016-05-09T09:00:00Z"/>
        </w:trPr>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7153A487" w14:textId="13CFC5B0" w:rsidR="006E5194" w:rsidRPr="00800518" w:rsidDel="006E5194" w:rsidRDefault="006E5194" w:rsidP="006E5194">
            <w:pPr>
              <w:rPr>
                <w:del w:id="714" w:author="Gregor von Laszewski" w:date="2016-05-09T09:00:00Z"/>
                <w:rFonts w:ascii="Segoe UI" w:hAnsi="Segoe UI" w:cs="Segoe UI"/>
                <w:sz w:val="12"/>
                <w:szCs w:val="12"/>
              </w:rPr>
            </w:pPr>
            <w:del w:id="715" w:author="Gregor von Laszewski" w:date="2016-05-09T09:00:00Z">
              <w:r w:rsidRPr="00E4156A" w:rsidDel="006E5194">
                <w:rPr>
                  <w:color w:val="333333"/>
                </w:rPr>
                <w:delText xml:space="preserve">   Graphs saved by the name demo2_real_plot.png , demo2_sys_plot.png and demo2_user_plot.png </w:delText>
              </w:r>
              <w:r w:rsidRPr="00800518" w:rsidDel="006E5194">
                <w:rPr>
                  <w:color w:val="333333"/>
                </w:rPr>
                <w:delText>forDemo2Facecomparisonand </w:delText>
              </w:r>
              <w:r w:rsidRPr="00800518" w:rsidDel="006E5194">
                <w:delText> </w:delText>
              </w:r>
            </w:del>
          </w:p>
        </w:tc>
      </w:tr>
      <w:tr w:rsidR="006E5194" w:rsidRPr="00F07DE1" w:rsidDel="006E5194" w14:paraId="0EAB4CC1" w14:textId="241BB694" w:rsidTr="00516E93">
        <w:trPr>
          <w:del w:id="716" w:author="Gregor von Laszewski" w:date="2016-05-09T09:00:00Z"/>
        </w:trPr>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7AFB1D98" w14:textId="5B27E226" w:rsidR="006E5194" w:rsidRPr="00800518" w:rsidDel="006E5194" w:rsidRDefault="006E5194" w:rsidP="006E5194">
            <w:pPr>
              <w:rPr>
                <w:del w:id="717" w:author="Gregor von Laszewski" w:date="2016-05-09T09:00:00Z"/>
                <w:rFonts w:ascii="Segoe UI" w:hAnsi="Segoe UI" w:cs="Segoe UI"/>
                <w:sz w:val="12"/>
                <w:szCs w:val="12"/>
              </w:rPr>
            </w:pPr>
            <w:del w:id="718" w:author="Gregor von Laszewski" w:date="2016-05-09T09:00:00Z">
              <w:r w:rsidRPr="00E4156A" w:rsidDel="006E5194">
                <w:rPr>
                  <w:color w:val="333333"/>
                </w:rPr>
                <w:delText>   demo3_real_plot.png , demo3_sys_plot.png and demo3_user_plot.png forDemo3Face classifier , under </w:delText>
              </w:r>
              <w:r w:rsidRPr="00800518" w:rsidDel="006E5194">
                <w:delText> </w:delText>
              </w:r>
            </w:del>
          </w:p>
        </w:tc>
      </w:tr>
      <w:tr w:rsidR="006E5194" w:rsidRPr="00F07DE1" w:rsidDel="006E5194" w14:paraId="55D5E8C5" w14:textId="13AA0ECD" w:rsidTr="00516E93">
        <w:trPr>
          <w:del w:id="719" w:author="Gregor von Laszewski" w:date="2016-05-09T09:00:00Z"/>
        </w:trPr>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5CAC3764" w14:textId="507E2DA6" w:rsidR="006E5194" w:rsidRPr="00800518" w:rsidDel="006E5194" w:rsidRDefault="006E5194" w:rsidP="006E5194">
            <w:pPr>
              <w:rPr>
                <w:del w:id="720" w:author="Gregor von Laszewski" w:date="2016-05-09T09:00:00Z"/>
                <w:rFonts w:ascii="Segoe UI" w:hAnsi="Segoe UI" w:cs="Segoe UI"/>
                <w:sz w:val="12"/>
                <w:szCs w:val="12"/>
              </w:rPr>
            </w:pPr>
            <w:del w:id="721" w:author="Gregor von Laszewski" w:date="2016-05-09T09:00:00Z">
              <w:r w:rsidRPr="00E4156A" w:rsidDel="006E5194">
                <w:rPr>
                  <w:color w:val="333333"/>
                </w:rPr>
                <w:delText>   "ansible-cloudmesh-face/performance" folder.</w:delText>
              </w:r>
              <w:r w:rsidRPr="00800518" w:rsidDel="006E5194">
                <w:delText> </w:delText>
              </w:r>
            </w:del>
          </w:p>
        </w:tc>
      </w:tr>
      <w:tr w:rsidR="006E5194" w:rsidRPr="00F07DE1" w:rsidDel="000C7E35" w14:paraId="2CDBD232" w14:textId="6F5B743F" w:rsidTr="00516E93">
        <w:trPr>
          <w:del w:id="722" w:author="Gregor von Laszewski" w:date="2016-05-09T09:01:00Z"/>
        </w:trPr>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0A4FA78F" w14:textId="3DB54D18" w:rsidR="006E5194" w:rsidRPr="00800518" w:rsidDel="000C7E35" w:rsidRDefault="006E5194" w:rsidP="006E5194">
            <w:pPr>
              <w:rPr>
                <w:del w:id="723" w:author="Gregor von Laszewski" w:date="2016-05-09T09:01:00Z"/>
                <w:rFonts w:ascii="Segoe UI" w:hAnsi="Segoe UI" w:cs="Segoe UI"/>
                <w:sz w:val="12"/>
                <w:szCs w:val="12"/>
              </w:rPr>
            </w:pPr>
            <w:del w:id="724" w:author="Gregor von Laszewski" w:date="2016-05-09T09:01:00Z">
              <w:r w:rsidRPr="00E4156A" w:rsidDel="000C7E35">
                <w:rPr>
                  <w:color w:val="333333"/>
                </w:rPr>
                <w:delText> </w:delText>
              </w:r>
              <w:r w:rsidRPr="00800518" w:rsidDel="000C7E35">
                <w:delText> </w:delText>
              </w:r>
            </w:del>
          </w:p>
        </w:tc>
      </w:tr>
      <w:tr w:rsidR="006E5194" w:rsidRPr="00F07DE1" w:rsidDel="006E5194" w14:paraId="25D5610A" w14:textId="67201B93" w:rsidTr="00516E93">
        <w:trPr>
          <w:del w:id="725" w:author="Gregor von Laszewski" w:date="2016-05-09T09:00:00Z"/>
        </w:trPr>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081B9951" w14:textId="0A93E761" w:rsidR="006E5194" w:rsidRPr="00800518" w:rsidDel="006E5194" w:rsidRDefault="006E5194" w:rsidP="006E5194">
            <w:pPr>
              <w:rPr>
                <w:del w:id="726" w:author="Gregor von Laszewski" w:date="2016-05-09T09:00:00Z"/>
                <w:rFonts w:ascii="Segoe UI" w:hAnsi="Segoe UI" w:cs="Segoe UI"/>
                <w:sz w:val="12"/>
                <w:szCs w:val="12"/>
              </w:rPr>
            </w:pPr>
            <w:del w:id="727" w:author="Gregor von Laszewski" w:date="2016-05-09T09:00:00Z">
              <w:r w:rsidRPr="00E4156A" w:rsidDel="006E5194">
                <w:rPr>
                  <w:color w:val="333333"/>
                </w:rPr>
                <w:delText xml:space="preserve">12. The swarm nodes will remain on the host in detached mode.To get </w:delText>
              </w:r>
              <w:r w:rsidRPr="00800518" w:rsidDel="006E5194">
                <w:rPr>
                  <w:color w:val="333333"/>
                </w:rPr>
                <w:delText>attached to any of these nodes run following command ::</w:delText>
              </w:r>
              <w:r w:rsidRPr="00800518" w:rsidDel="006E5194">
                <w:delText> </w:delText>
              </w:r>
            </w:del>
          </w:p>
        </w:tc>
      </w:tr>
      <w:tr w:rsidR="006E5194" w:rsidRPr="00F07DE1" w:rsidDel="006E5194" w14:paraId="2986D61A" w14:textId="0A27127A" w:rsidTr="00516E93">
        <w:trPr>
          <w:del w:id="728" w:author="Gregor von Laszewski" w:date="2016-05-09T09:00:00Z"/>
        </w:trPr>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05F88159" w14:textId="325F3954" w:rsidR="006E5194" w:rsidRPr="00800518" w:rsidDel="006E5194" w:rsidRDefault="006E5194" w:rsidP="006E5194">
            <w:pPr>
              <w:rPr>
                <w:del w:id="729" w:author="Gregor von Laszewski" w:date="2016-05-09T09:00:00Z"/>
                <w:rFonts w:ascii="Segoe UI" w:hAnsi="Segoe UI" w:cs="Segoe UI"/>
                <w:sz w:val="12"/>
                <w:szCs w:val="12"/>
              </w:rPr>
            </w:pPr>
            <w:del w:id="730" w:author="Gregor von Laszewski" w:date="2016-05-09T09:00:00Z">
              <w:r w:rsidRPr="00E4156A" w:rsidDel="006E5194">
                <w:rPr>
                  <w:color w:val="0086B3"/>
                </w:rPr>
                <w:delText>      </w:delText>
              </w:r>
              <w:r w:rsidRPr="00800518" w:rsidDel="006E5194">
                <w:delText> </w:delText>
              </w:r>
            </w:del>
          </w:p>
        </w:tc>
      </w:tr>
      <w:tr w:rsidR="006E5194" w:rsidRPr="00F07DE1" w:rsidDel="006E5194" w14:paraId="39415AC9" w14:textId="04DD6A02" w:rsidTr="00516E93">
        <w:trPr>
          <w:del w:id="731" w:author="Gregor von Laszewski" w:date="2016-05-09T09:00:00Z"/>
        </w:trPr>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34D061B6" w14:textId="6D021B47" w:rsidR="006E5194" w:rsidRPr="00800518" w:rsidDel="006E5194" w:rsidRDefault="006E5194" w:rsidP="006E5194">
            <w:pPr>
              <w:rPr>
                <w:del w:id="732" w:author="Gregor von Laszewski" w:date="2016-05-09T09:00:00Z"/>
                <w:rFonts w:ascii="Segoe UI" w:hAnsi="Segoe UI" w:cs="Segoe UI"/>
                <w:sz w:val="12"/>
                <w:szCs w:val="12"/>
              </w:rPr>
            </w:pPr>
            <w:del w:id="733" w:author="Gregor von Laszewski" w:date="2016-05-09T09:00:00Z">
              <w:r w:rsidRPr="00E4156A" w:rsidDel="006E5194">
                <w:rPr>
                  <w:color w:val="0086B3"/>
                </w:rPr>
                <w:delText>        $eval$(docker-machineenv--swarmopenface-node&lt;node_number&gt;)</w:delText>
              </w:r>
              <w:r w:rsidRPr="00800518" w:rsidDel="006E5194">
                <w:delText> </w:delText>
              </w:r>
            </w:del>
          </w:p>
        </w:tc>
      </w:tr>
      <w:tr w:rsidR="006E5194" w:rsidRPr="00F07DE1" w:rsidDel="006E5194" w14:paraId="31986B69" w14:textId="61AB25CE" w:rsidTr="00516E93">
        <w:trPr>
          <w:del w:id="734" w:author="Gregor von Laszewski" w:date="2016-05-09T09:00:00Z"/>
        </w:trPr>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1B44986E" w14:textId="0F058425" w:rsidR="006E5194" w:rsidRPr="00800518" w:rsidDel="006E5194" w:rsidRDefault="006E5194" w:rsidP="006E5194">
            <w:pPr>
              <w:rPr>
                <w:del w:id="735" w:author="Gregor von Laszewski" w:date="2016-05-09T09:00:00Z"/>
                <w:rFonts w:ascii="Segoe UI" w:hAnsi="Segoe UI" w:cs="Segoe UI"/>
                <w:sz w:val="12"/>
                <w:szCs w:val="12"/>
              </w:rPr>
            </w:pPr>
            <w:del w:id="736" w:author="Gregor von Laszewski" w:date="2016-05-09T09:00:00Z">
              <w:r w:rsidRPr="00E4156A" w:rsidDel="006E5194">
                <w:rPr>
                  <w:color w:val="0086B3"/>
                </w:rPr>
                <w:delText>      </w:delText>
              </w:r>
              <w:r w:rsidRPr="00800518" w:rsidDel="006E5194">
                <w:delText> </w:delText>
              </w:r>
            </w:del>
          </w:p>
        </w:tc>
      </w:tr>
      <w:tr w:rsidR="006E5194" w:rsidRPr="00F07DE1" w:rsidDel="006E5194" w14:paraId="7BFF6003" w14:textId="1187F3B9" w:rsidTr="00516E93">
        <w:trPr>
          <w:del w:id="737" w:author="Gregor von Laszewski" w:date="2016-05-09T09:00:00Z"/>
        </w:trPr>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3F5D5E81" w14:textId="38D2FEDB" w:rsidR="006E5194" w:rsidRPr="00800518" w:rsidDel="006E5194" w:rsidRDefault="006E5194" w:rsidP="006E5194">
            <w:pPr>
              <w:rPr>
                <w:del w:id="738" w:author="Gregor von Laszewski" w:date="2016-05-09T09:00:00Z"/>
                <w:rFonts w:ascii="Segoe UI" w:hAnsi="Segoe UI" w:cs="Segoe UI"/>
                <w:sz w:val="12"/>
                <w:szCs w:val="12"/>
              </w:rPr>
            </w:pPr>
            <w:del w:id="739" w:author="Gregor von Laszewski" w:date="2016-05-09T09:00:00Z">
              <w:r w:rsidRPr="00E4156A" w:rsidDel="006E5194">
                <w:rPr>
                  <w:color w:val="0086B3"/>
                </w:rPr>
                <w:delText>    To check the swarm node information ::</w:delText>
              </w:r>
              <w:r w:rsidRPr="00800518" w:rsidDel="006E5194">
                <w:delText> </w:delText>
              </w:r>
            </w:del>
          </w:p>
        </w:tc>
      </w:tr>
      <w:tr w:rsidR="006E5194" w:rsidRPr="00F07DE1" w:rsidDel="006E5194" w14:paraId="74AB67C4" w14:textId="5FAA8169" w:rsidTr="00516E93">
        <w:trPr>
          <w:del w:id="740" w:author="Gregor von Laszewski" w:date="2016-05-09T09:00:00Z"/>
        </w:trPr>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0F135B8A" w14:textId="07BC58E2" w:rsidR="006E5194" w:rsidRPr="00800518" w:rsidDel="006E5194" w:rsidRDefault="006E5194" w:rsidP="006E5194">
            <w:pPr>
              <w:rPr>
                <w:del w:id="741" w:author="Gregor von Laszewski" w:date="2016-05-09T09:00:00Z"/>
                <w:rFonts w:ascii="Segoe UI" w:hAnsi="Segoe UI" w:cs="Segoe UI"/>
                <w:sz w:val="12"/>
                <w:szCs w:val="12"/>
              </w:rPr>
            </w:pPr>
            <w:del w:id="742" w:author="Gregor von Laszewski" w:date="2016-05-09T09:00:00Z">
              <w:r w:rsidRPr="00E4156A" w:rsidDel="006E5194">
                <w:rPr>
                  <w:color w:val="0086B3"/>
                </w:rPr>
                <w:delText>      </w:delText>
              </w:r>
              <w:r w:rsidRPr="00800518" w:rsidDel="006E5194">
                <w:delText> </w:delText>
              </w:r>
            </w:del>
          </w:p>
        </w:tc>
      </w:tr>
      <w:tr w:rsidR="006E5194" w:rsidRPr="00F07DE1" w:rsidDel="006E5194" w14:paraId="3E825443" w14:textId="61ED7961" w:rsidTr="00516E93">
        <w:trPr>
          <w:del w:id="743" w:author="Gregor von Laszewski" w:date="2016-05-09T09:00:00Z"/>
        </w:trPr>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6EB8B19A" w14:textId="5D7B6563" w:rsidR="006E5194" w:rsidRPr="00800518" w:rsidDel="006E5194" w:rsidRDefault="006E5194" w:rsidP="006E5194">
            <w:pPr>
              <w:rPr>
                <w:del w:id="744" w:author="Gregor von Laszewski" w:date="2016-05-09T09:00:00Z"/>
                <w:rFonts w:ascii="Segoe UI" w:hAnsi="Segoe UI" w:cs="Segoe UI"/>
                <w:sz w:val="12"/>
                <w:szCs w:val="12"/>
              </w:rPr>
            </w:pPr>
            <w:del w:id="745" w:author="Gregor von Laszewski" w:date="2016-05-09T09:00:00Z">
              <w:r w:rsidRPr="00E4156A" w:rsidDel="006E5194">
                <w:rPr>
                  <w:color w:val="0086B3"/>
                </w:rPr>
                <w:delText>        $ docker-machine ls</w:delText>
              </w:r>
              <w:r w:rsidRPr="00800518" w:rsidDel="006E5194">
                <w:delText> </w:delText>
              </w:r>
            </w:del>
          </w:p>
        </w:tc>
      </w:tr>
      <w:tr w:rsidR="006E5194" w:rsidRPr="00F07DE1" w:rsidDel="006E5194" w14:paraId="4DF99C63" w14:textId="63EA09C7" w:rsidTr="00516E93">
        <w:trPr>
          <w:del w:id="746" w:author="Gregor von Laszewski" w:date="2016-05-09T09:00:00Z"/>
        </w:trPr>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28E756CC" w14:textId="5F01D234" w:rsidR="006E5194" w:rsidRPr="00800518" w:rsidDel="006E5194" w:rsidRDefault="006E5194" w:rsidP="006E5194">
            <w:pPr>
              <w:rPr>
                <w:del w:id="747" w:author="Gregor von Laszewski" w:date="2016-05-09T09:00:00Z"/>
                <w:rFonts w:ascii="Segoe UI" w:hAnsi="Segoe UI" w:cs="Segoe UI"/>
                <w:sz w:val="12"/>
                <w:szCs w:val="12"/>
              </w:rPr>
            </w:pPr>
            <w:del w:id="748" w:author="Gregor von Laszewski" w:date="2016-05-09T09:00:00Z">
              <w:r w:rsidRPr="00E4156A" w:rsidDel="006E5194">
                <w:rPr>
                  <w:color w:val="333333"/>
                </w:rPr>
                <w:delText> </w:delText>
              </w:r>
              <w:r w:rsidRPr="00800518" w:rsidDel="006E5194">
                <w:delText> </w:delText>
              </w:r>
            </w:del>
          </w:p>
        </w:tc>
      </w:tr>
      <w:tr w:rsidR="006E5194" w:rsidRPr="00F07DE1" w:rsidDel="006E5194" w14:paraId="74D78574" w14:textId="7E8DA559" w:rsidTr="00516E93">
        <w:trPr>
          <w:del w:id="749" w:author="Gregor von Laszewski" w:date="2016-05-09T09:00:00Z"/>
        </w:trPr>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7BF1585B" w14:textId="670D2692" w:rsidR="006E5194" w:rsidRPr="00800518" w:rsidDel="006E5194" w:rsidRDefault="006E5194" w:rsidP="006E5194">
            <w:pPr>
              <w:rPr>
                <w:del w:id="750" w:author="Gregor von Laszewski" w:date="2016-05-09T09:00:00Z"/>
                <w:rFonts w:ascii="Segoe UI" w:hAnsi="Segoe UI" w:cs="Segoe UI"/>
                <w:sz w:val="12"/>
                <w:szCs w:val="12"/>
              </w:rPr>
            </w:pPr>
            <w:del w:id="751" w:author="Gregor von Laszewski" w:date="2016-05-09T09:00:00Z">
              <w:r w:rsidRPr="00E4156A" w:rsidDel="006E5194">
                <w:rPr>
                  <w:color w:val="333333"/>
                </w:rPr>
                <w:delText xml:space="preserve">13. To kill all the </w:delText>
              </w:r>
              <w:r w:rsidRPr="00800518" w:rsidDel="006E5194">
                <w:rPr>
                  <w:color w:val="333333"/>
                </w:rPr>
                <w:delText>swarm nodes  ::</w:delText>
              </w:r>
              <w:r w:rsidRPr="00800518" w:rsidDel="006E5194">
                <w:delText> </w:delText>
              </w:r>
            </w:del>
          </w:p>
        </w:tc>
      </w:tr>
      <w:tr w:rsidR="006E5194" w:rsidRPr="00F07DE1" w:rsidDel="006E5194" w14:paraId="0CB08D60" w14:textId="3BE01964" w:rsidTr="00516E93">
        <w:trPr>
          <w:del w:id="752" w:author="Gregor von Laszewski" w:date="2016-05-09T09:00:00Z"/>
        </w:trPr>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0B27B0A6" w14:textId="24A07CCA" w:rsidR="006E5194" w:rsidRPr="00800518" w:rsidDel="006E5194" w:rsidRDefault="006E5194" w:rsidP="006E5194">
            <w:pPr>
              <w:rPr>
                <w:del w:id="753" w:author="Gregor von Laszewski" w:date="2016-05-09T09:00:00Z"/>
                <w:rFonts w:ascii="Segoe UI" w:hAnsi="Segoe UI" w:cs="Segoe UI"/>
                <w:sz w:val="12"/>
                <w:szCs w:val="12"/>
              </w:rPr>
            </w:pPr>
            <w:del w:id="754" w:author="Gregor von Laszewski" w:date="2016-05-09T09:00:00Z">
              <w:r w:rsidRPr="00E4156A" w:rsidDel="006E5194">
                <w:rPr>
                  <w:color w:val="0086B3"/>
                </w:rPr>
                <w:delText>      </w:delText>
              </w:r>
              <w:r w:rsidRPr="00800518" w:rsidDel="006E5194">
                <w:delText> </w:delText>
              </w:r>
            </w:del>
          </w:p>
        </w:tc>
      </w:tr>
      <w:tr w:rsidR="006E5194" w:rsidRPr="00F07DE1" w:rsidDel="006E5194" w14:paraId="7B239EE8" w14:textId="65D34D69" w:rsidTr="00516E93">
        <w:trPr>
          <w:del w:id="755" w:author="Gregor von Laszewski" w:date="2016-05-09T09:00:00Z"/>
        </w:trPr>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6C2C50C6" w14:textId="5E5B0B74" w:rsidR="006E5194" w:rsidRPr="00800518" w:rsidDel="006E5194" w:rsidRDefault="006E5194" w:rsidP="006E5194">
            <w:pPr>
              <w:rPr>
                <w:del w:id="756" w:author="Gregor von Laszewski" w:date="2016-05-09T09:00:00Z"/>
                <w:rFonts w:ascii="Segoe UI" w:hAnsi="Segoe UI" w:cs="Segoe UI"/>
                <w:sz w:val="12"/>
                <w:szCs w:val="12"/>
              </w:rPr>
            </w:pPr>
            <w:del w:id="757" w:author="Gregor von Laszewski" w:date="2016-05-09T09:00:00Z">
              <w:r w:rsidRPr="00E4156A" w:rsidDel="006E5194">
                <w:rPr>
                  <w:color w:val="0086B3"/>
                </w:rPr>
                <w:delText>        $ docker-machine rm $(docker-machine ls -q)</w:delText>
              </w:r>
              <w:r w:rsidRPr="00800518" w:rsidDel="006E5194">
                <w:delText> </w:delText>
              </w:r>
            </w:del>
          </w:p>
        </w:tc>
      </w:tr>
      <w:tr w:rsidR="006E5194" w:rsidRPr="00F07DE1" w:rsidDel="006E5194" w14:paraId="6EE3EC27" w14:textId="01F44743" w:rsidTr="00516E93">
        <w:trPr>
          <w:del w:id="758" w:author="Gregor von Laszewski" w:date="2016-05-09T09:00:00Z"/>
        </w:trPr>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2094288A" w14:textId="65978C75" w:rsidR="006E5194" w:rsidRPr="00800518" w:rsidDel="006E5194" w:rsidRDefault="006E5194" w:rsidP="006E5194">
            <w:pPr>
              <w:rPr>
                <w:del w:id="759" w:author="Gregor von Laszewski" w:date="2016-05-09T09:00:00Z"/>
                <w:rFonts w:ascii="Segoe UI" w:hAnsi="Segoe UI" w:cs="Segoe UI"/>
                <w:sz w:val="12"/>
                <w:szCs w:val="12"/>
              </w:rPr>
            </w:pPr>
            <w:del w:id="760" w:author="Gregor von Laszewski" w:date="2016-05-09T09:00:00Z">
              <w:r w:rsidRPr="00E4156A" w:rsidDel="006E5194">
                <w:rPr>
                  <w:color w:val="0086B3"/>
                </w:rPr>
                <w:delText>      </w:delText>
              </w:r>
              <w:r w:rsidRPr="00800518" w:rsidDel="006E5194">
                <w:delText> </w:delText>
              </w:r>
            </w:del>
          </w:p>
        </w:tc>
      </w:tr>
      <w:tr w:rsidR="006E5194" w:rsidRPr="00F07DE1" w:rsidDel="006E5194" w14:paraId="26FD34A5" w14:textId="4D0731C0" w:rsidTr="00516E93">
        <w:trPr>
          <w:del w:id="761" w:author="Gregor von Laszewski" w:date="2016-05-09T09:00:00Z"/>
        </w:trPr>
        <w:tc>
          <w:tcPr>
            <w:tcW w:w="10342" w:type="dxa"/>
            <w:tcBorders>
              <w:top w:val="outset" w:sz="6" w:space="0" w:color="auto"/>
              <w:left w:val="single" w:sz="6" w:space="0" w:color="B8CCE4"/>
              <w:bottom w:val="single" w:sz="6" w:space="0" w:color="B8CCE4"/>
              <w:right w:val="single" w:sz="6" w:space="0" w:color="B8CCE4"/>
            </w:tcBorders>
            <w:shd w:val="clear" w:color="auto" w:fill="auto"/>
            <w:hideMark/>
          </w:tcPr>
          <w:p w14:paraId="38E792F3" w14:textId="3BA89274" w:rsidR="006E5194" w:rsidRPr="00800518" w:rsidDel="006E5194" w:rsidRDefault="006E5194" w:rsidP="006E5194">
            <w:pPr>
              <w:rPr>
                <w:del w:id="762" w:author="Gregor von Laszewski" w:date="2016-05-09T09:00:00Z"/>
                <w:rFonts w:ascii="Segoe UI" w:hAnsi="Segoe UI" w:cs="Segoe UI"/>
                <w:sz w:val="12"/>
                <w:szCs w:val="12"/>
              </w:rPr>
            </w:pPr>
            <w:del w:id="763" w:author="Gregor von Laszewski" w:date="2016-05-09T09:00:00Z">
              <w:r w:rsidRPr="00E4156A" w:rsidDel="006E5194">
                <w:rPr>
                  <w:color w:val="0086B3"/>
                </w:rPr>
                <w:delText>    NOTE: This command will kill all the swarm nodes from the host and they have to be recreated ifrequired , usingstep 2.</w:delText>
              </w:r>
              <w:r w:rsidRPr="00800518" w:rsidDel="006E5194">
                <w:delText> </w:delText>
              </w:r>
            </w:del>
          </w:p>
        </w:tc>
      </w:tr>
    </w:tbl>
    <w:p w14:paraId="16212B31" w14:textId="77777777" w:rsidR="00516E93" w:rsidRDefault="00516E93" w:rsidP="00516E93">
      <w:pPr>
        <w:rPr>
          <w:ins w:id="764" w:author="Gregor von Laszewski" w:date="2016-05-12T09:03:00Z"/>
          <w:rFonts w:ascii="Times New Roman" w:hAnsi="Times New Roman" w:cs="Times New Roman"/>
          <w:sz w:val="24"/>
          <w:szCs w:val="24"/>
        </w:rPr>
      </w:pPr>
    </w:p>
    <w:p w14:paraId="5F478FC4" w14:textId="77777777" w:rsidR="00516E93" w:rsidRPr="00482672" w:rsidRDefault="00516E93" w:rsidP="00516E93">
      <w:pPr>
        <w:rPr>
          <w:ins w:id="765" w:author="Gregor von Laszewski" w:date="2016-05-12T09:03:00Z"/>
          <w:rFonts w:ascii="Times New Roman" w:eastAsia="Times New Roman" w:hAnsi="Times New Roman" w:cs="Times New Roman"/>
          <w:sz w:val="24"/>
          <w:szCs w:val="24"/>
        </w:rPr>
      </w:pPr>
      <w:ins w:id="766" w:author="Gregor von Laszewski" w:date="2016-05-12T09:03:00Z">
        <w:r>
          <w:rPr>
            <w:rFonts w:ascii="Times New Roman" w:hAnsi="Times New Roman" w:cs="Times New Roman"/>
            <w:sz w:val="24"/>
            <w:szCs w:val="24"/>
          </w:rPr>
          <w:t>See source</w:t>
        </w:r>
      </w:ins>
    </w:p>
    <w:p w14:paraId="54521B07" w14:textId="09B98D72" w:rsidR="006E5194" w:rsidRPr="00856FAB" w:rsidDel="00516E93" w:rsidRDefault="006E5194" w:rsidP="00856FAB">
      <w:pPr>
        <w:rPr>
          <w:del w:id="767" w:author="Gregor von Laszewski" w:date="2016-05-12T09:02:00Z"/>
        </w:rPr>
      </w:pPr>
    </w:p>
    <w:p w14:paraId="11D41F67" w14:textId="2E740D5B" w:rsidR="00F07DE1" w:rsidDel="00516E93" w:rsidRDefault="00F07DE1" w:rsidP="00F07DE1">
      <w:pPr>
        <w:spacing w:after="0" w:line="240" w:lineRule="auto"/>
        <w:jc w:val="both"/>
        <w:textAlignment w:val="baseline"/>
        <w:rPr>
          <w:del w:id="768" w:author="Gregor von Laszewski" w:date="2016-05-12T09:02:00Z"/>
          <w:rFonts w:ascii="Times New Roman" w:eastAsia="Times New Roman" w:hAnsi="Times New Roman" w:cs="Times New Roman"/>
          <w:b/>
          <w:bCs/>
          <w:sz w:val="18"/>
          <w:szCs w:val="18"/>
        </w:rPr>
      </w:pPr>
    </w:p>
    <w:p w14:paraId="11C568F8" w14:textId="353125B7" w:rsidR="00F07DE1" w:rsidDel="00516E93" w:rsidRDefault="00F07DE1" w:rsidP="00F07DE1">
      <w:pPr>
        <w:spacing w:after="0" w:line="240" w:lineRule="auto"/>
        <w:jc w:val="both"/>
        <w:textAlignment w:val="baseline"/>
        <w:rPr>
          <w:del w:id="769" w:author="Gregor von Laszewski" w:date="2016-05-12T09:02:00Z"/>
          <w:rFonts w:ascii="Times New Roman" w:eastAsia="Times New Roman" w:hAnsi="Times New Roman" w:cs="Times New Roman"/>
          <w:b/>
          <w:bCs/>
          <w:sz w:val="18"/>
          <w:szCs w:val="18"/>
        </w:rPr>
      </w:pPr>
    </w:p>
    <w:p w14:paraId="5D58AE8F" w14:textId="77777777" w:rsidR="00F07DE1" w:rsidRDefault="00F07DE1" w:rsidP="00F07DE1">
      <w:pPr>
        <w:spacing w:after="0" w:line="240" w:lineRule="auto"/>
        <w:jc w:val="both"/>
        <w:textAlignment w:val="baseline"/>
        <w:rPr>
          <w:rFonts w:ascii="Times New Roman" w:eastAsia="Times New Roman" w:hAnsi="Times New Roman" w:cs="Times New Roman"/>
          <w:b/>
          <w:bCs/>
          <w:sz w:val="18"/>
          <w:szCs w:val="18"/>
        </w:rPr>
      </w:pPr>
    </w:p>
    <w:p w14:paraId="2E2D9431" w14:textId="77777777" w:rsidR="00F07DE1" w:rsidRDefault="00F07DE1" w:rsidP="00F07DE1">
      <w:pPr>
        <w:spacing w:after="0" w:line="240" w:lineRule="auto"/>
        <w:jc w:val="both"/>
        <w:textAlignment w:val="baseline"/>
        <w:rPr>
          <w:rFonts w:ascii="Times New Roman" w:eastAsia="Times New Roman" w:hAnsi="Times New Roman" w:cs="Times New Roman"/>
          <w:b/>
          <w:bCs/>
          <w:sz w:val="18"/>
          <w:szCs w:val="18"/>
        </w:rPr>
      </w:pPr>
    </w:p>
    <w:p w14:paraId="259AF963" w14:textId="77777777" w:rsidR="00F07DE1" w:rsidRPr="00B040E7" w:rsidRDefault="00F07DE1" w:rsidP="00B040E7">
      <w:pPr>
        <w:pStyle w:val="Heading2"/>
      </w:pPr>
      <w:bookmarkStart w:id="770" w:name="_Toc450548532"/>
      <w:r w:rsidRPr="00B040E7">
        <w:t>UBUNTU</w:t>
      </w:r>
      <w:bookmarkEnd w:id="770"/>
      <w:r w:rsidRPr="00B040E7">
        <w:t> </w:t>
      </w:r>
    </w:p>
    <w:p w14:paraId="455E1FC9" w14:textId="77777777" w:rsidR="00F07DE1" w:rsidRPr="00F07DE1" w:rsidRDefault="00F07DE1" w:rsidP="00F07DE1">
      <w:pPr>
        <w:spacing w:after="0" w:line="240" w:lineRule="auto"/>
        <w:jc w:val="both"/>
        <w:textAlignment w:val="baseline"/>
        <w:rPr>
          <w:rFonts w:ascii="Segoe UI" w:eastAsia="Times New Roman" w:hAnsi="Segoe UI" w:cs="Segoe UI"/>
          <w:sz w:val="12"/>
          <w:szCs w:val="12"/>
        </w:rPr>
      </w:pPr>
      <w:r w:rsidRPr="00F07DE1">
        <w:rPr>
          <w:rFonts w:ascii="Times New Roman" w:eastAsia="Times New Roman" w:hAnsi="Times New Roman" w:cs="Times New Roman"/>
          <w:sz w:val="18"/>
          <w:szCs w:val="18"/>
        </w:rPr>
        <w:t> </w:t>
      </w:r>
    </w:p>
    <w:p w14:paraId="46F62D2C" w14:textId="2330C02A" w:rsidR="00F07DE1" w:rsidRPr="00110280" w:rsidDel="00516E93" w:rsidRDefault="00516E93">
      <w:pPr>
        <w:rPr>
          <w:del w:id="771" w:author="Gregor von Laszewski" w:date="2016-05-12T09:02:00Z"/>
          <w:rFonts w:ascii="Times New Roman" w:hAnsi="Times New Roman" w:cs="Times New Roman"/>
          <w:sz w:val="24"/>
          <w:szCs w:val="24"/>
          <w:rPrChange w:id="772" w:author="Gregor von Laszewski" w:date="2016-05-09T09:56:00Z">
            <w:rPr>
              <w:del w:id="773" w:author="Gregor von Laszewski" w:date="2016-05-12T09:02:00Z"/>
              <w:rFonts w:ascii="Segoe UI" w:hAnsi="Segoe UI" w:cs="Segoe UI"/>
              <w:sz w:val="12"/>
              <w:szCs w:val="12"/>
            </w:rPr>
          </w:rPrChange>
        </w:rPr>
        <w:pPrChange w:id="774" w:author="Gregor von Laszewski" w:date="2016-05-09T09:53:00Z">
          <w:pPr>
            <w:spacing w:after="0" w:line="240" w:lineRule="auto"/>
            <w:jc w:val="both"/>
            <w:textAlignment w:val="baseline"/>
          </w:pPr>
        </w:pPrChange>
      </w:pPr>
      <w:ins w:id="775" w:author="Gregor von Laszewski" w:date="2016-05-12T09:03:00Z">
        <w:r>
          <w:rPr>
            <w:rFonts w:ascii="Times New Roman" w:hAnsi="Times New Roman" w:cs="Times New Roman"/>
            <w:sz w:val="24"/>
            <w:szCs w:val="24"/>
          </w:rPr>
          <w:t>See source</w:t>
        </w:r>
      </w:ins>
      <w:del w:id="776" w:author="Gregor von Laszewski" w:date="2016-05-12T09:02:00Z">
        <w:r w:rsidR="00F07DE1" w:rsidRPr="00110280" w:rsidDel="00516E93">
          <w:rPr>
            <w:rFonts w:ascii="Times New Roman" w:hAnsi="Times New Roman" w:cs="Times New Roman"/>
            <w:sz w:val="24"/>
            <w:szCs w:val="24"/>
            <w:rPrChange w:id="777" w:author="Gregor von Laszewski" w:date="2016-05-09T09:56:00Z">
              <w:rPr/>
            </w:rPrChange>
          </w:rPr>
          <w:delText>VM Replication steps </w:delText>
        </w:r>
        <w:r w:rsidR="004637CF" w:rsidRPr="00110280" w:rsidDel="00516E93">
          <w:rPr>
            <w:rFonts w:ascii="Times New Roman" w:hAnsi="Times New Roman" w:cs="Times New Roman"/>
            <w:sz w:val="24"/>
            <w:szCs w:val="24"/>
            <w:rPrChange w:id="778" w:author="Gregor von Laszewski" w:date="2016-05-09T09:56:00Z">
              <w:rPr/>
            </w:rPrChange>
          </w:rPr>
          <w:delText>(VMs run on Chameleon Openstack)</w:delText>
        </w:r>
      </w:del>
    </w:p>
    <w:p w14:paraId="6D2FD1F0" w14:textId="77777777" w:rsidR="00F07DE1" w:rsidRPr="00110280" w:rsidRDefault="00F07DE1">
      <w:pPr>
        <w:rPr>
          <w:rFonts w:ascii="Times New Roman" w:eastAsia="Times New Roman" w:hAnsi="Times New Roman" w:cs="Times New Roman"/>
          <w:sz w:val="24"/>
          <w:szCs w:val="24"/>
          <w:rPrChange w:id="779" w:author="Gregor von Laszewski" w:date="2016-05-09T09:56:00Z">
            <w:rPr>
              <w:rFonts w:ascii="Segoe UI" w:eastAsia="Times New Roman" w:hAnsi="Segoe UI" w:cs="Segoe UI"/>
              <w:sz w:val="12"/>
              <w:szCs w:val="12"/>
            </w:rPr>
          </w:rPrChange>
        </w:rPr>
        <w:pPrChange w:id="780" w:author="Gregor von Laszewski" w:date="2016-05-09T09:53:00Z">
          <w:pPr>
            <w:spacing w:after="0" w:line="240" w:lineRule="auto"/>
            <w:jc w:val="both"/>
            <w:textAlignment w:val="baseline"/>
          </w:pPr>
        </w:pPrChange>
      </w:pPr>
      <w:del w:id="781" w:author="Gregor von Laszewski" w:date="2016-05-09T08:57:00Z">
        <w:r w:rsidRPr="00110280" w:rsidDel="00E4156A">
          <w:rPr>
            <w:rFonts w:ascii="Times New Roman" w:eastAsia="Times New Roman" w:hAnsi="Times New Roman" w:cs="Times New Roman"/>
            <w:sz w:val="24"/>
            <w:szCs w:val="24"/>
            <w:rPrChange w:id="782" w:author="Gregor von Laszewski" w:date="2016-05-09T09:56:00Z">
              <w:rPr>
                <w:rFonts w:ascii="Consolas" w:eastAsia="Times New Roman" w:hAnsi="Consolas" w:cs="Consolas"/>
                <w:sz w:val="18"/>
                <w:szCs w:val="18"/>
              </w:rPr>
            </w:rPrChange>
          </w:rPr>
          <w:delText>==================== </w:delText>
        </w:r>
      </w:del>
    </w:p>
    <w:p w14:paraId="5E95E609" w14:textId="3E6D4D4C" w:rsidR="00F07DE1" w:rsidRPr="00110280" w:rsidDel="00516E93" w:rsidRDefault="00F07DE1">
      <w:pPr>
        <w:rPr>
          <w:del w:id="783" w:author="Gregor von Laszewski" w:date="2016-05-12T09:02:00Z"/>
          <w:rFonts w:ascii="Times New Roman" w:eastAsia="Times New Roman" w:hAnsi="Times New Roman" w:cs="Times New Roman"/>
          <w:sz w:val="24"/>
          <w:szCs w:val="24"/>
          <w:rPrChange w:id="784" w:author="Gregor von Laszewski" w:date="2016-05-09T09:56:00Z">
            <w:rPr>
              <w:del w:id="785" w:author="Gregor von Laszewski" w:date="2016-05-12T09:02:00Z"/>
              <w:rFonts w:ascii="Segoe UI" w:eastAsia="Times New Roman" w:hAnsi="Segoe UI" w:cs="Segoe UI"/>
              <w:sz w:val="12"/>
              <w:szCs w:val="12"/>
            </w:rPr>
          </w:rPrChange>
        </w:rPr>
        <w:pPrChange w:id="786" w:author="Gregor von Laszewski" w:date="2016-05-09T09:53:00Z">
          <w:pPr>
            <w:spacing w:after="0" w:line="240" w:lineRule="auto"/>
            <w:jc w:val="both"/>
            <w:textAlignment w:val="baseline"/>
          </w:pPr>
        </w:pPrChange>
      </w:pPr>
      <w:del w:id="787" w:author="Gregor von Laszewski" w:date="2016-05-12T09:02:00Z">
        <w:r w:rsidRPr="00110280" w:rsidDel="00516E93">
          <w:rPr>
            <w:rFonts w:ascii="Times New Roman" w:eastAsia="Times New Roman" w:hAnsi="Times New Roman" w:cs="Times New Roman"/>
            <w:b/>
            <w:bCs/>
            <w:sz w:val="24"/>
            <w:szCs w:val="24"/>
            <w:rPrChange w:id="788" w:author="Gregor von Laszewski" w:date="2016-05-09T09:56:00Z">
              <w:rPr>
                <w:rFonts w:ascii="Consolas" w:eastAsia="Times New Roman" w:hAnsi="Consolas" w:cs="Consolas"/>
                <w:b/>
                <w:bCs/>
                <w:sz w:val="18"/>
                <w:szCs w:val="18"/>
              </w:rPr>
            </w:rPrChange>
          </w:rPr>
          <w:delText>Step 1:  Install Openface</w:delText>
        </w:r>
        <w:r w:rsidRPr="00110280" w:rsidDel="00516E93">
          <w:rPr>
            <w:rFonts w:ascii="Times New Roman" w:eastAsia="Times New Roman" w:hAnsi="Times New Roman" w:cs="Times New Roman"/>
            <w:sz w:val="24"/>
            <w:szCs w:val="24"/>
            <w:rPrChange w:id="789" w:author="Gregor von Laszewski" w:date="2016-05-09T09:56:00Z">
              <w:rPr>
                <w:rFonts w:ascii="Consolas" w:eastAsia="Times New Roman" w:hAnsi="Consolas" w:cs="Consolas"/>
                <w:sz w:val="18"/>
                <w:szCs w:val="18"/>
              </w:rPr>
            </w:rPrChange>
          </w:rPr>
          <w:delText>  </w:delText>
        </w:r>
      </w:del>
    </w:p>
    <w:p w14:paraId="37A6DF3B" w14:textId="023B21C6" w:rsidR="00F07DE1" w:rsidRPr="00110280" w:rsidDel="00110280" w:rsidRDefault="00F07DE1">
      <w:pPr>
        <w:ind w:left="720"/>
        <w:rPr>
          <w:del w:id="790" w:author="Gregor von Laszewski" w:date="2016-05-09T09:56:00Z"/>
          <w:rFonts w:ascii="Times New Roman" w:eastAsia="Times New Roman" w:hAnsi="Times New Roman" w:cs="Times New Roman"/>
          <w:sz w:val="24"/>
          <w:szCs w:val="24"/>
          <w:rPrChange w:id="791" w:author="Gregor von Laszewski" w:date="2016-05-09T09:56:00Z">
            <w:rPr>
              <w:del w:id="792" w:author="Gregor von Laszewski" w:date="2016-05-09T09:56:00Z"/>
              <w:rFonts w:ascii="Segoe UI" w:eastAsia="Times New Roman" w:hAnsi="Segoe UI" w:cs="Segoe UI"/>
              <w:sz w:val="12"/>
              <w:szCs w:val="12"/>
            </w:rPr>
          </w:rPrChange>
        </w:rPr>
        <w:pPrChange w:id="793" w:author="Gregor von Laszewski" w:date="2016-05-09T09:57:00Z">
          <w:pPr>
            <w:spacing w:after="0" w:line="240" w:lineRule="auto"/>
            <w:jc w:val="both"/>
            <w:textAlignment w:val="baseline"/>
          </w:pPr>
        </w:pPrChange>
      </w:pPr>
      <w:del w:id="794" w:author="Gregor von Laszewski" w:date="2016-05-09T09:56:00Z">
        <w:r w:rsidRPr="00110280" w:rsidDel="00110280">
          <w:rPr>
            <w:rFonts w:ascii="Times New Roman" w:eastAsia="Times New Roman" w:hAnsi="Times New Roman" w:cs="Times New Roman"/>
            <w:sz w:val="24"/>
            <w:szCs w:val="24"/>
            <w:rPrChange w:id="795" w:author="Gregor von Laszewski" w:date="2016-05-09T09:56:00Z">
              <w:rPr>
                <w:rFonts w:ascii="Consolas" w:eastAsia="Times New Roman" w:hAnsi="Consolas" w:cs="Consolas"/>
                <w:sz w:val="18"/>
                <w:szCs w:val="18"/>
              </w:rPr>
            </w:rPrChange>
          </w:rPr>
          <w:delText>  </w:delText>
        </w:r>
      </w:del>
    </w:p>
    <w:p w14:paraId="17CEACDC" w14:textId="5A61C2E2" w:rsidR="00F07DE1" w:rsidRPr="00110280" w:rsidDel="00516E93" w:rsidRDefault="00F07DE1">
      <w:pPr>
        <w:pStyle w:val="ListParagraph"/>
        <w:numPr>
          <w:ilvl w:val="0"/>
          <w:numId w:val="24"/>
        </w:numPr>
        <w:rPr>
          <w:del w:id="796" w:author="Gregor von Laszewski" w:date="2016-05-12T09:02:00Z"/>
          <w:rFonts w:ascii="Times New Roman" w:eastAsia="Times New Roman" w:hAnsi="Times New Roman" w:cs="Times New Roman"/>
          <w:sz w:val="24"/>
          <w:szCs w:val="24"/>
          <w:rPrChange w:id="797" w:author="Gregor von Laszewski" w:date="2016-05-09T09:57:00Z">
            <w:rPr>
              <w:del w:id="798" w:author="Gregor von Laszewski" w:date="2016-05-12T09:02:00Z"/>
              <w:rFonts w:ascii="Segoe UI" w:eastAsia="Times New Roman" w:hAnsi="Segoe UI" w:cs="Segoe UI"/>
              <w:sz w:val="12"/>
              <w:szCs w:val="12"/>
            </w:rPr>
          </w:rPrChange>
        </w:rPr>
        <w:pPrChange w:id="799" w:author="Gregor von Laszewski" w:date="2016-05-09T09:57:00Z">
          <w:pPr>
            <w:spacing w:after="0" w:line="240" w:lineRule="auto"/>
            <w:jc w:val="both"/>
            <w:textAlignment w:val="baseline"/>
          </w:pPr>
        </w:pPrChange>
      </w:pPr>
      <w:del w:id="800" w:author="Gregor von Laszewski" w:date="2016-05-09T09:56:00Z">
        <w:r w:rsidRPr="00110280" w:rsidDel="00110280">
          <w:rPr>
            <w:rFonts w:ascii="Times New Roman" w:eastAsia="Times New Roman" w:hAnsi="Times New Roman" w:cs="Times New Roman"/>
            <w:sz w:val="24"/>
            <w:szCs w:val="24"/>
            <w:rPrChange w:id="801" w:author="Gregor von Laszewski" w:date="2016-05-09T09:57:00Z">
              <w:rPr>
                <w:rFonts w:ascii="Consolas" w:eastAsia="Times New Roman" w:hAnsi="Consolas" w:cs="Consolas"/>
                <w:sz w:val="18"/>
                <w:szCs w:val="18"/>
              </w:rPr>
            </w:rPrChange>
          </w:rPr>
          <w:delText> </w:delText>
        </w:r>
      </w:del>
      <w:del w:id="802" w:author="Gregor von Laszewski" w:date="2016-05-09T09:57:00Z">
        <w:r w:rsidRPr="00110280" w:rsidDel="00110280">
          <w:rPr>
            <w:rFonts w:ascii="Times New Roman" w:eastAsia="Times New Roman" w:hAnsi="Times New Roman" w:cs="Times New Roman"/>
            <w:sz w:val="24"/>
            <w:szCs w:val="24"/>
            <w:rPrChange w:id="803" w:author="Gregor von Laszewski" w:date="2016-05-09T09:57:00Z">
              <w:rPr>
                <w:rFonts w:ascii="Consolas" w:eastAsia="Times New Roman" w:hAnsi="Consolas" w:cs="Consolas"/>
                <w:sz w:val="18"/>
                <w:szCs w:val="18"/>
              </w:rPr>
            </w:rPrChange>
          </w:rPr>
          <w:delText xml:space="preserve">(i) </w:delText>
        </w:r>
      </w:del>
      <w:del w:id="804" w:author="Gregor von Laszewski" w:date="2016-05-12T09:02:00Z">
        <w:r w:rsidRPr="00110280" w:rsidDel="00516E93">
          <w:rPr>
            <w:rFonts w:ascii="Times New Roman" w:eastAsia="Times New Roman" w:hAnsi="Times New Roman" w:cs="Times New Roman"/>
            <w:sz w:val="24"/>
            <w:szCs w:val="24"/>
            <w:rPrChange w:id="805" w:author="Gregor von Laszewski" w:date="2016-05-09T09:57:00Z">
              <w:rPr>
                <w:rFonts w:ascii="Consolas" w:eastAsia="Times New Roman" w:hAnsi="Consolas" w:cs="Consolas"/>
                <w:sz w:val="18"/>
                <w:szCs w:val="18"/>
              </w:rPr>
            </w:rPrChange>
          </w:rPr>
          <w:delText>using the ansible script (ubuntu_openface.yml) that using ansible methods to install all the dependencies and the openface software  </w:delText>
        </w:r>
      </w:del>
    </w:p>
    <w:p w14:paraId="6ECA1FE7" w14:textId="22F4F0B8" w:rsidR="00F07DE1" w:rsidRPr="00110280" w:rsidDel="00516E93" w:rsidRDefault="00F07DE1">
      <w:pPr>
        <w:pStyle w:val="NoSpacing"/>
        <w:ind w:left="720"/>
        <w:rPr>
          <w:del w:id="806" w:author="Gregor von Laszewski" w:date="2016-05-12T09:02:00Z"/>
          <w:sz w:val="24"/>
          <w:szCs w:val="24"/>
          <w:rPrChange w:id="807" w:author="Gregor von Laszewski" w:date="2016-05-09T09:56:00Z">
            <w:rPr>
              <w:del w:id="808" w:author="Gregor von Laszewski" w:date="2016-05-12T09:02:00Z"/>
              <w:rFonts w:ascii="Segoe UI" w:eastAsia="Times New Roman" w:hAnsi="Segoe UI" w:cs="Segoe UI"/>
              <w:sz w:val="12"/>
              <w:szCs w:val="12"/>
            </w:rPr>
          </w:rPrChange>
        </w:rPr>
        <w:pPrChange w:id="809" w:author="Gregor von Laszewski" w:date="2016-05-09T09:57:00Z">
          <w:pPr>
            <w:spacing w:after="0" w:line="240" w:lineRule="auto"/>
            <w:jc w:val="both"/>
            <w:textAlignment w:val="baseline"/>
          </w:pPr>
        </w:pPrChange>
      </w:pPr>
      <w:del w:id="810" w:author="Gregor von Laszewski" w:date="2016-05-12T09:02:00Z">
        <w:r w:rsidRPr="00110280" w:rsidDel="00516E93">
          <w:rPr>
            <w:sz w:val="24"/>
            <w:szCs w:val="24"/>
            <w:rPrChange w:id="811" w:author="Gregor von Laszewski" w:date="2016-05-09T09:56:00Z">
              <w:rPr>
                <w:rFonts w:ascii="Consolas" w:eastAsia="Times New Roman" w:hAnsi="Consolas" w:cs="Consolas"/>
                <w:sz w:val="18"/>
                <w:szCs w:val="18"/>
              </w:rPr>
            </w:rPrChange>
          </w:rPr>
          <w:delText>   ansible-playbook  ubuntu_openface.yml -i inventory.txt -u cc  </w:delText>
        </w:r>
      </w:del>
    </w:p>
    <w:p w14:paraId="5B36D2A8" w14:textId="4BF7E9F1" w:rsidR="00F07DE1" w:rsidRPr="00110280" w:rsidDel="00516E93" w:rsidRDefault="00F07DE1">
      <w:pPr>
        <w:ind w:left="720"/>
        <w:rPr>
          <w:del w:id="812" w:author="Gregor von Laszewski" w:date="2016-05-12T09:02:00Z"/>
          <w:rFonts w:ascii="Times New Roman" w:eastAsia="Times New Roman" w:hAnsi="Times New Roman" w:cs="Times New Roman"/>
          <w:sz w:val="24"/>
          <w:szCs w:val="24"/>
          <w:rPrChange w:id="813" w:author="Gregor von Laszewski" w:date="2016-05-09T09:56:00Z">
            <w:rPr>
              <w:del w:id="814" w:author="Gregor von Laszewski" w:date="2016-05-12T09:02:00Z"/>
              <w:rFonts w:ascii="Segoe UI" w:eastAsia="Times New Roman" w:hAnsi="Segoe UI" w:cs="Segoe UI"/>
              <w:sz w:val="12"/>
              <w:szCs w:val="12"/>
            </w:rPr>
          </w:rPrChange>
        </w:rPr>
        <w:pPrChange w:id="815" w:author="Gregor von Laszewski" w:date="2016-05-09T09:57:00Z">
          <w:pPr>
            <w:spacing w:after="0" w:line="240" w:lineRule="auto"/>
            <w:jc w:val="both"/>
            <w:textAlignment w:val="baseline"/>
          </w:pPr>
        </w:pPrChange>
      </w:pPr>
      <w:del w:id="816" w:author="Gregor von Laszewski" w:date="2016-05-12T09:02:00Z">
        <w:r w:rsidRPr="00110280" w:rsidDel="00516E93">
          <w:rPr>
            <w:rFonts w:ascii="Times New Roman" w:eastAsia="Times New Roman" w:hAnsi="Times New Roman" w:cs="Times New Roman"/>
            <w:sz w:val="24"/>
            <w:szCs w:val="24"/>
            <w:rPrChange w:id="817" w:author="Gregor von Laszewski" w:date="2016-05-09T09:56:00Z">
              <w:rPr>
                <w:rFonts w:ascii="Consolas" w:eastAsia="Times New Roman" w:hAnsi="Consolas" w:cs="Consolas"/>
                <w:sz w:val="18"/>
                <w:szCs w:val="18"/>
              </w:rPr>
            </w:rPrChange>
          </w:rPr>
          <w:delText>   </w:delText>
        </w:r>
      </w:del>
    </w:p>
    <w:p w14:paraId="613C6D0B" w14:textId="44CA3389" w:rsidR="00F07DE1" w:rsidRPr="00110280" w:rsidDel="00516E93" w:rsidRDefault="00F07DE1">
      <w:pPr>
        <w:ind w:left="720" w:firstLine="720"/>
        <w:rPr>
          <w:del w:id="818" w:author="Gregor von Laszewski" w:date="2016-05-12T09:02:00Z"/>
          <w:rFonts w:ascii="Times New Roman" w:eastAsia="Times New Roman" w:hAnsi="Times New Roman" w:cs="Times New Roman"/>
          <w:sz w:val="24"/>
          <w:szCs w:val="24"/>
          <w:rPrChange w:id="819" w:author="Gregor von Laszewski" w:date="2016-05-09T09:56:00Z">
            <w:rPr>
              <w:del w:id="820" w:author="Gregor von Laszewski" w:date="2016-05-12T09:02:00Z"/>
              <w:rFonts w:ascii="Segoe UI" w:eastAsia="Times New Roman" w:hAnsi="Segoe UI" w:cs="Segoe UI"/>
              <w:sz w:val="12"/>
              <w:szCs w:val="12"/>
            </w:rPr>
          </w:rPrChange>
        </w:rPr>
        <w:pPrChange w:id="821" w:author="Gregor von Laszewski" w:date="2016-05-09T09:57:00Z">
          <w:pPr>
            <w:spacing w:after="0" w:line="240" w:lineRule="auto"/>
            <w:jc w:val="both"/>
            <w:textAlignment w:val="baseline"/>
          </w:pPr>
        </w:pPrChange>
      </w:pPr>
      <w:del w:id="822" w:author="Gregor von Laszewski" w:date="2016-05-12T09:02:00Z">
        <w:r w:rsidRPr="00110280" w:rsidDel="00516E93">
          <w:rPr>
            <w:rFonts w:ascii="Times New Roman" w:eastAsia="Times New Roman" w:hAnsi="Times New Roman" w:cs="Times New Roman"/>
            <w:sz w:val="24"/>
            <w:szCs w:val="24"/>
            <w:rPrChange w:id="823" w:author="Gregor von Laszewski" w:date="2016-05-09T09:56:00Z">
              <w:rPr>
                <w:rFonts w:ascii="Consolas" w:eastAsia="Times New Roman" w:hAnsi="Consolas" w:cs="Consolas"/>
                <w:sz w:val="18"/>
                <w:szCs w:val="18"/>
              </w:rPr>
            </w:rPrChange>
          </w:rPr>
          <w:delText>OR </w:delText>
        </w:r>
      </w:del>
    </w:p>
    <w:p w14:paraId="66301C0E" w14:textId="14181501" w:rsidR="00F07DE1" w:rsidRPr="00110280" w:rsidDel="00516E93" w:rsidRDefault="00F07DE1">
      <w:pPr>
        <w:pStyle w:val="ListParagraph"/>
        <w:numPr>
          <w:ilvl w:val="0"/>
          <w:numId w:val="25"/>
        </w:numPr>
        <w:rPr>
          <w:del w:id="824" w:author="Gregor von Laszewski" w:date="2016-05-12T09:02:00Z"/>
          <w:rFonts w:ascii="Times New Roman" w:eastAsia="Times New Roman" w:hAnsi="Times New Roman" w:cs="Times New Roman"/>
          <w:sz w:val="24"/>
          <w:szCs w:val="24"/>
          <w:rPrChange w:id="825" w:author="Gregor von Laszewski" w:date="2016-05-09T09:57:00Z">
            <w:rPr>
              <w:del w:id="826" w:author="Gregor von Laszewski" w:date="2016-05-12T09:02:00Z"/>
              <w:rFonts w:ascii="Segoe UI" w:eastAsia="Times New Roman" w:hAnsi="Segoe UI" w:cs="Segoe UI"/>
              <w:sz w:val="12"/>
              <w:szCs w:val="12"/>
            </w:rPr>
          </w:rPrChange>
        </w:rPr>
        <w:pPrChange w:id="827" w:author="Gregor von Laszewski" w:date="2016-05-09T09:57:00Z">
          <w:pPr>
            <w:spacing w:after="0" w:line="240" w:lineRule="auto"/>
            <w:jc w:val="both"/>
            <w:textAlignment w:val="baseline"/>
          </w:pPr>
        </w:pPrChange>
      </w:pPr>
      <w:del w:id="828" w:author="Gregor von Laszewski" w:date="2016-05-09T09:57:00Z">
        <w:r w:rsidRPr="00110280" w:rsidDel="00110280">
          <w:rPr>
            <w:rFonts w:ascii="Times New Roman" w:eastAsia="Times New Roman" w:hAnsi="Times New Roman" w:cs="Times New Roman"/>
            <w:sz w:val="24"/>
            <w:szCs w:val="24"/>
            <w:rPrChange w:id="829" w:author="Gregor von Laszewski" w:date="2016-05-09T09:57:00Z">
              <w:rPr>
                <w:rFonts w:ascii="Consolas" w:eastAsia="Times New Roman" w:hAnsi="Consolas" w:cs="Consolas"/>
                <w:sz w:val="18"/>
                <w:szCs w:val="18"/>
              </w:rPr>
            </w:rPrChange>
          </w:rPr>
          <w:delText> (ii)</w:delText>
        </w:r>
      </w:del>
      <w:del w:id="830" w:author="Gregor von Laszewski" w:date="2016-05-12T09:02:00Z">
        <w:r w:rsidRPr="00110280" w:rsidDel="00516E93">
          <w:rPr>
            <w:rFonts w:ascii="Times New Roman" w:eastAsia="Times New Roman" w:hAnsi="Times New Roman" w:cs="Times New Roman"/>
            <w:sz w:val="24"/>
            <w:szCs w:val="24"/>
            <w:rPrChange w:id="831" w:author="Gregor von Laszewski" w:date="2016-05-09T09:57:00Z">
              <w:rPr>
                <w:rFonts w:ascii="Consolas" w:eastAsia="Times New Roman" w:hAnsi="Consolas" w:cs="Consolas"/>
                <w:sz w:val="18"/>
                <w:szCs w:val="18"/>
              </w:rPr>
            </w:rPrChange>
          </w:rPr>
          <w:delText xml:space="preserve"> Run the shell script directly on the VMs. </w:delText>
        </w:r>
      </w:del>
    </w:p>
    <w:p w14:paraId="5EB135DA" w14:textId="0AFE5DE5" w:rsidR="00F07DE1" w:rsidRPr="00110280" w:rsidDel="00516E93" w:rsidRDefault="00F07DE1">
      <w:pPr>
        <w:pStyle w:val="NoSpacing"/>
        <w:ind w:left="720"/>
        <w:rPr>
          <w:del w:id="832" w:author="Gregor von Laszewski" w:date="2016-05-12T09:02:00Z"/>
          <w:sz w:val="24"/>
          <w:szCs w:val="24"/>
          <w:rPrChange w:id="833" w:author="Gregor von Laszewski" w:date="2016-05-09T09:56:00Z">
            <w:rPr>
              <w:del w:id="834" w:author="Gregor von Laszewski" w:date="2016-05-12T09:02:00Z"/>
              <w:rFonts w:ascii="Segoe UI" w:eastAsia="Times New Roman" w:hAnsi="Segoe UI" w:cs="Segoe UI"/>
              <w:sz w:val="12"/>
              <w:szCs w:val="12"/>
            </w:rPr>
          </w:rPrChange>
        </w:rPr>
        <w:pPrChange w:id="835" w:author="Gregor von Laszewski" w:date="2016-05-09T09:57:00Z">
          <w:pPr>
            <w:spacing w:after="0" w:line="240" w:lineRule="auto"/>
            <w:jc w:val="both"/>
            <w:textAlignment w:val="baseline"/>
          </w:pPr>
        </w:pPrChange>
      </w:pPr>
      <w:del w:id="836" w:author="Gregor von Laszewski" w:date="2016-05-12T09:02:00Z">
        <w:r w:rsidRPr="00110280" w:rsidDel="00516E93">
          <w:rPr>
            <w:sz w:val="24"/>
            <w:szCs w:val="24"/>
            <w:rPrChange w:id="837" w:author="Gregor von Laszewski" w:date="2016-05-09T09:56:00Z">
              <w:rPr>
                <w:rFonts w:ascii="Consolas" w:eastAsia="Times New Roman" w:hAnsi="Consolas" w:cs="Consolas"/>
                <w:sz w:val="18"/>
                <w:szCs w:val="18"/>
              </w:rPr>
            </w:rPrChange>
          </w:rPr>
          <w:delText>     ./openface_ubuntu.install.sh </w:delText>
        </w:r>
      </w:del>
    </w:p>
    <w:p w14:paraId="4F6BD432" w14:textId="46E7D723" w:rsidR="00F07DE1" w:rsidRPr="00110280" w:rsidDel="00516E93" w:rsidRDefault="00F07DE1">
      <w:pPr>
        <w:rPr>
          <w:del w:id="838" w:author="Gregor von Laszewski" w:date="2016-05-12T09:02:00Z"/>
          <w:rFonts w:ascii="Times New Roman" w:eastAsia="Times New Roman" w:hAnsi="Times New Roman" w:cs="Times New Roman"/>
          <w:sz w:val="24"/>
          <w:szCs w:val="24"/>
          <w:rPrChange w:id="839" w:author="Gregor von Laszewski" w:date="2016-05-09T09:56:00Z">
            <w:rPr>
              <w:del w:id="840" w:author="Gregor von Laszewski" w:date="2016-05-12T09:02:00Z"/>
              <w:rFonts w:ascii="Segoe UI" w:eastAsia="Times New Roman" w:hAnsi="Segoe UI" w:cs="Segoe UI"/>
              <w:sz w:val="12"/>
              <w:szCs w:val="12"/>
            </w:rPr>
          </w:rPrChange>
        </w:rPr>
        <w:pPrChange w:id="841" w:author="Gregor von Laszewski" w:date="2016-05-09T09:53:00Z">
          <w:pPr>
            <w:spacing w:after="0" w:line="240" w:lineRule="auto"/>
            <w:jc w:val="both"/>
            <w:textAlignment w:val="baseline"/>
          </w:pPr>
        </w:pPrChange>
      </w:pPr>
      <w:del w:id="842" w:author="Gregor von Laszewski" w:date="2016-05-12T09:02:00Z">
        <w:r w:rsidRPr="00110280" w:rsidDel="00516E93">
          <w:rPr>
            <w:rFonts w:ascii="Times New Roman" w:eastAsia="Times New Roman" w:hAnsi="Times New Roman" w:cs="Times New Roman"/>
            <w:sz w:val="24"/>
            <w:szCs w:val="24"/>
            <w:rPrChange w:id="843" w:author="Gregor von Laszewski" w:date="2016-05-09T09:56:00Z">
              <w:rPr>
                <w:rFonts w:ascii="Times New Roman" w:eastAsia="Times New Roman" w:hAnsi="Times New Roman" w:cs="Times New Roman"/>
                <w:sz w:val="18"/>
                <w:szCs w:val="18"/>
              </w:rPr>
            </w:rPrChange>
          </w:rPr>
          <w:delText> </w:delText>
        </w:r>
        <w:r w:rsidRPr="00110280" w:rsidDel="00516E93">
          <w:rPr>
            <w:rFonts w:ascii="Times New Roman" w:eastAsia="Times New Roman" w:hAnsi="Times New Roman" w:cs="Times New Roman"/>
            <w:sz w:val="24"/>
            <w:szCs w:val="24"/>
            <w:rPrChange w:id="844" w:author="Gregor von Laszewski" w:date="2016-05-09T09:56:00Z">
              <w:rPr>
                <w:rFonts w:ascii="Times New Roman" w:eastAsia="Times New Roman" w:hAnsi="Times New Roman" w:cs="Times New Roman"/>
                <w:sz w:val="18"/>
                <w:szCs w:val="18"/>
              </w:rPr>
            </w:rPrChange>
          </w:rPr>
          <w:br/>
          <w:delText> </w:delText>
        </w:r>
      </w:del>
    </w:p>
    <w:p w14:paraId="76B8607F" w14:textId="4EBFE464" w:rsidR="00F07DE1" w:rsidRPr="00110280" w:rsidDel="00516E93" w:rsidRDefault="00F07DE1">
      <w:pPr>
        <w:rPr>
          <w:del w:id="845" w:author="Gregor von Laszewski" w:date="2016-05-12T09:02:00Z"/>
          <w:rFonts w:ascii="Times New Roman" w:eastAsia="Times New Roman" w:hAnsi="Times New Roman" w:cs="Times New Roman"/>
          <w:sz w:val="24"/>
          <w:szCs w:val="24"/>
          <w:rPrChange w:id="846" w:author="Gregor von Laszewski" w:date="2016-05-09T09:56:00Z">
            <w:rPr>
              <w:del w:id="847" w:author="Gregor von Laszewski" w:date="2016-05-12T09:02:00Z"/>
              <w:rFonts w:ascii="Segoe UI" w:eastAsia="Times New Roman" w:hAnsi="Segoe UI" w:cs="Segoe UI"/>
              <w:sz w:val="12"/>
              <w:szCs w:val="12"/>
            </w:rPr>
          </w:rPrChange>
        </w:rPr>
        <w:pPrChange w:id="848" w:author="Gregor von Laszewski" w:date="2016-05-09T09:53:00Z">
          <w:pPr>
            <w:spacing w:after="0" w:line="240" w:lineRule="auto"/>
            <w:jc w:val="both"/>
            <w:textAlignment w:val="baseline"/>
          </w:pPr>
        </w:pPrChange>
      </w:pPr>
      <w:del w:id="849" w:author="Gregor von Laszewski" w:date="2016-05-12T09:02:00Z">
        <w:r w:rsidRPr="00110280" w:rsidDel="00516E93">
          <w:rPr>
            <w:rFonts w:ascii="Times New Roman" w:eastAsia="Times New Roman" w:hAnsi="Times New Roman" w:cs="Times New Roman"/>
            <w:b/>
            <w:bCs/>
            <w:sz w:val="24"/>
            <w:szCs w:val="24"/>
            <w:rPrChange w:id="850" w:author="Gregor von Laszewski" w:date="2016-05-09T09:56:00Z">
              <w:rPr>
                <w:rFonts w:ascii="Consolas" w:eastAsia="Times New Roman" w:hAnsi="Consolas" w:cs="Consolas"/>
                <w:b/>
                <w:bCs/>
                <w:sz w:val="18"/>
                <w:szCs w:val="18"/>
              </w:rPr>
            </w:rPrChange>
          </w:rPr>
          <w:delText>Step 2: Copy Scripts for running demo2 (demo2b.sh) and demo3 (demo3b.sh) to VMs </w:delText>
        </w:r>
        <w:r w:rsidRPr="00110280" w:rsidDel="00516E93">
          <w:rPr>
            <w:rFonts w:ascii="Times New Roman" w:eastAsia="Times New Roman" w:hAnsi="Times New Roman" w:cs="Times New Roman"/>
            <w:sz w:val="24"/>
            <w:szCs w:val="24"/>
            <w:rPrChange w:id="851" w:author="Gregor von Laszewski" w:date="2016-05-09T09:56:00Z">
              <w:rPr>
                <w:rFonts w:ascii="Consolas" w:eastAsia="Times New Roman" w:hAnsi="Consolas" w:cs="Consolas"/>
                <w:sz w:val="18"/>
                <w:szCs w:val="18"/>
              </w:rPr>
            </w:rPrChange>
          </w:rPr>
          <w:delText> </w:delText>
        </w:r>
      </w:del>
    </w:p>
    <w:p w14:paraId="1A5ADC47" w14:textId="77777777" w:rsidR="00F07DE1" w:rsidRPr="00110280" w:rsidDel="00110280" w:rsidRDefault="00F07DE1">
      <w:pPr>
        <w:rPr>
          <w:del w:id="852" w:author="Gregor von Laszewski" w:date="2016-05-09T09:57:00Z"/>
          <w:rFonts w:ascii="Times New Roman" w:eastAsia="Times New Roman" w:hAnsi="Times New Roman" w:cs="Times New Roman"/>
          <w:sz w:val="24"/>
          <w:szCs w:val="24"/>
          <w:rPrChange w:id="853" w:author="Gregor von Laszewski" w:date="2016-05-09T09:56:00Z">
            <w:rPr>
              <w:del w:id="854" w:author="Gregor von Laszewski" w:date="2016-05-09T09:57:00Z"/>
              <w:rFonts w:ascii="Segoe UI" w:eastAsia="Times New Roman" w:hAnsi="Segoe UI" w:cs="Segoe UI"/>
              <w:sz w:val="12"/>
              <w:szCs w:val="12"/>
            </w:rPr>
          </w:rPrChange>
        </w:rPr>
        <w:pPrChange w:id="855" w:author="Gregor von Laszewski" w:date="2016-05-09T09:53:00Z">
          <w:pPr>
            <w:spacing w:after="0" w:line="240" w:lineRule="auto"/>
            <w:jc w:val="both"/>
            <w:textAlignment w:val="baseline"/>
          </w:pPr>
        </w:pPrChange>
      </w:pPr>
      <w:del w:id="856" w:author="Gregor von Laszewski" w:date="2016-05-09T09:57:00Z">
        <w:r w:rsidRPr="00110280" w:rsidDel="00110280">
          <w:rPr>
            <w:rFonts w:ascii="Times New Roman" w:eastAsia="Times New Roman" w:hAnsi="Times New Roman" w:cs="Times New Roman"/>
            <w:sz w:val="24"/>
            <w:szCs w:val="24"/>
            <w:rPrChange w:id="857" w:author="Gregor von Laszewski" w:date="2016-05-09T09:56:00Z">
              <w:rPr>
                <w:rFonts w:ascii="Consolas" w:eastAsia="Times New Roman" w:hAnsi="Consolas" w:cs="Consolas"/>
                <w:sz w:val="18"/>
                <w:szCs w:val="18"/>
              </w:rPr>
            </w:rPrChange>
          </w:rPr>
          <w:delText>  </w:delText>
        </w:r>
      </w:del>
    </w:p>
    <w:p w14:paraId="2AC15840" w14:textId="3E7B7DBF" w:rsidR="00F07DE1" w:rsidRPr="00110280" w:rsidDel="00516E93" w:rsidRDefault="00F07DE1">
      <w:pPr>
        <w:rPr>
          <w:del w:id="858" w:author="Gregor von Laszewski" w:date="2016-05-12T09:02:00Z"/>
          <w:rFonts w:ascii="Times New Roman" w:eastAsia="Times New Roman" w:hAnsi="Times New Roman" w:cs="Times New Roman"/>
          <w:sz w:val="24"/>
          <w:szCs w:val="24"/>
          <w:rPrChange w:id="859" w:author="Gregor von Laszewski" w:date="2016-05-09T09:56:00Z">
            <w:rPr>
              <w:del w:id="860" w:author="Gregor von Laszewski" w:date="2016-05-12T09:02:00Z"/>
              <w:rFonts w:ascii="Segoe UI" w:eastAsia="Times New Roman" w:hAnsi="Segoe UI" w:cs="Segoe UI"/>
              <w:sz w:val="12"/>
              <w:szCs w:val="12"/>
            </w:rPr>
          </w:rPrChange>
        </w:rPr>
        <w:pPrChange w:id="861" w:author="Gregor von Laszewski" w:date="2016-05-09T09:53:00Z">
          <w:pPr>
            <w:spacing w:after="0" w:line="240" w:lineRule="auto"/>
            <w:jc w:val="both"/>
            <w:textAlignment w:val="baseline"/>
          </w:pPr>
        </w:pPrChange>
      </w:pPr>
      <w:del w:id="862" w:author="Gregor von Laszewski" w:date="2016-05-09T09:57:00Z">
        <w:r w:rsidRPr="00110280" w:rsidDel="00110280">
          <w:rPr>
            <w:rFonts w:ascii="Times New Roman" w:eastAsia="Times New Roman" w:hAnsi="Times New Roman" w:cs="Times New Roman"/>
            <w:sz w:val="24"/>
            <w:szCs w:val="24"/>
            <w:rPrChange w:id="863" w:author="Gregor von Laszewski" w:date="2016-05-09T09:56:00Z">
              <w:rPr>
                <w:rFonts w:ascii="Consolas" w:eastAsia="Times New Roman" w:hAnsi="Consolas" w:cs="Consolas"/>
                <w:sz w:val="18"/>
                <w:szCs w:val="18"/>
              </w:rPr>
            </w:rPrChange>
          </w:rPr>
          <w:delText> </w:delText>
        </w:r>
      </w:del>
      <w:del w:id="864" w:author="Gregor von Laszewski" w:date="2016-05-12T09:02:00Z">
        <w:r w:rsidRPr="00110280" w:rsidDel="00516E93">
          <w:rPr>
            <w:rFonts w:ascii="Times New Roman" w:eastAsia="Times New Roman" w:hAnsi="Times New Roman" w:cs="Times New Roman"/>
            <w:sz w:val="24"/>
            <w:szCs w:val="24"/>
            <w:rPrChange w:id="865" w:author="Gregor von Laszewski" w:date="2016-05-09T09:56:00Z">
              <w:rPr>
                <w:rFonts w:ascii="Consolas" w:eastAsia="Times New Roman" w:hAnsi="Consolas" w:cs="Consolas"/>
                <w:sz w:val="18"/>
                <w:szCs w:val="18"/>
              </w:rPr>
            </w:rPrChange>
          </w:rPr>
          <w:delText>Once the installation is complete, run a script to copy the demo2, demo3 scripts to run on the example data and MUCT data </w:delText>
        </w:r>
      </w:del>
    </w:p>
    <w:p w14:paraId="56635B87" w14:textId="1C8EB170" w:rsidR="00F07DE1" w:rsidRPr="00110280" w:rsidDel="00516E93" w:rsidRDefault="00F07DE1">
      <w:pPr>
        <w:pStyle w:val="NoSpacing"/>
        <w:rPr>
          <w:del w:id="866" w:author="Gregor von Laszewski" w:date="2016-05-12T09:02:00Z"/>
          <w:sz w:val="24"/>
          <w:szCs w:val="24"/>
          <w:rPrChange w:id="867" w:author="Gregor von Laszewski" w:date="2016-05-09T09:56:00Z">
            <w:rPr>
              <w:del w:id="868" w:author="Gregor von Laszewski" w:date="2016-05-12T09:02:00Z"/>
              <w:rFonts w:ascii="Segoe UI" w:eastAsia="Times New Roman" w:hAnsi="Segoe UI" w:cs="Segoe UI"/>
              <w:sz w:val="12"/>
              <w:szCs w:val="12"/>
            </w:rPr>
          </w:rPrChange>
        </w:rPr>
        <w:pPrChange w:id="869" w:author="Gregor von Laszewski" w:date="2016-05-09T09:54:00Z">
          <w:pPr>
            <w:spacing w:after="0" w:line="240" w:lineRule="auto"/>
            <w:jc w:val="both"/>
            <w:textAlignment w:val="baseline"/>
          </w:pPr>
        </w:pPrChange>
      </w:pPr>
      <w:del w:id="870" w:author="Gregor von Laszewski" w:date="2016-05-12T09:02:00Z">
        <w:r w:rsidRPr="00110280" w:rsidDel="00516E93">
          <w:rPr>
            <w:sz w:val="24"/>
            <w:szCs w:val="24"/>
            <w:rPrChange w:id="871" w:author="Gregor von Laszewski" w:date="2016-05-09T09:56:00Z">
              <w:rPr>
                <w:rFonts w:ascii="Consolas" w:eastAsia="Times New Roman" w:hAnsi="Consolas" w:cs="Consolas"/>
                <w:sz w:val="18"/>
                <w:szCs w:val="18"/>
              </w:rPr>
            </w:rPrChange>
          </w:rPr>
          <w:delText>     ./democopy.sh </w:delText>
        </w:r>
      </w:del>
    </w:p>
    <w:p w14:paraId="3CBB2070" w14:textId="0ACEBB03" w:rsidR="00F07DE1" w:rsidRPr="00110280" w:rsidDel="00110280" w:rsidRDefault="00F07DE1">
      <w:pPr>
        <w:rPr>
          <w:del w:id="872" w:author="Gregor von Laszewski" w:date="2016-05-09T09:58:00Z"/>
          <w:rFonts w:ascii="Times New Roman" w:eastAsia="Times New Roman" w:hAnsi="Times New Roman" w:cs="Times New Roman"/>
          <w:sz w:val="24"/>
          <w:szCs w:val="24"/>
          <w:rPrChange w:id="873" w:author="Gregor von Laszewski" w:date="2016-05-09T09:56:00Z">
            <w:rPr>
              <w:del w:id="874" w:author="Gregor von Laszewski" w:date="2016-05-09T09:58:00Z"/>
              <w:rFonts w:ascii="Segoe UI" w:eastAsia="Times New Roman" w:hAnsi="Segoe UI" w:cs="Segoe UI"/>
              <w:sz w:val="12"/>
              <w:szCs w:val="12"/>
            </w:rPr>
          </w:rPrChange>
        </w:rPr>
        <w:pPrChange w:id="875" w:author="Gregor von Laszewski" w:date="2016-05-09T09:53:00Z">
          <w:pPr>
            <w:spacing w:after="0" w:line="240" w:lineRule="auto"/>
            <w:jc w:val="both"/>
            <w:textAlignment w:val="baseline"/>
          </w:pPr>
        </w:pPrChange>
      </w:pPr>
      <w:del w:id="876" w:author="Gregor von Laszewski" w:date="2016-05-12T09:02:00Z">
        <w:r w:rsidRPr="00110280" w:rsidDel="00516E93">
          <w:rPr>
            <w:rFonts w:ascii="Times New Roman" w:eastAsia="Times New Roman" w:hAnsi="Times New Roman" w:cs="Times New Roman"/>
            <w:sz w:val="24"/>
            <w:szCs w:val="24"/>
            <w:rPrChange w:id="877" w:author="Gregor von Laszewski" w:date="2016-05-09T09:56:00Z">
              <w:rPr>
                <w:rFonts w:ascii="Times New Roman" w:eastAsia="Times New Roman" w:hAnsi="Times New Roman" w:cs="Times New Roman"/>
                <w:sz w:val="18"/>
                <w:szCs w:val="18"/>
              </w:rPr>
            </w:rPrChange>
          </w:rPr>
          <w:delText> </w:delText>
        </w:r>
        <w:r w:rsidRPr="00110280" w:rsidDel="00516E93">
          <w:rPr>
            <w:rFonts w:ascii="Times New Roman" w:eastAsia="Times New Roman" w:hAnsi="Times New Roman" w:cs="Times New Roman"/>
            <w:sz w:val="24"/>
            <w:szCs w:val="24"/>
            <w:rPrChange w:id="878" w:author="Gregor von Laszewski" w:date="2016-05-09T09:56:00Z">
              <w:rPr>
                <w:rFonts w:ascii="Times New Roman" w:eastAsia="Times New Roman" w:hAnsi="Times New Roman" w:cs="Times New Roman"/>
                <w:sz w:val="18"/>
                <w:szCs w:val="18"/>
              </w:rPr>
            </w:rPrChange>
          </w:rPr>
          <w:br/>
        </w:r>
        <w:r w:rsidRPr="00110280" w:rsidDel="00516E93">
          <w:rPr>
            <w:rFonts w:ascii="Times New Roman" w:eastAsia="Times New Roman" w:hAnsi="Times New Roman" w:cs="Times New Roman"/>
            <w:b/>
            <w:bCs/>
            <w:sz w:val="24"/>
            <w:szCs w:val="24"/>
            <w:rPrChange w:id="879" w:author="Gregor von Laszewski" w:date="2016-05-09T09:56:00Z">
              <w:rPr>
                <w:rFonts w:ascii="Consolas" w:eastAsia="Times New Roman" w:hAnsi="Consolas" w:cs="Consolas"/>
                <w:b/>
                <w:bCs/>
                <w:sz w:val="18"/>
                <w:szCs w:val="18"/>
              </w:rPr>
            </w:rPrChange>
          </w:rPr>
          <w:delText>Step 3: Execute the demo2 and demo 3 for a certain number of iterations on VMs (used N=50) </w:delText>
        </w:r>
        <w:r w:rsidRPr="00110280" w:rsidDel="00516E93">
          <w:rPr>
            <w:rFonts w:ascii="Times New Roman" w:eastAsia="Times New Roman" w:hAnsi="Times New Roman" w:cs="Times New Roman"/>
            <w:sz w:val="24"/>
            <w:szCs w:val="24"/>
            <w:rPrChange w:id="880" w:author="Gregor von Laszewski" w:date="2016-05-09T09:56:00Z">
              <w:rPr>
                <w:rFonts w:ascii="Consolas" w:eastAsia="Times New Roman" w:hAnsi="Consolas" w:cs="Consolas"/>
                <w:sz w:val="18"/>
                <w:szCs w:val="18"/>
              </w:rPr>
            </w:rPrChange>
          </w:rPr>
          <w:delText> </w:delText>
        </w:r>
      </w:del>
    </w:p>
    <w:p w14:paraId="71D82CB8" w14:textId="50158E77" w:rsidR="00F07DE1" w:rsidRPr="00110280" w:rsidDel="00516E93" w:rsidRDefault="00F07DE1">
      <w:pPr>
        <w:rPr>
          <w:del w:id="881" w:author="Gregor von Laszewski" w:date="2016-05-12T09:02:00Z"/>
          <w:rPrChange w:id="882" w:author="Gregor von Laszewski" w:date="2016-05-09T09:56:00Z">
            <w:rPr>
              <w:del w:id="883" w:author="Gregor von Laszewski" w:date="2016-05-12T09:02:00Z"/>
              <w:rFonts w:ascii="Segoe UI" w:eastAsia="Times New Roman" w:hAnsi="Segoe UI" w:cs="Segoe UI"/>
              <w:sz w:val="12"/>
              <w:szCs w:val="12"/>
            </w:rPr>
          </w:rPrChange>
        </w:rPr>
        <w:pPrChange w:id="884" w:author="Gregor von Laszewski" w:date="2016-05-09T09:58:00Z">
          <w:pPr>
            <w:spacing w:after="0" w:line="240" w:lineRule="auto"/>
            <w:jc w:val="both"/>
            <w:textAlignment w:val="baseline"/>
          </w:pPr>
        </w:pPrChange>
      </w:pPr>
      <w:del w:id="885" w:author="Gregor von Laszewski" w:date="2016-05-12T09:02:00Z">
        <w:r w:rsidRPr="00110280" w:rsidDel="00516E93">
          <w:rPr>
            <w:rPrChange w:id="886" w:author="Gregor von Laszewski" w:date="2016-05-09T09:56:00Z">
              <w:rPr>
                <w:rFonts w:ascii="Times New Roman" w:eastAsia="Times New Roman" w:hAnsi="Times New Roman" w:cs="Times New Roman"/>
                <w:sz w:val="18"/>
                <w:szCs w:val="18"/>
              </w:rPr>
            </w:rPrChange>
          </w:rPr>
          <w:delText> </w:delText>
        </w:r>
        <w:r w:rsidRPr="00110280" w:rsidDel="00516E93">
          <w:rPr>
            <w:rPrChange w:id="887" w:author="Gregor von Laszewski" w:date="2016-05-09T09:56:00Z">
              <w:rPr>
                <w:rFonts w:ascii="Times New Roman" w:eastAsia="Times New Roman" w:hAnsi="Times New Roman" w:cs="Times New Roman"/>
                <w:sz w:val="18"/>
                <w:szCs w:val="18"/>
              </w:rPr>
            </w:rPrChange>
          </w:rPr>
          <w:br/>
          <w:delText>  ./demo2b.sh  N </w:delText>
        </w:r>
      </w:del>
    </w:p>
    <w:p w14:paraId="0D388C5A" w14:textId="336081A5" w:rsidR="00F07DE1" w:rsidRPr="00110280" w:rsidDel="00516E93" w:rsidRDefault="00F07DE1">
      <w:pPr>
        <w:pStyle w:val="NoSpacing"/>
        <w:rPr>
          <w:del w:id="888" w:author="Gregor von Laszewski" w:date="2016-05-12T09:02:00Z"/>
          <w:sz w:val="24"/>
          <w:szCs w:val="24"/>
          <w:rPrChange w:id="889" w:author="Gregor von Laszewski" w:date="2016-05-09T09:56:00Z">
            <w:rPr>
              <w:del w:id="890" w:author="Gregor von Laszewski" w:date="2016-05-12T09:02:00Z"/>
              <w:rFonts w:ascii="Segoe UI" w:eastAsia="Times New Roman" w:hAnsi="Segoe UI" w:cs="Segoe UI"/>
              <w:sz w:val="12"/>
              <w:szCs w:val="12"/>
            </w:rPr>
          </w:rPrChange>
        </w:rPr>
        <w:pPrChange w:id="891" w:author="Gregor von Laszewski" w:date="2016-05-09T09:54:00Z">
          <w:pPr>
            <w:spacing w:after="0" w:line="240" w:lineRule="auto"/>
            <w:jc w:val="both"/>
            <w:textAlignment w:val="baseline"/>
          </w:pPr>
        </w:pPrChange>
      </w:pPr>
      <w:del w:id="892" w:author="Gregor von Laszewski" w:date="2016-05-12T09:02:00Z">
        <w:r w:rsidRPr="00110280" w:rsidDel="00516E93">
          <w:rPr>
            <w:sz w:val="24"/>
            <w:szCs w:val="24"/>
            <w:rPrChange w:id="893" w:author="Gregor von Laszewski" w:date="2016-05-09T09:56:00Z">
              <w:rPr>
                <w:rFonts w:ascii="Consolas" w:eastAsia="Times New Roman" w:hAnsi="Consolas" w:cs="Consolas"/>
                <w:sz w:val="18"/>
                <w:szCs w:val="18"/>
              </w:rPr>
            </w:rPrChange>
          </w:rPr>
          <w:delText>  ./demo3b.sh  N </w:delText>
        </w:r>
      </w:del>
    </w:p>
    <w:p w14:paraId="4D6D15C3" w14:textId="63497AF9" w:rsidR="00F07DE1" w:rsidRPr="00110280" w:rsidDel="00516E93" w:rsidRDefault="00F07DE1">
      <w:pPr>
        <w:rPr>
          <w:del w:id="894" w:author="Gregor von Laszewski" w:date="2016-05-12T09:02:00Z"/>
          <w:rFonts w:ascii="Times New Roman" w:eastAsia="Times New Roman" w:hAnsi="Times New Roman" w:cs="Times New Roman"/>
          <w:sz w:val="24"/>
          <w:szCs w:val="24"/>
          <w:rPrChange w:id="895" w:author="Gregor von Laszewski" w:date="2016-05-09T09:56:00Z">
            <w:rPr>
              <w:del w:id="896" w:author="Gregor von Laszewski" w:date="2016-05-12T09:02:00Z"/>
              <w:rFonts w:ascii="Segoe UI" w:eastAsia="Times New Roman" w:hAnsi="Segoe UI" w:cs="Segoe UI"/>
              <w:sz w:val="12"/>
              <w:szCs w:val="12"/>
            </w:rPr>
          </w:rPrChange>
        </w:rPr>
        <w:pPrChange w:id="897" w:author="Gregor von Laszewski" w:date="2016-05-09T09:53:00Z">
          <w:pPr>
            <w:spacing w:after="0" w:line="240" w:lineRule="auto"/>
            <w:jc w:val="both"/>
            <w:textAlignment w:val="baseline"/>
          </w:pPr>
        </w:pPrChange>
      </w:pPr>
      <w:del w:id="898" w:author="Gregor von Laszewski" w:date="2016-05-12T09:02:00Z">
        <w:r w:rsidRPr="00110280" w:rsidDel="00516E93">
          <w:rPr>
            <w:rFonts w:ascii="Times New Roman" w:eastAsia="Times New Roman" w:hAnsi="Times New Roman" w:cs="Times New Roman"/>
            <w:sz w:val="24"/>
            <w:szCs w:val="24"/>
            <w:rPrChange w:id="899" w:author="Gregor von Laszewski" w:date="2016-05-09T09:56:00Z">
              <w:rPr>
                <w:rFonts w:ascii="Times New Roman" w:eastAsia="Times New Roman" w:hAnsi="Times New Roman" w:cs="Times New Roman"/>
                <w:sz w:val="18"/>
                <w:szCs w:val="18"/>
              </w:rPr>
            </w:rPrChange>
          </w:rPr>
          <w:delText> </w:delText>
        </w:r>
        <w:r w:rsidRPr="00110280" w:rsidDel="00516E93">
          <w:rPr>
            <w:rFonts w:ascii="Times New Roman" w:eastAsia="Times New Roman" w:hAnsi="Times New Roman" w:cs="Times New Roman"/>
            <w:sz w:val="24"/>
            <w:szCs w:val="24"/>
            <w:rPrChange w:id="900" w:author="Gregor von Laszewski" w:date="2016-05-09T09:56:00Z">
              <w:rPr>
                <w:rFonts w:ascii="Times New Roman" w:eastAsia="Times New Roman" w:hAnsi="Times New Roman" w:cs="Times New Roman"/>
                <w:sz w:val="18"/>
                <w:szCs w:val="18"/>
              </w:rPr>
            </w:rPrChange>
          </w:rPr>
          <w:br/>
          <w:delText>The results files (ubuntu_compare_uid.csv and ubuntu_classifier_uid.csv ) are being generated </w:delText>
        </w:r>
      </w:del>
    </w:p>
    <w:p w14:paraId="6CE8B51A" w14:textId="179018E8" w:rsidR="00F07DE1" w:rsidRPr="00110280" w:rsidDel="00110280" w:rsidRDefault="00F07DE1">
      <w:pPr>
        <w:rPr>
          <w:del w:id="901" w:author="Gregor von Laszewski" w:date="2016-05-09T09:58:00Z"/>
          <w:rFonts w:ascii="Times New Roman" w:eastAsia="Times New Roman" w:hAnsi="Times New Roman" w:cs="Times New Roman"/>
          <w:sz w:val="24"/>
          <w:szCs w:val="24"/>
          <w:rPrChange w:id="902" w:author="Gregor von Laszewski" w:date="2016-05-09T09:56:00Z">
            <w:rPr>
              <w:del w:id="903" w:author="Gregor von Laszewski" w:date="2016-05-09T09:58:00Z"/>
              <w:rFonts w:ascii="Segoe UI" w:eastAsia="Times New Roman" w:hAnsi="Segoe UI" w:cs="Segoe UI"/>
              <w:sz w:val="12"/>
              <w:szCs w:val="12"/>
            </w:rPr>
          </w:rPrChange>
        </w:rPr>
        <w:pPrChange w:id="904" w:author="Gregor von Laszewski" w:date="2016-05-09T09:53:00Z">
          <w:pPr>
            <w:spacing w:after="0" w:line="240" w:lineRule="auto"/>
            <w:jc w:val="both"/>
            <w:textAlignment w:val="baseline"/>
          </w:pPr>
        </w:pPrChange>
      </w:pPr>
      <w:del w:id="905" w:author="Gregor von Laszewski" w:date="2016-05-12T09:02:00Z">
        <w:r w:rsidRPr="00110280" w:rsidDel="00516E93">
          <w:rPr>
            <w:rFonts w:ascii="Times New Roman" w:eastAsia="Times New Roman" w:hAnsi="Times New Roman" w:cs="Times New Roman"/>
            <w:sz w:val="24"/>
            <w:szCs w:val="24"/>
            <w:rPrChange w:id="906" w:author="Gregor von Laszewski" w:date="2016-05-09T09:56:00Z">
              <w:rPr>
                <w:rFonts w:ascii="Times New Roman" w:eastAsia="Times New Roman" w:hAnsi="Times New Roman" w:cs="Times New Roman"/>
                <w:sz w:val="18"/>
                <w:szCs w:val="18"/>
              </w:rPr>
            </w:rPrChange>
          </w:rPr>
          <w:delText> </w:delText>
        </w:r>
        <w:r w:rsidRPr="00110280" w:rsidDel="00516E93">
          <w:rPr>
            <w:rFonts w:ascii="Times New Roman" w:eastAsia="Times New Roman" w:hAnsi="Times New Roman" w:cs="Times New Roman"/>
            <w:sz w:val="24"/>
            <w:szCs w:val="24"/>
            <w:rPrChange w:id="907" w:author="Gregor von Laszewski" w:date="2016-05-09T09:56:00Z">
              <w:rPr>
                <w:rFonts w:ascii="Times New Roman" w:eastAsia="Times New Roman" w:hAnsi="Times New Roman" w:cs="Times New Roman"/>
                <w:sz w:val="18"/>
                <w:szCs w:val="18"/>
              </w:rPr>
            </w:rPrChange>
          </w:rPr>
          <w:br/>
        </w:r>
        <w:r w:rsidRPr="00110280" w:rsidDel="00516E93">
          <w:rPr>
            <w:rFonts w:ascii="Times New Roman" w:eastAsia="Times New Roman" w:hAnsi="Times New Roman" w:cs="Times New Roman"/>
            <w:b/>
            <w:bCs/>
            <w:sz w:val="24"/>
            <w:szCs w:val="24"/>
            <w:rPrChange w:id="908" w:author="Gregor von Laszewski" w:date="2016-05-09T09:56:00Z">
              <w:rPr>
                <w:rFonts w:ascii="Consolas" w:eastAsia="Times New Roman" w:hAnsi="Consolas" w:cs="Consolas"/>
                <w:b/>
                <w:bCs/>
                <w:sz w:val="18"/>
                <w:szCs w:val="18"/>
              </w:rPr>
            </w:rPrChange>
          </w:rPr>
          <w:delText>Step 4: Copy the results to the local git directory (ansible-cloudmesh-face/performance folder) for analysis </w:delText>
        </w:r>
        <w:r w:rsidRPr="00110280" w:rsidDel="00516E93">
          <w:rPr>
            <w:rFonts w:ascii="Times New Roman" w:eastAsia="Times New Roman" w:hAnsi="Times New Roman" w:cs="Times New Roman"/>
            <w:sz w:val="24"/>
            <w:szCs w:val="24"/>
            <w:rPrChange w:id="909" w:author="Gregor von Laszewski" w:date="2016-05-09T09:56:00Z">
              <w:rPr>
                <w:rFonts w:ascii="Consolas" w:eastAsia="Times New Roman" w:hAnsi="Consolas" w:cs="Consolas"/>
                <w:sz w:val="18"/>
                <w:szCs w:val="18"/>
              </w:rPr>
            </w:rPrChange>
          </w:rPr>
          <w:delText> </w:delText>
        </w:r>
      </w:del>
    </w:p>
    <w:p w14:paraId="3678896D" w14:textId="0E182B31" w:rsidR="00F07DE1" w:rsidRPr="00110280" w:rsidDel="00516E93" w:rsidRDefault="00F07DE1">
      <w:pPr>
        <w:rPr>
          <w:del w:id="910" w:author="Gregor von Laszewski" w:date="2016-05-12T09:02:00Z"/>
          <w:rFonts w:ascii="Times New Roman" w:eastAsia="Times New Roman" w:hAnsi="Times New Roman" w:cs="Times New Roman"/>
          <w:sz w:val="24"/>
          <w:szCs w:val="24"/>
          <w:rPrChange w:id="911" w:author="Gregor von Laszewski" w:date="2016-05-09T09:56:00Z">
            <w:rPr>
              <w:del w:id="912" w:author="Gregor von Laszewski" w:date="2016-05-12T09:02:00Z"/>
              <w:rFonts w:ascii="Segoe UI" w:eastAsia="Times New Roman" w:hAnsi="Segoe UI" w:cs="Segoe UI"/>
              <w:sz w:val="12"/>
              <w:szCs w:val="12"/>
            </w:rPr>
          </w:rPrChange>
        </w:rPr>
        <w:pPrChange w:id="913" w:author="Gregor von Laszewski" w:date="2016-05-09T09:53:00Z">
          <w:pPr>
            <w:spacing w:after="0" w:line="240" w:lineRule="auto"/>
            <w:jc w:val="both"/>
            <w:textAlignment w:val="baseline"/>
          </w:pPr>
        </w:pPrChange>
      </w:pPr>
      <w:del w:id="914" w:author="Gregor von Laszewski" w:date="2016-05-09T09:58:00Z">
        <w:r w:rsidRPr="00110280" w:rsidDel="00110280">
          <w:rPr>
            <w:rFonts w:ascii="Times New Roman" w:eastAsia="Times New Roman" w:hAnsi="Times New Roman" w:cs="Times New Roman"/>
            <w:sz w:val="24"/>
            <w:szCs w:val="24"/>
            <w:rPrChange w:id="915" w:author="Gregor von Laszewski" w:date="2016-05-09T09:56:00Z">
              <w:rPr>
                <w:rFonts w:ascii="Times New Roman" w:eastAsia="Times New Roman" w:hAnsi="Times New Roman" w:cs="Times New Roman"/>
                <w:sz w:val="18"/>
                <w:szCs w:val="18"/>
              </w:rPr>
            </w:rPrChange>
          </w:rPr>
          <w:delText> </w:delText>
        </w:r>
      </w:del>
    </w:p>
    <w:p w14:paraId="493CF27D" w14:textId="670B0ADD" w:rsidR="00F07DE1" w:rsidRPr="00110280" w:rsidDel="00516E93" w:rsidRDefault="00F07DE1">
      <w:pPr>
        <w:pStyle w:val="NoSpacing"/>
        <w:rPr>
          <w:del w:id="916" w:author="Gregor von Laszewski" w:date="2016-05-12T09:02:00Z"/>
          <w:sz w:val="24"/>
          <w:szCs w:val="24"/>
          <w:rPrChange w:id="917" w:author="Gregor von Laszewski" w:date="2016-05-09T09:56:00Z">
            <w:rPr>
              <w:del w:id="918" w:author="Gregor von Laszewski" w:date="2016-05-12T09:02:00Z"/>
              <w:rFonts w:ascii="Segoe UI" w:eastAsia="Times New Roman" w:hAnsi="Segoe UI" w:cs="Segoe UI"/>
              <w:sz w:val="12"/>
              <w:szCs w:val="12"/>
            </w:rPr>
          </w:rPrChange>
        </w:rPr>
        <w:pPrChange w:id="919" w:author="Gregor von Laszewski" w:date="2016-05-09T09:54:00Z">
          <w:pPr>
            <w:spacing w:after="0" w:line="240" w:lineRule="auto"/>
            <w:jc w:val="both"/>
            <w:textAlignment w:val="baseline"/>
          </w:pPr>
        </w:pPrChange>
      </w:pPr>
      <w:del w:id="920" w:author="Gregor von Laszewski" w:date="2016-05-12T09:02:00Z">
        <w:r w:rsidRPr="00110280" w:rsidDel="00516E93">
          <w:rPr>
            <w:sz w:val="24"/>
            <w:szCs w:val="24"/>
            <w:rPrChange w:id="921" w:author="Gregor von Laszewski" w:date="2016-05-09T09:56:00Z">
              <w:rPr>
                <w:rFonts w:ascii="Consolas" w:eastAsia="Times New Roman" w:hAnsi="Consolas" w:cs="Consolas"/>
                <w:sz w:val="18"/>
                <w:szCs w:val="18"/>
              </w:rPr>
            </w:rPrChange>
          </w:rPr>
          <w:delText> scp cc@vm-ip:openface/ubuntu* .csv . </w:delText>
        </w:r>
      </w:del>
    </w:p>
    <w:p w14:paraId="422F81B9" w14:textId="2450B251" w:rsidR="00F07DE1" w:rsidRPr="00110280" w:rsidDel="00516E93" w:rsidRDefault="00F07DE1">
      <w:pPr>
        <w:rPr>
          <w:del w:id="922" w:author="Gregor von Laszewski" w:date="2016-05-12T09:02:00Z"/>
          <w:rFonts w:ascii="Times New Roman" w:eastAsia="Times New Roman" w:hAnsi="Times New Roman" w:cs="Times New Roman"/>
          <w:sz w:val="24"/>
          <w:szCs w:val="24"/>
          <w:rPrChange w:id="923" w:author="Gregor von Laszewski" w:date="2016-05-09T09:56:00Z">
            <w:rPr>
              <w:del w:id="924" w:author="Gregor von Laszewski" w:date="2016-05-12T09:02:00Z"/>
              <w:rFonts w:ascii="Segoe UI" w:eastAsia="Times New Roman" w:hAnsi="Segoe UI" w:cs="Segoe UI"/>
              <w:sz w:val="12"/>
              <w:szCs w:val="12"/>
            </w:rPr>
          </w:rPrChange>
        </w:rPr>
        <w:pPrChange w:id="925" w:author="Gregor von Laszewski" w:date="2016-05-09T09:53:00Z">
          <w:pPr>
            <w:spacing w:after="0" w:line="240" w:lineRule="auto"/>
            <w:jc w:val="both"/>
            <w:textAlignment w:val="baseline"/>
          </w:pPr>
        </w:pPrChange>
      </w:pPr>
      <w:del w:id="926" w:author="Gregor von Laszewski" w:date="2016-05-12T09:02:00Z">
        <w:r w:rsidRPr="00110280" w:rsidDel="00516E93">
          <w:rPr>
            <w:rFonts w:ascii="Times New Roman" w:eastAsia="Times New Roman" w:hAnsi="Times New Roman" w:cs="Times New Roman"/>
            <w:sz w:val="24"/>
            <w:szCs w:val="24"/>
            <w:rPrChange w:id="927" w:author="Gregor von Laszewski" w:date="2016-05-09T09:56:00Z">
              <w:rPr>
                <w:rFonts w:ascii="Consolas" w:eastAsia="Times New Roman" w:hAnsi="Consolas" w:cs="Consolas"/>
                <w:sz w:val="18"/>
                <w:szCs w:val="18"/>
              </w:rPr>
            </w:rPrChange>
          </w:rPr>
          <w:delText> Repeat this for all VMs </w:delText>
        </w:r>
      </w:del>
    </w:p>
    <w:p w14:paraId="339067A8" w14:textId="08ECC204" w:rsidR="00F07DE1" w:rsidRPr="00110280" w:rsidDel="00516E93" w:rsidRDefault="00F07DE1">
      <w:pPr>
        <w:rPr>
          <w:del w:id="928" w:author="Gregor von Laszewski" w:date="2016-05-12T09:02:00Z"/>
          <w:rFonts w:ascii="Times New Roman" w:eastAsia="Times New Roman" w:hAnsi="Times New Roman" w:cs="Times New Roman"/>
          <w:sz w:val="24"/>
          <w:szCs w:val="24"/>
          <w:rPrChange w:id="929" w:author="Gregor von Laszewski" w:date="2016-05-09T09:56:00Z">
            <w:rPr>
              <w:del w:id="930" w:author="Gregor von Laszewski" w:date="2016-05-12T09:02:00Z"/>
              <w:rFonts w:ascii="Segoe UI" w:eastAsia="Times New Roman" w:hAnsi="Segoe UI" w:cs="Segoe UI"/>
              <w:sz w:val="12"/>
              <w:szCs w:val="12"/>
            </w:rPr>
          </w:rPrChange>
        </w:rPr>
        <w:pPrChange w:id="931" w:author="Gregor von Laszewski" w:date="2016-05-09T09:53:00Z">
          <w:pPr>
            <w:spacing w:after="0" w:line="240" w:lineRule="auto"/>
            <w:jc w:val="both"/>
            <w:textAlignment w:val="baseline"/>
          </w:pPr>
        </w:pPrChange>
      </w:pPr>
      <w:del w:id="932" w:author="Gregor von Laszewski" w:date="2016-05-12T09:02:00Z">
        <w:r w:rsidRPr="00110280" w:rsidDel="00516E93">
          <w:rPr>
            <w:rFonts w:ascii="Times New Roman" w:eastAsia="Times New Roman" w:hAnsi="Times New Roman" w:cs="Times New Roman"/>
            <w:sz w:val="24"/>
            <w:szCs w:val="24"/>
            <w:rPrChange w:id="933" w:author="Gregor von Laszewski" w:date="2016-05-09T09:56:00Z">
              <w:rPr>
                <w:rFonts w:ascii="Times New Roman" w:eastAsia="Times New Roman" w:hAnsi="Times New Roman" w:cs="Times New Roman"/>
                <w:sz w:val="18"/>
                <w:szCs w:val="18"/>
              </w:rPr>
            </w:rPrChange>
          </w:rPr>
          <w:delText> </w:delText>
        </w:r>
      </w:del>
    </w:p>
    <w:p w14:paraId="45E55C84" w14:textId="71BF1D66" w:rsidR="00F07DE1" w:rsidRPr="00110280" w:rsidDel="00110280" w:rsidRDefault="00F07DE1">
      <w:pPr>
        <w:rPr>
          <w:del w:id="934" w:author="Gregor von Laszewski" w:date="2016-05-09T09:58:00Z"/>
          <w:rFonts w:ascii="Times New Roman" w:eastAsia="Times New Roman" w:hAnsi="Times New Roman" w:cs="Times New Roman"/>
          <w:sz w:val="24"/>
          <w:szCs w:val="24"/>
          <w:rPrChange w:id="935" w:author="Gregor von Laszewski" w:date="2016-05-09T09:56:00Z">
            <w:rPr>
              <w:del w:id="936" w:author="Gregor von Laszewski" w:date="2016-05-09T09:58:00Z"/>
              <w:rFonts w:ascii="Segoe UI" w:eastAsia="Times New Roman" w:hAnsi="Segoe UI" w:cs="Segoe UI"/>
              <w:sz w:val="12"/>
              <w:szCs w:val="12"/>
            </w:rPr>
          </w:rPrChange>
        </w:rPr>
        <w:pPrChange w:id="937" w:author="Gregor von Laszewski" w:date="2016-05-09T09:53:00Z">
          <w:pPr>
            <w:spacing w:after="0" w:line="240" w:lineRule="auto"/>
            <w:jc w:val="both"/>
            <w:textAlignment w:val="baseline"/>
          </w:pPr>
        </w:pPrChange>
      </w:pPr>
      <w:del w:id="938" w:author="Gregor von Laszewski" w:date="2016-05-12T09:02:00Z">
        <w:r w:rsidRPr="00110280" w:rsidDel="00516E93">
          <w:rPr>
            <w:rFonts w:ascii="Times New Roman" w:eastAsia="Times New Roman" w:hAnsi="Times New Roman" w:cs="Times New Roman"/>
            <w:b/>
            <w:bCs/>
            <w:sz w:val="24"/>
            <w:szCs w:val="24"/>
            <w:rPrChange w:id="939" w:author="Gregor von Laszewski" w:date="2016-05-09T09:56:00Z">
              <w:rPr>
                <w:rFonts w:ascii="Consolas" w:eastAsia="Times New Roman" w:hAnsi="Consolas" w:cs="Consolas"/>
                <w:b/>
                <w:bCs/>
                <w:sz w:val="18"/>
                <w:szCs w:val="18"/>
              </w:rPr>
            </w:rPrChange>
          </w:rPr>
          <w:delText>Step 5: Run analysis to generate descriptives and box plots</w:delText>
        </w:r>
        <w:r w:rsidRPr="00110280" w:rsidDel="00516E93">
          <w:rPr>
            <w:rFonts w:ascii="Times New Roman" w:eastAsia="Times New Roman" w:hAnsi="Times New Roman" w:cs="Times New Roman"/>
            <w:sz w:val="24"/>
            <w:szCs w:val="24"/>
            <w:rPrChange w:id="940" w:author="Gregor von Laszewski" w:date="2016-05-09T09:56:00Z">
              <w:rPr>
                <w:rFonts w:ascii="Consolas" w:eastAsia="Times New Roman" w:hAnsi="Consolas" w:cs="Consolas"/>
                <w:sz w:val="18"/>
                <w:szCs w:val="18"/>
              </w:rPr>
            </w:rPrChange>
          </w:rPr>
          <w:delText>  </w:delText>
        </w:r>
      </w:del>
    </w:p>
    <w:p w14:paraId="0B1B0E8C" w14:textId="31A43FFC" w:rsidR="00F07DE1" w:rsidRPr="00110280" w:rsidDel="00110280" w:rsidRDefault="00F07DE1">
      <w:pPr>
        <w:rPr>
          <w:del w:id="941" w:author="Gregor von Laszewski" w:date="2016-05-09T09:58:00Z"/>
          <w:rFonts w:ascii="Times New Roman" w:eastAsia="Times New Roman" w:hAnsi="Times New Roman" w:cs="Times New Roman"/>
          <w:sz w:val="24"/>
          <w:szCs w:val="24"/>
          <w:rPrChange w:id="942" w:author="Gregor von Laszewski" w:date="2016-05-09T09:56:00Z">
            <w:rPr>
              <w:del w:id="943" w:author="Gregor von Laszewski" w:date="2016-05-09T09:58:00Z"/>
              <w:rFonts w:ascii="Segoe UI" w:eastAsia="Times New Roman" w:hAnsi="Segoe UI" w:cs="Segoe UI"/>
              <w:sz w:val="12"/>
              <w:szCs w:val="12"/>
            </w:rPr>
          </w:rPrChange>
        </w:rPr>
        <w:pPrChange w:id="944" w:author="Gregor von Laszewski" w:date="2016-05-09T09:53:00Z">
          <w:pPr>
            <w:spacing w:after="0" w:line="240" w:lineRule="auto"/>
            <w:jc w:val="both"/>
            <w:textAlignment w:val="baseline"/>
          </w:pPr>
        </w:pPrChange>
      </w:pPr>
      <w:del w:id="945" w:author="Gregor von Laszewski" w:date="2016-05-09T09:58:00Z">
        <w:r w:rsidRPr="00110280" w:rsidDel="00110280">
          <w:rPr>
            <w:rFonts w:ascii="Times New Roman" w:eastAsia="Times New Roman" w:hAnsi="Times New Roman" w:cs="Times New Roman"/>
            <w:sz w:val="24"/>
            <w:szCs w:val="24"/>
            <w:rPrChange w:id="946" w:author="Gregor von Laszewski" w:date="2016-05-09T09:56:00Z">
              <w:rPr>
                <w:rFonts w:ascii="Times New Roman" w:eastAsia="Times New Roman" w:hAnsi="Times New Roman" w:cs="Times New Roman"/>
                <w:sz w:val="18"/>
                <w:szCs w:val="18"/>
              </w:rPr>
            </w:rPrChange>
          </w:rPr>
          <w:delText> </w:delText>
        </w:r>
      </w:del>
      <w:del w:id="947" w:author="Gregor von Laszewski" w:date="2016-05-12T09:02:00Z">
        <w:r w:rsidRPr="00110280" w:rsidDel="00516E93">
          <w:rPr>
            <w:rFonts w:ascii="Times New Roman" w:eastAsia="Times New Roman" w:hAnsi="Times New Roman" w:cs="Times New Roman"/>
            <w:sz w:val="24"/>
            <w:szCs w:val="24"/>
            <w:rPrChange w:id="948" w:author="Gregor von Laszewski" w:date="2016-05-09T09:56:00Z">
              <w:rPr>
                <w:rFonts w:ascii="Times New Roman" w:eastAsia="Times New Roman" w:hAnsi="Times New Roman" w:cs="Times New Roman"/>
                <w:sz w:val="18"/>
                <w:szCs w:val="18"/>
              </w:rPr>
            </w:rPrChange>
          </w:rPr>
          <w:br/>
          <w:delText>Once the docker files were generated then run the Rscripts to generate 3 plots for demo2 and 3 plots for demo3 corresponding to user, real and sys times and further generate the means and SDs for comparison. This script needs to be run from the local directory ((ansible-cloudmesh-face/performance folder) containing all the results csv files </w:delText>
        </w:r>
      </w:del>
    </w:p>
    <w:p w14:paraId="2809B520" w14:textId="053768CA" w:rsidR="00F07DE1" w:rsidRPr="00110280" w:rsidDel="00516E93" w:rsidRDefault="00F07DE1">
      <w:pPr>
        <w:rPr>
          <w:del w:id="949" w:author="Gregor von Laszewski" w:date="2016-05-12T09:02:00Z"/>
          <w:rFonts w:ascii="Times New Roman" w:eastAsia="Times New Roman" w:hAnsi="Times New Roman" w:cs="Times New Roman"/>
          <w:sz w:val="24"/>
          <w:szCs w:val="24"/>
          <w:rPrChange w:id="950" w:author="Gregor von Laszewski" w:date="2016-05-09T09:56:00Z">
            <w:rPr>
              <w:del w:id="951" w:author="Gregor von Laszewski" w:date="2016-05-12T09:02:00Z"/>
              <w:rFonts w:ascii="Segoe UI" w:eastAsia="Times New Roman" w:hAnsi="Segoe UI" w:cs="Segoe UI"/>
              <w:sz w:val="12"/>
              <w:szCs w:val="12"/>
            </w:rPr>
          </w:rPrChange>
        </w:rPr>
        <w:pPrChange w:id="952" w:author="Gregor von Laszewski" w:date="2016-05-09T09:53:00Z">
          <w:pPr>
            <w:spacing w:after="0" w:line="240" w:lineRule="auto"/>
            <w:jc w:val="both"/>
            <w:textAlignment w:val="baseline"/>
          </w:pPr>
        </w:pPrChange>
      </w:pPr>
      <w:del w:id="953" w:author="Gregor von Laszewski" w:date="2016-05-09T09:58:00Z">
        <w:r w:rsidRPr="00110280" w:rsidDel="00110280">
          <w:rPr>
            <w:rFonts w:ascii="Times New Roman" w:eastAsia="Times New Roman" w:hAnsi="Times New Roman" w:cs="Times New Roman"/>
            <w:sz w:val="24"/>
            <w:szCs w:val="24"/>
            <w:rPrChange w:id="954" w:author="Gregor von Laszewski" w:date="2016-05-09T09:56:00Z">
              <w:rPr>
                <w:rFonts w:ascii="Consolas" w:eastAsia="Times New Roman" w:hAnsi="Consolas" w:cs="Consolas"/>
                <w:sz w:val="18"/>
                <w:szCs w:val="18"/>
              </w:rPr>
            </w:rPrChange>
          </w:rPr>
          <w:delText>        </w:delText>
        </w:r>
      </w:del>
    </w:p>
    <w:p w14:paraId="1776632C" w14:textId="706A260B" w:rsidR="00F07DE1" w:rsidRPr="00110280" w:rsidDel="00516E93" w:rsidRDefault="00F07DE1">
      <w:pPr>
        <w:pStyle w:val="NoSpacing"/>
        <w:rPr>
          <w:del w:id="955" w:author="Gregor von Laszewski" w:date="2016-05-12T09:02:00Z"/>
          <w:sz w:val="24"/>
          <w:szCs w:val="24"/>
          <w:rPrChange w:id="956" w:author="Gregor von Laszewski" w:date="2016-05-09T09:56:00Z">
            <w:rPr>
              <w:del w:id="957" w:author="Gregor von Laszewski" w:date="2016-05-12T09:02:00Z"/>
              <w:rFonts w:ascii="Segoe UI" w:eastAsia="Times New Roman" w:hAnsi="Segoe UI" w:cs="Segoe UI"/>
              <w:sz w:val="12"/>
              <w:szCs w:val="12"/>
            </w:rPr>
          </w:rPrChange>
        </w:rPr>
        <w:pPrChange w:id="958" w:author="Gregor von Laszewski" w:date="2016-05-09T09:55:00Z">
          <w:pPr>
            <w:spacing w:after="0" w:line="240" w:lineRule="auto"/>
            <w:jc w:val="both"/>
            <w:textAlignment w:val="baseline"/>
          </w:pPr>
        </w:pPrChange>
      </w:pPr>
      <w:del w:id="959" w:author="Gregor von Laszewski" w:date="2016-05-12T09:02:00Z">
        <w:r w:rsidRPr="00110280" w:rsidDel="00516E93">
          <w:rPr>
            <w:sz w:val="24"/>
            <w:szCs w:val="24"/>
            <w:rPrChange w:id="960" w:author="Gregor von Laszewski" w:date="2016-05-09T09:56:00Z">
              <w:rPr>
                <w:rFonts w:ascii="Consolas" w:eastAsia="Times New Roman" w:hAnsi="Consolas" w:cs="Consolas"/>
                <w:sz w:val="18"/>
                <w:szCs w:val="18"/>
              </w:rPr>
            </w:rPrChange>
          </w:rPr>
          <w:delText>       Rscript demo2_summaryPlots.R </w:delText>
        </w:r>
      </w:del>
    </w:p>
    <w:p w14:paraId="33C73A98" w14:textId="447F1100" w:rsidR="00F07DE1" w:rsidRPr="00110280" w:rsidDel="00516E93" w:rsidRDefault="00F07DE1">
      <w:pPr>
        <w:pStyle w:val="NoSpacing"/>
        <w:rPr>
          <w:del w:id="961" w:author="Gregor von Laszewski" w:date="2016-05-12T09:02:00Z"/>
          <w:sz w:val="24"/>
          <w:szCs w:val="24"/>
          <w:rPrChange w:id="962" w:author="Gregor von Laszewski" w:date="2016-05-09T09:56:00Z">
            <w:rPr>
              <w:del w:id="963" w:author="Gregor von Laszewski" w:date="2016-05-12T09:02:00Z"/>
              <w:rFonts w:ascii="Segoe UI" w:eastAsia="Times New Roman" w:hAnsi="Segoe UI" w:cs="Segoe UI"/>
              <w:sz w:val="12"/>
              <w:szCs w:val="12"/>
            </w:rPr>
          </w:rPrChange>
        </w:rPr>
        <w:pPrChange w:id="964" w:author="Gregor von Laszewski" w:date="2016-05-09T09:55:00Z">
          <w:pPr>
            <w:spacing w:after="0" w:line="240" w:lineRule="auto"/>
            <w:jc w:val="both"/>
            <w:textAlignment w:val="baseline"/>
          </w:pPr>
        </w:pPrChange>
      </w:pPr>
      <w:del w:id="965" w:author="Gregor von Laszewski" w:date="2016-05-12T09:02:00Z">
        <w:r w:rsidRPr="00110280" w:rsidDel="00516E93">
          <w:rPr>
            <w:sz w:val="24"/>
            <w:szCs w:val="24"/>
            <w:rPrChange w:id="966" w:author="Gregor von Laszewski" w:date="2016-05-09T09:56:00Z">
              <w:rPr>
                <w:rFonts w:ascii="Consolas" w:eastAsia="Times New Roman" w:hAnsi="Consolas" w:cs="Consolas"/>
                <w:sz w:val="18"/>
                <w:szCs w:val="18"/>
              </w:rPr>
            </w:rPrChange>
          </w:rPr>
          <w:delText>       Rscript demo3_summaryPlots.R </w:delText>
        </w:r>
      </w:del>
    </w:p>
    <w:p w14:paraId="7D1FA81D" w14:textId="1B9ECBF4" w:rsidR="00F07DE1" w:rsidRPr="00110280" w:rsidDel="00516E93" w:rsidRDefault="00F07DE1">
      <w:pPr>
        <w:pStyle w:val="NoSpacing"/>
        <w:rPr>
          <w:del w:id="967" w:author="Gregor von Laszewski" w:date="2016-05-12T09:02:00Z"/>
          <w:sz w:val="24"/>
          <w:szCs w:val="24"/>
          <w:rPrChange w:id="968" w:author="Gregor von Laszewski" w:date="2016-05-09T09:56:00Z">
            <w:rPr>
              <w:del w:id="969" w:author="Gregor von Laszewski" w:date="2016-05-12T09:02:00Z"/>
              <w:rFonts w:ascii="Segoe UI" w:eastAsia="Times New Roman" w:hAnsi="Segoe UI" w:cs="Segoe UI"/>
              <w:sz w:val="12"/>
              <w:szCs w:val="12"/>
            </w:rPr>
          </w:rPrChange>
        </w:rPr>
        <w:pPrChange w:id="970" w:author="Gregor von Laszewski" w:date="2016-05-09T09:55:00Z">
          <w:pPr>
            <w:spacing w:after="0" w:line="240" w:lineRule="auto"/>
            <w:jc w:val="both"/>
            <w:textAlignment w:val="baseline"/>
          </w:pPr>
        </w:pPrChange>
      </w:pPr>
      <w:del w:id="971" w:author="Gregor von Laszewski" w:date="2016-05-12T09:02:00Z">
        <w:r w:rsidRPr="00110280" w:rsidDel="00516E93">
          <w:rPr>
            <w:sz w:val="24"/>
            <w:szCs w:val="24"/>
            <w:rPrChange w:id="972" w:author="Gregor von Laszewski" w:date="2016-05-09T09:56:00Z">
              <w:rPr>
                <w:rFonts w:ascii="Consolas" w:eastAsia="Times New Roman" w:hAnsi="Consolas" w:cs="Consolas"/>
                <w:sz w:val="18"/>
                <w:szCs w:val="18"/>
              </w:rPr>
            </w:rPrChange>
          </w:rPr>
          <w:delText>       Rscript demo_mean_sd.R </w:delText>
        </w:r>
      </w:del>
    </w:p>
    <w:p w14:paraId="42816B01" w14:textId="30E5762B" w:rsidR="00F07DE1" w:rsidRPr="00110280" w:rsidDel="00516E93" w:rsidRDefault="00F07DE1">
      <w:pPr>
        <w:rPr>
          <w:del w:id="973" w:author="Gregor von Laszewski" w:date="2016-05-12T09:02:00Z"/>
          <w:rFonts w:ascii="Times New Roman" w:eastAsia="Times New Roman" w:hAnsi="Times New Roman" w:cs="Times New Roman"/>
          <w:sz w:val="24"/>
          <w:szCs w:val="24"/>
          <w:rPrChange w:id="974" w:author="Gregor von Laszewski" w:date="2016-05-09T09:56:00Z">
            <w:rPr>
              <w:del w:id="975" w:author="Gregor von Laszewski" w:date="2016-05-12T09:02:00Z"/>
              <w:rFonts w:ascii="Segoe UI" w:eastAsia="Times New Roman" w:hAnsi="Segoe UI" w:cs="Segoe UI"/>
              <w:sz w:val="12"/>
              <w:szCs w:val="12"/>
            </w:rPr>
          </w:rPrChange>
        </w:rPr>
        <w:pPrChange w:id="976" w:author="Gregor von Laszewski" w:date="2016-05-09T09:53:00Z">
          <w:pPr>
            <w:spacing w:after="0" w:line="240" w:lineRule="auto"/>
            <w:jc w:val="both"/>
            <w:textAlignment w:val="baseline"/>
          </w:pPr>
        </w:pPrChange>
      </w:pPr>
      <w:del w:id="977" w:author="Gregor von Laszewski" w:date="2016-05-12T09:02:00Z">
        <w:r w:rsidRPr="00110280" w:rsidDel="00516E93">
          <w:rPr>
            <w:rFonts w:ascii="Times New Roman" w:eastAsia="Times New Roman" w:hAnsi="Times New Roman" w:cs="Times New Roman"/>
            <w:sz w:val="24"/>
            <w:szCs w:val="24"/>
            <w:rPrChange w:id="978" w:author="Gregor von Laszewski" w:date="2016-05-09T09:56:00Z">
              <w:rPr>
                <w:rFonts w:ascii="Times New Roman" w:eastAsia="Times New Roman" w:hAnsi="Times New Roman" w:cs="Times New Roman"/>
                <w:sz w:val="18"/>
                <w:szCs w:val="18"/>
              </w:rPr>
            </w:rPrChange>
          </w:rPr>
          <w:delText> </w:delText>
        </w:r>
      </w:del>
    </w:p>
    <w:p w14:paraId="79F2D29C" w14:textId="244568A5" w:rsidR="00F07DE1" w:rsidRPr="00110280" w:rsidDel="00110280" w:rsidRDefault="00F07DE1">
      <w:pPr>
        <w:rPr>
          <w:del w:id="979" w:author="Gregor von Laszewski" w:date="2016-05-09T09:58:00Z"/>
          <w:rFonts w:ascii="Times New Roman" w:eastAsia="Times New Roman" w:hAnsi="Times New Roman" w:cs="Times New Roman"/>
          <w:sz w:val="24"/>
          <w:szCs w:val="24"/>
          <w:rPrChange w:id="980" w:author="Gregor von Laszewski" w:date="2016-05-09T09:56:00Z">
            <w:rPr>
              <w:del w:id="981" w:author="Gregor von Laszewski" w:date="2016-05-09T09:58:00Z"/>
              <w:rFonts w:ascii="Segoe UI" w:eastAsia="Times New Roman" w:hAnsi="Segoe UI" w:cs="Segoe UI"/>
              <w:sz w:val="12"/>
              <w:szCs w:val="12"/>
            </w:rPr>
          </w:rPrChange>
        </w:rPr>
        <w:pPrChange w:id="982" w:author="Gregor von Laszewski" w:date="2016-05-09T09:53:00Z">
          <w:pPr>
            <w:spacing w:after="0" w:line="240" w:lineRule="auto"/>
            <w:jc w:val="both"/>
            <w:textAlignment w:val="baseline"/>
          </w:pPr>
        </w:pPrChange>
      </w:pPr>
      <w:del w:id="983" w:author="Gregor von Laszewski" w:date="2016-05-12T09:02:00Z">
        <w:r w:rsidRPr="00110280" w:rsidDel="00516E93">
          <w:rPr>
            <w:rFonts w:ascii="Times New Roman" w:eastAsia="Times New Roman" w:hAnsi="Times New Roman" w:cs="Times New Roman"/>
            <w:b/>
            <w:bCs/>
            <w:sz w:val="24"/>
            <w:szCs w:val="24"/>
            <w:rPrChange w:id="984" w:author="Gregor von Laszewski" w:date="2016-05-09T09:56:00Z">
              <w:rPr>
                <w:rFonts w:ascii="Consolas" w:eastAsia="Times New Roman" w:hAnsi="Consolas" w:cs="Consolas"/>
                <w:b/>
                <w:bCs/>
                <w:sz w:val="18"/>
                <w:szCs w:val="18"/>
              </w:rPr>
            </w:rPrChange>
          </w:rPr>
          <w:delText>Step 6: Test Openface on big dataset (MUCT)</w:delText>
        </w:r>
        <w:r w:rsidRPr="00110280" w:rsidDel="00516E93">
          <w:rPr>
            <w:rFonts w:ascii="Times New Roman" w:eastAsia="Times New Roman" w:hAnsi="Times New Roman" w:cs="Times New Roman"/>
            <w:sz w:val="24"/>
            <w:szCs w:val="24"/>
            <w:rPrChange w:id="985" w:author="Gregor von Laszewski" w:date="2016-05-09T09:56:00Z">
              <w:rPr>
                <w:rFonts w:ascii="Consolas" w:eastAsia="Times New Roman" w:hAnsi="Consolas" w:cs="Consolas"/>
                <w:sz w:val="18"/>
                <w:szCs w:val="18"/>
              </w:rPr>
            </w:rPrChange>
          </w:rPr>
          <w:delText>  </w:delText>
        </w:r>
      </w:del>
    </w:p>
    <w:p w14:paraId="7386B549" w14:textId="597175C7" w:rsidR="00F07DE1" w:rsidRPr="00110280" w:rsidDel="00516E93" w:rsidRDefault="00F07DE1">
      <w:pPr>
        <w:rPr>
          <w:del w:id="986" w:author="Gregor von Laszewski" w:date="2016-05-12T09:02:00Z"/>
          <w:rFonts w:ascii="Times New Roman" w:eastAsia="Times New Roman" w:hAnsi="Times New Roman" w:cs="Times New Roman"/>
          <w:sz w:val="24"/>
          <w:szCs w:val="24"/>
          <w:rPrChange w:id="987" w:author="Gregor von Laszewski" w:date="2016-05-09T09:56:00Z">
            <w:rPr>
              <w:del w:id="988" w:author="Gregor von Laszewski" w:date="2016-05-12T09:02:00Z"/>
              <w:rFonts w:ascii="Segoe UI" w:eastAsia="Times New Roman" w:hAnsi="Segoe UI" w:cs="Segoe UI"/>
              <w:sz w:val="12"/>
              <w:szCs w:val="12"/>
            </w:rPr>
          </w:rPrChange>
        </w:rPr>
        <w:pPrChange w:id="989" w:author="Gregor von Laszewski" w:date="2016-05-09T09:53:00Z">
          <w:pPr>
            <w:spacing w:after="0" w:line="240" w:lineRule="auto"/>
            <w:jc w:val="both"/>
            <w:textAlignment w:val="baseline"/>
          </w:pPr>
        </w:pPrChange>
      </w:pPr>
      <w:del w:id="990" w:author="Gregor von Laszewski" w:date="2016-05-09T09:58:00Z">
        <w:r w:rsidRPr="00110280" w:rsidDel="00110280">
          <w:rPr>
            <w:rFonts w:ascii="Times New Roman" w:eastAsia="Times New Roman" w:hAnsi="Times New Roman" w:cs="Times New Roman"/>
            <w:sz w:val="24"/>
            <w:szCs w:val="24"/>
            <w:rPrChange w:id="991" w:author="Gregor von Laszewski" w:date="2016-05-09T09:56:00Z">
              <w:rPr>
                <w:rFonts w:ascii="Times New Roman" w:eastAsia="Times New Roman" w:hAnsi="Times New Roman" w:cs="Times New Roman"/>
                <w:sz w:val="18"/>
                <w:szCs w:val="18"/>
              </w:rPr>
            </w:rPrChange>
          </w:rPr>
          <w:delText> </w:delText>
        </w:r>
      </w:del>
      <w:del w:id="992" w:author="Gregor von Laszewski" w:date="2016-05-12T09:02:00Z">
        <w:r w:rsidRPr="00110280" w:rsidDel="00516E93">
          <w:rPr>
            <w:rFonts w:ascii="Times New Roman" w:eastAsia="Times New Roman" w:hAnsi="Times New Roman" w:cs="Times New Roman"/>
            <w:sz w:val="24"/>
            <w:szCs w:val="24"/>
            <w:rPrChange w:id="993" w:author="Gregor von Laszewski" w:date="2016-05-09T09:56:00Z">
              <w:rPr>
                <w:rFonts w:ascii="Times New Roman" w:eastAsia="Times New Roman" w:hAnsi="Times New Roman" w:cs="Times New Roman"/>
                <w:sz w:val="18"/>
                <w:szCs w:val="18"/>
              </w:rPr>
            </w:rPrChange>
          </w:rPr>
          <w:br/>
          <w:delText>- Download the MUCT dataset via git </w:delText>
        </w:r>
      </w:del>
    </w:p>
    <w:p w14:paraId="11E5B339" w14:textId="1B2259E6" w:rsidR="00F07DE1" w:rsidRPr="00110280" w:rsidDel="00516E93" w:rsidRDefault="00F07DE1">
      <w:pPr>
        <w:pStyle w:val="NoSpacing"/>
        <w:rPr>
          <w:del w:id="994" w:author="Gregor von Laszewski" w:date="2016-05-12T09:02:00Z"/>
          <w:sz w:val="24"/>
          <w:szCs w:val="24"/>
          <w:rPrChange w:id="995" w:author="Gregor von Laszewski" w:date="2016-05-09T09:56:00Z">
            <w:rPr>
              <w:del w:id="996" w:author="Gregor von Laszewski" w:date="2016-05-12T09:02:00Z"/>
              <w:rFonts w:ascii="Segoe UI" w:eastAsia="Times New Roman" w:hAnsi="Segoe UI" w:cs="Segoe UI"/>
              <w:sz w:val="12"/>
              <w:szCs w:val="12"/>
            </w:rPr>
          </w:rPrChange>
        </w:rPr>
        <w:pPrChange w:id="997" w:author="Gregor von Laszewski" w:date="2016-05-09T09:55:00Z">
          <w:pPr>
            <w:spacing w:after="0" w:line="240" w:lineRule="auto"/>
            <w:jc w:val="both"/>
            <w:textAlignment w:val="baseline"/>
          </w:pPr>
        </w:pPrChange>
      </w:pPr>
      <w:del w:id="998" w:author="Gregor von Laszewski" w:date="2016-05-12T09:02:00Z">
        <w:r w:rsidRPr="00110280" w:rsidDel="00516E93">
          <w:rPr>
            <w:sz w:val="24"/>
            <w:szCs w:val="24"/>
            <w:rPrChange w:id="999" w:author="Gregor von Laszewski" w:date="2016-05-09T09:56:00Z">
              <w:rPr>
                <w:rFonts w:ascii="Consolas" w:eastAsia="Times New Roman" w:hAnsi="Consolas" w:cs="Consolas"/>
                <w:sz w:val="18"/>
                <w:szCs w:val="18"/>
              </w:rPr>
            </w:rPrChange>
          </w:rPr>
          <w:delText>        ssh cc@vm-ip </w:delText>
        </w:r>
      </w:del>
    </w:p>
    <w:p w14:paraId="3419555E" w14:textId="3DBE8D75" w:rsidR="00F07DE1" w:rsidRPr="00110280" w:rsidDel="00516E93" w:rsidRDefault="00F07DE1">
      <w:pPr>
        <w:pStyle w:val="NoSpacing"/>
        <w:rPr>
          <w:del w:id="1000" w:author="Gregor von Laszewski" w:date="2016-05-12T09:02:00Z"/>
          <w:sz w:val="24"/>
          <w:szCs w:val="24"/>
          <w:rPrChange w:id="1001" w:author="Gregor von Laszewski" w:date="2016-05-09T09:56:00Z">
            <w:rPr>
              <w:del w:id="1002" w:author="Gregor von Laszewski" w:date="2016-05-12T09:02:00Z"/>
              <w:rFonts w:ascii="Segoe UI" w:eastAsia="Times New Roman" w:hAnsi="Segoe UI" w:cs="Segoe UI"/>
              <w:sz w:val="12"/>
              <w:szCs w:val="12"/>
            </w:rPr>
          </w:rPrChange>
        </w:rPr>
        <w:pPrChange w:id="1003" w:author="Gregor von Laszewski" w:date="2016-05-09T09:55:00Z">
          <w:pPr>
            <w:spacing w:after="0" w:line="240" w:lineRule="auto"/>
            <w:jc w:val="both"/>
            <w:textAlignment w:val="baseline"/>
          </w:pPr>
        </w:pPrChange>
      </w:pPr>
      <w:del w:id="1004" w:author="Gregor von Laszewski" w:date="2016-05-12T09:02:00Z">
        <w:r w:rsidRPr="00110280" w:rsidDel="00516E93">
          <w:rPr>
            <w:sz w:val="24"/>
            <w:szCs w:val="24"/>
            <w:rPrChange w:id="1005" w:author="Gregor von Laszewski" w:date="2016-05-09T09:56:00Z">
              <w:rPr>
                <w:rFonts w:ascii="Consolas" w:eastAsia="Times New Roman" w:hAnsi="Consolas" w:cs="Consolas"/>
                <w:sz w:val="18"/>
                <w:szCs w:val="18"/>
              </w:rPr>
            </w:rPrChange>
          </w:rPr>
          <w:delText>        git clone </w:delText>
        </w:r>
        <w:r w:rsidR="006E5194" w:rsidRPr="00110280" w:rsidDel="00516E93">
          <w:rPr>
            <w:sz w:val="24"/>
            <w:szCs w:val="24"/>
            <w:rPrChange w:id="1006" w:author="Gregor von Laszewski" w:date="2016-05-09T09:56:00Z">
              <w:rPr>
                <w:rFonts w:ascii="Consolas" w:eastAsia="Times New Roman" w:hAnsi="Consolas" w:cs="Consolas"/>
                <w:color w:val="0000FF"/>
                <w:sz w:val="18"/>
                <w:szCs w:val="18"/>
                <w:u w:val="single"/>
              </w:rPr>
            </w:rPrChange>
          </w:rPr>
          <w:fldChar w:fldCharType="begin"/>
        </w:r>
        <w:r w:rsidR="006E5194" w:rsidRPr="00110280" w:rsidDel="00516E93">
          <w:rPr>
            <w:sz w:val="24"/>
            <w:szCs w:val="24"/>
            <w:rPrChange w:id="1007" w:author="Gregor von Laszewski" w:date="2016-05-09T09:56:00Z">
              <w:rPr/>
            </w:rPrChange>
          </w:rPr>
          <w:delInstrText xml:space="preserve"> HYPERLINK "https://github.com/StephenMilborrow/muct.git" </w:delInstrText>
        </w:r>
        <w:r w:rsidR="006E5194" w:rsidRPr="00110280" w:rsidDel="00516E93">
          <w:rPr>
            <w:sz w:val="24"/>
            <w:szCs w:val="24"/>
            <w:rPrChange w:id="1008" w:author="Gregor von Laszewski" w:date="2016-05-09T09:56:00Z">
              <w:rPr>
                <w:rFonts w:ascii="Consolas" w:eastAsia="Times New Roman" w:hAnsi="Consolas" w:cs="Consolas"/>
                <w:color w:val="0000FF"/>
                <w:sz w:val="18"/>
                <w:szCs w:val="18"/>
                <w:u w:val="single"/>
              </w:rPr>
            </w:rPrChange>
          </w:rPr>
          <w:fldChar w:fldCharType="separate"/>
        </w:r>
        <w:r w:rsidRPr="00110280" w:rsidDel="00516E93">
          <w:rPr>
            <w:color w:val="0000FF"/>
            <w:sz w:val="24"/>
            <w:szCs w:val="24"/>
            <w:u w:val="single"/>
            <w:rPrChange w:id="1009" w:author="Gregor von Laszewski" w:date="2016-05-09T09:56:00Z">
              <w:rPr>
                <w:rFonts w:ascii="Consolas" w:eastAsia="Times New Roman" w:hAnsi="Consolas" w:cs="Consolas"/>
                <w:color w:val="0000FF"/>
                <w:sz w:val="18"/>
                <w:szCs w:val="18"/>
                <w:u w:val="single"/>
              </w:rPr>
            </w:rPrChange>
          </w:rPr>
          <w:delText>https://github.com/StephenMilborrow/muct.git</w:delText>
        </w:r>
        <w:r w:rsidR="006E5194" w:rsidRPr="00110280" w:rsidDel="00516E93">
          <w:rPr>
            <w:color w:val="0000FF"/>
            <w:sz w:val="24"/>
            <w:szCs w:val="24"/>
            <w:u w:val="single"/>
            <w:rPrChange w:id="1010" w:author="Gregor von Laszewski" w:date="2016-05-09T09:56:00Z">
              <w:rPr>
                <w:rFonts w:ascii="Consolas" w:eastAsia="Times New Roman" w:hAnsi="Consolas" w:cs="Consolas"/>
                <w:color w:val="0000FF"/>
                <w:sz w:val="18"/>
                <w:szCs w:val="18"/>
                <w:u w:val="single"/>
              </w:rPr>
            </w:rPrChange>
          </w:rPr>
          <w:fldChar w:fldCharType="end"/>
        </w:r>
        <w:r w:rsidRPr="00110280" w:rsidDel="00516E93">
          <w:rPr>
            <w:sz w:val="24"/>
            <w:szCs w:val="24"/>
            <w:rPrChange w:id="1011" w:author="Gregor von Laszewski" w:date="2016-05-09T09:56:00Z">
              <w:rPr>
                <w:rFonts w:ascii="Consolas" w:eastAsia="Times New Roman" w:hAnsi="Consolas" w:cs="Consolas"/>
                <w:sz w:val="18"/>
                <w:szCs w:val="18"/>
              </w:rPr>
            </w:rPrChange>
          </w:rPr>
          <w:delText>  </w:delText>
        </w:r>
      </w:del>
    </w:p>
    <w:p w14:paraId="4AECD1D0" w14:textId="54A74228" w:rsidR="00F07DE1" w:rsidRPr="00110280" w:rsidDel="00516E93" w:rsidRDefault="00F07DE1">
      <w:pPr>
        <w:rPr>
          <w:del w:id="1012" w:author="Gregor von Laszewski" w:date="2016-05-12T09:02:00Z"/>
          <w:rFonts w:ascii="Times New Roman" w:eastAsia="Times New Roman" w:hAnsi="Times New Roman" w:cs="Times New Roman"/>
          <w:sz w:val="24"/>
          <w:szCs w:val="24"/>
          <w:rPrChange w:id="1013" w:author="Gregor von Laszewski" w:date="2016-05-09T09:56:00Z">
            <w:rPr>
              <w:del w:id="1014" w:author="Gregor von Laszewski" w:date="2016-05-12T09:02:00Z"/>
              <w:rFonts w:ascii="Segoe UI" w:eastAsia="Times New Roman" w:hAnsi="Segoe UI" w:cs="Segoe UI"/>
              <w:sz w:val="12"/>
              <w:szCs w:val="12"/>
            </w:rPr>
          </w:rPrChange>
        </w:rPr>
        <w:pPrChange w:id="1015" w:author="Gregor von Laszewski" w:date="2016-05-09T09:53:00Z">
          <w:pPr>
            <w:spacing w:after="0" w:line="240" w:lineRule="auto"/>
            <w:jc w:val="both"/>
            <w:textAlignment w:val="baseline"/>
          </w:pPr>
        </w:pPrChange>
      </w:pPr>
      <w:del w:id="1016" w:author="Gregor von Laszewski" w:date="2016-05-12T09:02:00Z">
        <w:r w:rsidRPr="00110280" w:rsidDel="00516E93">
          <w:rPr>
            <w:rFonts w:ascii="Times New Roman" w:eastAsia="Times New Roman" w:hAnsi="Times New Roman" w:cs="Times New Roman"/>
            <w:sz w:val="24"/>
            <w:szCs w:val="24"/>
            <w:rPrChange w:id="1017" w:author="Gregor von Laszewski" w:date="2016-05-09T09:56:00Z">
              <w:rPr>
                <w:rFonts w:ascii="Times New Roman" w:eastAsia="Times New Roman" w:hAnsi="Times New Roman" w:cs="Times New Roman"/>
                <w:sz w:val="18"/>
                <w:szCs w:val="18"/>
              </w:rPr>
            </w:rPrChange>
          </w:rPr>
          <w:delText> </w:delText>
        </w:r>
      </w:del>
    </w:p>
    <w:p w14:paraId="7A39EA28" w14:textId="6DD11B07" w:rsidR="00F07DE1" w:rsidRPr="00110280" w:rsidDel="00516E93" w:rsidRDefault="00F07DE1">
      <w:pPr>
        <w:rPr>
          <w:del w:id="1018" w:author="Gregor von Laszewski" w:date="2016-05-12T09:02:00Z"/>
          <w:rFonts w:ascii="Times New Roman" w:eastAsia="Times New Roman" w:hAnsi="Times New Roman" w:cs="Times New Roman"/>
          <w:sz w:val="24"/>
          <w:szCs w:val="24"/>
          <w:rPrChange w:id="1019" w:author="Gregor von Laszewski" w:date="2016-05-09T09:56:00Z">
            <w:rPr>
              <w:del w:id="1020" w:author="Gregor von Laszewski" w:date="2016-05-12T09:02:00Z"/>
              <w:rFonts w:ascii="Segoe UI" w:eastAsia="Times New Roman" w:hAnsi="Segoe UI" w:cs="Segoe UI"/>
              <w:sz w:val="12"/>
              <w:szCs w:val="12"/>
            </w:rPr>
          </w:rPrChange>
        </w:rPr>
        <w:pPrChange w:id="1021" w:author="Gregor von Laszewski" w:date="2016-05-09T09:53:00Z">
          <w:pPr>
            <w:spacing w:after="0" w:line="240" w:lineRule="auto"/>
            <w:jc w:val="both"/>
            <w:textAlignment w:val="baseline"/>
          </w:pPr>
        </w:pPrChange>
      </w:pPr>
      <w:del w:id="1022" w:author="Gregor von Laszewski" w:date="2016-05-12T09:02:00Z">
        <w:r w:rsidRPr="00110280" w:rsidDel="00516E93">
          <w:rPr>
            <w:rFonts w:ascii="Times New Roman" w:eastAsia="Times New Roman" w:hAnsi="Times New Roman" w:cs="Times New Roman"/>
            <w:sz w:val="24"/>
            <w:szCs w:val="24"/>
            <w:rPrChange w:id="1023" w:author="Gregor von Laszewski" w:date="2016-05-09T09:56:00Z">
              <w:rPr>
                <w:rFonts w:ascii="Consolas" w:eastAsia="Times New Roman" w:hAnsi="Consolas" w:cs="Consolas"/>
                <w:sz w:val="18"/>
                <w:szCs w:val="18"/>
              </w:rPr>
            </w:rPrChange>
          </w:rPr>
          <w:delText> - Run the demos using a big dataset </w:delText>
        </w:r>
      </w:del>
    </w:p>
    <w:p w14:paraId="1AD8F951" w14:textId="406EAB12" w:rsidR="00F07DE1" w:rsidRPr="00110280" w:rsidDel="00516E93" w:rsidRDefault="00F07DE1">
      <w:pPr>
        <w:pStyle w:val="NoSpacing"/>
        <w:rPr>
          <w:del w:id="1024" w:author="Gregor von Laszewski" w:date="2016-05-12T09:02:00Z"/>
          <w:sz w:val="24"/>
          <w:szCs w:val="24"/>
          <w:rPrChange w:id="1025" w:author="Gregor von Laszewski" w:date="2016-05-09T09:56:00Z">
            <w:rPr>
              <w:del w:id="1026" w:author="Gregor von Laszewski" w:date="2016-05-12T09:02:00Z"/>
              <w:rFonts w:ascii="Segoe UI" w:eastAsia="Times New Roman" w:hAnsi="Segoe UI" w:cs="Segoe UI"/>
              <w:sz w:val="12"/>
              <w:szCs w:val="12"/>
            </w:rPr>
          </w:rPrChange>
        </w:rPr>
        <w:pPrChange w:id="1027" w:author="Gregor von Laszewski" w:date="2016-05-09T09:55:00Z">
          <w:pPr>
            <w:spacing w:after="0" w:line="240" w:lineRule="auto"/>
            <w:jc w:val="both"/>
            <w:textAlignment w:val="baseline"/>
          </w:pPr>
        </w:pPrChange>
      </w:pPr>
      <w:del w:id="1028" w:author="Gregor von Laszewski" w:date="2016-05-12T09:02:00Z">
        <w:r w:rsidRPr="00110280" w:rsidDel="00516E93">
          <w:rPr>
            <w:sz w:val="24"/>
            <w:szCs w:val="24"/>
            <w:rPrChange w:id="1029" w:author="Gregor von Laszewski" w:date="2016-05-09T09:56:00Z">
              <w:rPr>
                <w:rFonts w:ascii="Consolas" w:eastAsia="Times New Roman" w:hAnsi="Consolas" w:cs="Consolas"/>
                <w:sz w:val="18"/>
                <w:szCs w:val="18"/>
              </w:rPr>
            </w:rPrChange>
          </w:rPr>
          <w:delText>        ./demo2big.sh N </w:delText>
        </w:r>
      </w:del>
    </w:p>
    <w:p w14:paraId="10E16AC6" w14:textId="1DB824E8" w:rsidR="00F07DE1" w:rsidRPr="00110280" w:rsidDel="00516E93" w:rsidRDefault="00F07DE1">
      <w:pPr>
        <w:pStyle w:val="NoSpacing"/>
        <w:rPr>
          <w:del w:id="1030" w:author="Gregor von Laszewski" w:date="2016-05-12T09:02:00Z"/>
          <w:sz w:val="24"/>
          <w:szCs w:val="24"/>
          <w:rPrChange w:id="1031" w:author="Gregor von Laszewski" w:date="2016-05-09T09:56:00Z">
            <w:rPr>
              <w:del w:id="1032" w:author="Gregor von Laszewski" w:date="2016-05-12T09:02:00Z"/>
              <w:rFonts w:ascii="Segoe UI" w:eastAsia="Times New Roman" w:hAnsi="Segoe UI" w:cs="Segoe UI"/>
              <w:sz w:val="12"/>
              <w:szCs w:val="12"/>
            </w:rPr>
          </w:rPrChange>
        </w:rPr>
        <w:pPrChange w:id="1033" w:author="Gregor von Laszewski" w:date="2016-05-09T09:55:00Z">
          <w:pPr>
            <w:spacing w:after="0" w:line="240" w:lineRule="auto"/>
            <w:jc w:val="both"/>
            <w:textAlignment w:val="baseline"/>
          </w:pPr>
        </w:pPrChange>
      </w:pPr>
      <w:del w:id="1034" w:author="Gregor von Laszewski" w:date="2016-05-12T09:02:00Z">
        <w:r w:rsidRPr="00110280" w:rsidDel="00516E93">
          <w:rPr>
            <w:sz w:val="24"/>
            <w:szCs w:val="24"/>
            <w:rPrChange w:id="1035" w:author="Gregor von Laszewski" w:date="2016-05-09T09:56:00Z">
              <w:rPr>
                <w:rFonts w:ascii="Consolas" w:eastAsia="Times New Roman" w:hAnsi="Consolas" w:cs="Consolas"/>
                <w:sz w:val="18"/>
                <w:szCs w:val="18"/>
              </w:rPr>
            </w:rPrChange>
          </w:rPr>
          <w:delText>        ./demo3big.sh N </w:delText>
        </w:r>
      </w:del>
    </w:p>
    <w:p w14:paraId="32C9F94F" w14:textId="2BEC9B22" w:rsidR="00F07DE1" w:rsidRPr="00110280" w:rsidDel="00516E93" w:rsidRDefault="00F07DE1">
      <w:pPr>
        <w:rPr>
          <w:del w:id="1036" w:author="Gregor von Laszewski" w:date="2016-05-12T09:02:00Z"/>
          <w:rFonts w:ascii="Times New Roman" w:eastAsia="Times New Roman" w:hAnsi="Times New Roman" w:cs="Times New Roman"/>
          <w:sz w:val="24"/>
          <w:szCs w:val="24"/>
          <w:rPrChange w:id="1037" w:author="Gregor von Laszewski" w:date="2016-05-09T09:56:00Z">
            <w:rPr>
              <w:del w:id="1038" w:author="Gregor von Laszewski" w:date="2016-05-12T09:02:00Z"/>
              <w:rFonts w:ascii="Segoe UI" w:eastAsia="Times New Roman" w:hAnsi="Segoe UI" w:cs="Segoe UI"/>
              <w:sz w:val="12"/>
              <w:szCs w:val="12"/>
            </w:rPr>
          </w:rPrChange>
        </w:rPr>
        <w:pPrChange w:id="1039" w:author="Gregor von Laszewski" w:date="2016-05-09T09:53:00Z">
          <w:pPr>
            <w:spacing w:after="0" w:line="240" w:lineRule="auto"/>
            <w:jc w:val="both"/>
            <w:textAlignment w:val="baseline"/>
          </w:pPr>
        </w:pPrChange>
      </w:pPr>
      <w:del w:id="1040" w:author="Gregor von Laszewski" w:date="2016-05-12T09:02:00Z">
        <w:r w:rsidRPr="00110280" w:rsidDel="00516E93">
          <w:rPr>
            <w:rFonts w:ascii="Times New Roman" w:eastAsia="Times New Roman" w:hAnsi="Times New Roman" w:cs="Times New Roman"/>
            <w:sz w:val="24"/>
            <w:szCs w:val="24"/>
            <w:rPrChange w:id="1041" w:author="Gregor von Laszewski" w:date="2016-05-09T09:56:00Z">
              <w:rPr>
                <w:rFonts w:ascii="Times New Roman" w:eastAsia="Times New Roman" w:hAnsi="Times New Roman" w:cs="Times New Roman"/>
                <w:sz w:val="18"/>
                <w:szCs w:val="18"/>
              </w:rPr>
            </w:rPrChange>
          </w:rPr>
          <w:delText> </w:delText>
        </w:r>
      </w:del>
    </w:p>
    <w:p w14:paraId="096E1B34" w14:textId="66DCF2F5" w:rsidR="00F07DE1" w:rsidRPr="00110280" w:rsidDel="00110280" w:rsidRDefault="00F07DE1">
      <w:pPr>
        <w:rPr>
          <w:del w:id="1042" w:author="Gregor von Laszewski" w:date="2016-05-09T09:58:00Z"/>
          <w:rFonts w:ascii="Times New Roman" w:eastAsia="Times New Roman" w:hAnsi="Times New Roman" w:cs="Times New Roman"/>
          <w:sz w:val="24"/>
          <w:szCs w:val="24"/>
          <w:rPrChange w:id="1043" w:author="Gregor von Laszewski" w:date="2016-05-09T09:56:00Z">
            <w:rPr>
              <w:del w:id="1044" w:author="Gregor von Laszewski" w:date="2016-05-09T09:58:00Z"/>
              <w:rFonts w:ascii="Segoe UI" w:eastAsia="Times New Roman" w:hAnsi="Segoe UI" w:cs="Segoe UI"/>
              <w:sz w:val="12"/>
              <w:szCs w:val="12"/>
            </w:rPr>
          </w:rPrChange>
        </w:rPr>
        <w:pPrChange w:id="1045" w:author="Gregor von Laszewski" w:date="2016-05-09T09:53:00Z">
          <w:pPr>
            <w:spacing w:after="0" w:line="240" w:lineRule="auto"/>
            <w:jc w:val="both"/>
            <w:textAlignment w:val="baseline"/>
          </w:pPr>
        </w:pPrChange>
      </w:pPr>
      <w:del w:id="1046" w:author="Gregor von Laszewski" w:date="2016-05-12T09:02:00Z">
        <w:r w:rsidRPr="00110280" w:rsidDel="00516E93">
          <w:rPr>
            <w:rFonts w:ascii="Times New Roman" w:eastAsia="Times New Roman" w:hAnsi="Times New Roman" w:cs="Times New Roman"/>
            <w:b/>
            <w:bCs/>
            <w:sz w:val="24"/>
            <w:szCs w:val="24"/>
            <w:rPrChange w:id="1047" w:author="Gregor von Laszewski" w:date="2016-05-09T09:56:00Z">
              <w:rPr>
                <w:rFonts w:ascii="Consolas" w:eastAsia="Times New Roman" w:hAnsi="Consolas" w:cs="Consolas"/>
                <w:b/>
                <w:bCs/>
                <w:sz w:val="18"/>
                <w:szCs w:val="18"/>
              </w:rPr>
            </w:rPrChange>
          </w:rPr>
          <w:delText>Script locations </w:delText>
        </w:r>
        <w:r w:rsidRPr="00110280" w:rsidDel="00516E93">
          <w:rPr>
            <w:rFonts w:ascii="Times New Roman" w:eastAsia="Times New Roman" w:hAnsi="Times New Roman" w:cs="Times New Roman"/>
            <w:sz w:val="24"/>
            <w:szCs w:val="24"/>
            <w:rPrChange w:id="1048" w:author="Gregor von Laszewski" w:date="2016-05-09T09:56:00Z">
              <w:rPr>
                <w:rFonts w:ascii="Consolas" w:eastAsia="Times New Roman" w:hAnsi="Consolas" w:cs="Consolas"/>
                <w:sz w:val="18"/>
                <w:szCs w:val="18"/>
              </w:rPr>
            </w:rPrChange>
          </w:rPr>
          <w:delText> </w:delText>
        </w:r>
      </w:del>
    </w:p>
    <w:p w14:paraId="601642A6" w14:textId="45619EF5" w:rsidR="00F07DE1" w:rsidRPr="00110280" w:rsidDel="00516E93" w:rsidRDefault="00F07DE1">
      <w:pPr>
        <w:rPr>
          <w:del w:id="1049" w:author="Gregor von Laszewski" w:date="2016-05-12T09:02:00Z"/>
          <w:rFonts w:ascii="Times New Roman" w:eastAsia="Times New Roman" w:hAnsi="Times New Roman" w:cs="Times New Roman"/>
          <w:sz w:val="24"/>
          <w:szCs w:val="24"/>
          <w:rPrChange w:id="1050" w:author="Gregor von Laszewski" w:date="2016-05-09T09:56:00Z">
            <w:rPr>
              <w:del w:id="1051" w:author="Gregor von Laszewski" w:date="2016-05-12T09:02:00Z"/>
              <w:rFonts w:ascii="Segoe UI" w:eastAsia="Times New Roman" w:hAnsi="Segoe UI" w:cs="Segoe UI"/>
              <w:sz w:val="12"/>
              <w:szCs w:val="12"/>
            </w:rPr>
          </w:rPrChange>
        </w:rPr>
        <w:pPrChange w:id="1052" w:author="Gregor von Laszewski" w:date="2016-05-09T09:53:00Z">
          <w:pPr>
            <w:spacing w:after="0" w:line="240" w:lineRule="auto"/>
            <w:jc w:val="both"/>
            <w:textAlignment w:val="baseline"/>
          </w:pPr>
        </w:pPrChange>
      </w:pPr>
      <w:del w:id="1053" w:author="Gregor von Laszewski" w:date="2016-05-09T09:58:00Z">
        <w:r w:rsidRPr="00110280" w:rsidDel="00110280">
          <w:rPr>
            <w:rFonts w:ascii="Times New Roman" w:eastAsia="Times New Roman" w:hAnsi="Times New Roman" w:cs="Times New Roman"/>
            <w:sz w:val="24"/>
            <w:szCs w:val="24"/>
            <w:rPrChange w:id="1054" w:author="Gregor von Laszewski" w:date="2016-05-09T09:56:00Z">
              <w:rPr>
                <w:rFonts w:ascii="Times New Roman" w:eastAsia="Times New Roman" w:hAnsi="Times New Roman" w:cs="Times New Roman"/>
                <w:sz w:val="18"/>
                <w:szCs w:val="18"/>
              </w:rPr>
            </w:rPrChange>
          </w:rPr>
          <w:delText> </w:delText>
        </w:r>
      </w:del>
    </w:p>
    <w:p w14:paraId="5107D350" w14:textId="46CAD7C4" w:rsidR="00F07DE1" w:rsidRPr="00110280" w:rsidDel="00516E93" w:rsidRDefault="00F07DE1">
      <w:pPr>
        <w:rPr>
          <w:del w:id="1055" w:author="Gregor von Laszewski" w:date="2016-05-12T09:02:00Z"/>
          <w:rFonts w:ascii="Times New Roman" w:eastAsia="Times New Roman" w:hAnsi="Times New Roman" w:cs="Times New Roman"/>
          <w:sz w:val="24"/>
          <w:szCs w:val="24"/>
          <w:rPrChange w:id="1056" w:author="Gregor von Laszewski" w:date="2016-05-09T09:56:00Z">
            <w:rPr>
              <w:del w:id="1057" w:author="Gregor von Laszewski" w:date="2016-05-12T09:02:00Z"/>
              <w:rFonts w:ascii="Segoe UI" w:eastAsia="Times New Roman" w:hAnsi="Segoe UI" w:cs="Segoe UI"/>
              <w:sz w:val="12"/>
              <w:szCs w:val="12"/>
            </w:rPr>
          </w:rPrChange>
        </w:rPr>
        <w:pPrChange w:id="1058" w:author="Gregor von Laszewski" w:date="2016-05-09T09:53:00Z">
          <w:pPr>
            <w:spacing w:after="0" w:line="240" w:lineRule="auto"/>
            <w:jc w:val="both"/>
            <w:textAlignment w:val="baseline"/>
          </w:pPr>
        </w:pPrChange>
      </w:pPr>
      <w:del w:id="1059" w:author="Gregor von Laszewski" w:date="2016-05-12T09:02:00Z">
        <w:r w:rsidRPr="00110280" w:rsidDel="00516E93">
          <w:rPr>
            <w:rFonts w:ascii="Times New Roman" w:eastAsia="Times New Roman" w:hAnsi="Times New Roman" w:cs="Times New Roman"/>
            <w:sz w:val="24"/>
            <w:szCs w:val="24"/>
            <w:rPrChange w:id="1060" w:author="Gregor von Laszewski" w:date="2016-05-09T09:56:00Z">
              <w:rPr>
                <w:rFonts w:ascii="Consolas" w:eastAsia="Times New Roman" w:hAnsi="Consolas" w:cs="Consolas"/>
                <w:sz w:val="18"/>
                <w:szCs w:val="18"/>
              </w:rPr>
            </w:rPrChange>
          </w:rPr>
          <w:delText> -YML and inventory file </w:delText>
        </w:r>
      </w:del>
    </w:p>
    <w:p w14:paraId="34428B51" w14:textId="7F2C00E5" w:rsidR="00F07DE1" w:rsidRPr="00110280" w:rsidDel="00516E93" w:rsidRDefault="00F07DE1">
      <w:pPr>
        <w:pStyle w:val="NoSpacing"/>
        <w:rPr>
          <w:del w:id="1061" w:author="Gregor von Laszewski" w:date="2016-05-12T09:02:00Z"/>
          <w:sz w:val="24"/>
          <w:szCs w:val="24"/>
          <w:rPrChange w:id="1062" w:author="Gregor von Laszewski" w:date="2016-05-09T09:56:00Z">
            <w:rPr>
              <w:del w:id="1063" w:author="Gregor von Laszewski" w:date="2016-05-12T09:02:00Z"/>
              <w:rFonts w:ascii="Segoe UI" w:eastAsia="Times New Roman" w:hAnsi="Segoe UI" w:cs="Segoe UI"/>
              <w:sz w:val="12"/>
              <w:szCs w:val="12"/>
            </w:rPr>
          </w:rPrChange>
        </w:rPr>
        <w:pPrChange w:id="1064" w:author="Gregor von Laszewski" w:date="2016-05-09T09:55:00Z">
          <w:pPr>
            <w:spacing w:after="0" w:line="240" w:lineRule="auto"/>
            <w:jc w:val="both"/>
            <w:textAlignment w:val="baseline"/>
          </w:pPr>
        </w:pPrChange>
      </w:pPr>
      <w:del w:id="1065" w:author="Gregor von Laszewski" w:date="2016-05-12T09:02:00Z">
        <w:r w:rsidRPr="00110280" w:rsidDel="00516E93">
          <w:rPr>
            <w:sz w:val="24"/>
            <w:szCs w:val="24"/>
            <w:rPrChange w:id="1066" w:author="Gregor von Laszewski" w:date="2016-05-09T09:56:00Z">
              <w:rPr>
                <w:rFonts w:ascii="Consolas" w:eastAsia="Times New Roman" w:hAnsi="Consolas" w:cs="Consolas"/>
                <w:sz w:val="18"/>
                <w:szCs w:val="18"/>
              </w:rPr>
            </w:rPrChange>
          </w:rPr>
          <w:delText>        cloudmesh-ansible-face/ubuntu/ubuntu_openface.yml </w:delText>
        </w:r>
      </w:del>
    </w:p>
    <w:p w14:paraId="77E76170" w14:textId="65A4C7D2" w:rsidR="00F07DE1" w:rsidRPr="00110280" w:rsidDel="00516E93" w:rsidRDefault="00F07DE1">
      <w:pPr>
        <w:pStyle w:val="NoSpacing"/>
        <w:rPr>
          <w:del w:id="1067" w:author="Gregor von Laszewski" w:date="2016-05-12T09:02:00Z"/>
          <w:sz w:val="24"/>
          <w:szCs w:val="24"/>
          <w:rPrChange w:id="1068" w:author="Gregor von Laszewski" w:date="2016-05-09T09:56:00Z">
            <w:rPr>
              <w:del w:id="1069" w:author="Gregor von Laszewski" w:date="2016-05-12T09:02:00Z"/>
              <w:rFonts w:ascii="Segoe UI" w:eastAsia="Times New Roman" w:hAnsi="Segoe UI" w:cs="Segoe UI"/>
              <w:sz w:val="12"/>
              <w:szCs w:val="12"/>
            </w:rPr>
          </w:rPrChange>
        </w:rPr>
        <w:pPrChange w:id="1070" w:author="Gregor von Laszewski" w:date="2016-05-09T09:55:00Z">
          <w:pPr>
            <w:spacing w:after="0" w:line="240" w:lineRule="auto"/>
            <w:jc w:val="both"/>
            <w:textAlignment w:val="baseline"/>
          </w:pPr>
        </w:pPrChange>
      </w:pPr>
      <w:del w:id="1071" w:author="Gregor von Laszewski" w:date="2016-05-12T09:02:00Z">
        <w:r w:rsidRPr="00110280" w:rsidDel="00516E93">
          <w:rPr>
            <w:sz w:val="24"/>
            <w:szCs w:val="24"/>
            <w:rPrChange w:id="1072" w:author="Gregor von Laszewski" w:date="2016-05-09T09:56:00Z">
              <w:rPr>
                <w:rFonts w:ascii="Consolas" w:eastAsia="Times New Roman" w:hAnsi="Consolas" w:cs="Consolas"/>
                <w:sz w:val="18"/>
                <w:szCs w:val="18"/>
              </w:rPr>
            </w:rPrChange>
          </w:rPr>
          <w:delText>        cloudmesh-ansible-face/ubuntu/inventory.yml </w:delText>
        </w:r>
      </w:del>
    </w:p>
    <w:p w14:paraId="0291FCAD" w14:textId="7EB3B4DC" w:rsidR="00F07DE1" w:rsidRPr="00110280" w:rsidDel="00516E93" w:rsidRDefault="00F07DE1">
      <w:pPr>
        <w:rPr>
          <w:del w:id="1073" w:author="Gregor von Laszewski" w:date="2016-05-12T09:02:00Z"/>
          <w:rFonts w:ascii="Times New Roman" w:eastAsia="Times New Roman" w:hAnsi="Times New Roman" w:cs="Times New Roman"/>
          <w:sz w:val="24"/>
          <w:szCs w:val="24"/>
          <w:rPrChange w:id="1074" w:author="Gregor von Laszewski" w:date="2016-05-09T09:56:00Z">
            <w:rPr>
              <w:del w:id="1075" w:author="Gregor von Laszewski" w:date="2016-05-12T09:02:00Z"/>
              <w:rFonts w:ascii="Segoe UI" w:eastAsia="Times New Roman" w:hAnsi="Segoe UI" w:cs="Segoe UI"/>
              <w:sz w:val="12"/>
              <w:szCs w:val="12"/>
            </w:rPr>
          </w:rPrChange>
        </w:rPr>
        <w:pPrChange w:id="1076" w:author="Gregor von Laszewski" w:date="2016-05-09T09:53:00Z">
          <w:pPr>
            <w:spacing w:after="0" w:line="240" w:lineRule="auto"/>
            <w:jc w:val="both"/>
            <w:textAlignment w:val="baseline"/>
          </w:pPr>
        </w:pPrChange>
      </w:pPr>
      <w:del w:id="1077" w:author="Gregor von Laszewski" w:date="2016-05-12T09:02:00Z">
        <w:r w:rsidRPr="00110280" w:rsidDel="00516E93">
          <w:rPr>
            <w:rFonts w:ascii="Times New Roman" w:eastAsia="Times New Roman" w:hAnsi="Times New Roman" w:cs="Times New Roman"/>
            <w:sz w:val="24"/>
            <w:szCs w:val="24"/>
            <w:rPrChange w:id="1078" w:author="Gregor von Laszewski" w:date="2016-05-09T09:56:00Z">
              <w:rPr>
                <w:rFonts w:ascii="Times New Roman" w:eastAsia="Times New Roman" w:hAnsi="Times New Roman" w:cs="Times New Roman"/>
                <w:sz w:val="18"/>
                <w:szCs w:val="18"/>
              </w:rPr>
            </w:rPrChange>
          </w:rPr>
          <w:delText> </w:delText>
        </w:r>
      </w:del>
    </w:p>
    <w:p w14:paraId="35973D68" w14:textId="41DE7A5F" w:rsidR="00F07DE1" w:rsidRPr="00110280" w:rsidDel="00516E93" w:rsidRDefault="00F07DE1">
      <w:pPr>
        <w:rPr>
          <w:del w:id="1079" w:author="Gregor von Laszewski" w:date="2016-05-12T09:02:00Z"/>
          <w:rFonts w:ascii="Times New Roman" w:eastAsia="Times New Roman" w:hAnsi="Times New Roman" w:cs="Times New Roman"/>
          <w:sz w:val="24"/>
          <w:szCs w:val="24"/>
          <w:rPrChange w:id="1080" w:author="Gregor von Laszewski" w:date="2016-05-09T09:56:00Z">
            <w:rPr>
              <w:del w:id="1081" w:author="Gregor von Laszewski" w:date="2016-05-12T09:02:00Z"/>
              <w:rFonts w:ascii="Segoe UI" w:eastAsia="Times New Roman" w:hAnsi="Segoe UI" w:cs="Segoe UI"/>
              <w:sz w:val="12"/>
              <w:szCs w:val="12"/>
            </w:rPr>
          </w:rPrChange>
        </w:rPr>
        <w:pPrChange w:id="1082" w:author="Gregor von Laszewski" w:date="2016-05-09T09:53:00Z">
          <w:pPr>
            <w:spacing w:after="0" w:line="240" w:lineRule="auto"/>
            <w:jc w:val="both"/>
            <w:textAlignment w:val="baseline"/>
          </w:pPr>
        </w:pPrChange>
      </w:pPr>
      <w:del w:id="1083" w:author="Gregor von Laszewski" w:date="2016-05-12T09:02:00Z">
        <w:r w:rsidRPr="00110280" w:rsidDel="00516E93">
          <w:rPr>
            <w:rFonts w:ascii="Times New Roman" w:eastAsia="Times New Roman" w:hAnsi="Times New Roman" w:cs="Times New Roman"/>
            <w:sz w:val="24"/>
            <w:szCs w:val="24"/>
            <w:rPrChange w:id="1084" w:author="Gregor von Laszewski" w:date="2016-05-09T09:56:00Z">
              <w:rPr>
                <w:rFonts w:ascii="Consolas" w:eastAsia="Times New Roman" w:hAnsi="Consolas" w:cs="Consolas"/>
                <w:sz w:val="18"/>
                <w:szCs w:val="18"/>
              </w:rPr>
            </w:rPrChange>
          </w:rPr>
          <w:delText> -Demos running scripts using sample data from openface installation </w:delText>
        </w:r>
      </w:del>
    </w:p>
    <w:p w14:paraId="061BA058" w14:textId="7548C9A2" w:rsidR="00F07DE1" w:rsidRPr="00110280" w:rsidDel="00516E93" w:rsidRDefault="00F07DE1">
      <w:pPr>
        <w:pStyle w:val="NoSpacing"/>
        <w:rPr>
          <w:del w:id="1085" w:author="Gregor von Laszewski" w:date="2016-05-12T09:02:00Z"/>
          <w:sz w:val="24"/>
          <w:szCs w:val="24"/>
          <w:rPrChange w:id="1086" w:author="Gregor von Laszewski" w:date="2016-05-09T09:56:00Z">
            <w:rPr>
              <w:del w:id="1087" w:author="Gregor von Laszewski" w:date="2016-05-12T09:02:00Z"/>
              <w:rFonts w:ascii="Segoe UI" w:eastAsia="Times New Roman" w:hAnsi="Segoe UI" w:cs="Segoe UI"/>
              <w:sz w:val="12"/>
              <w:szCs w:val="12"/>
            </w:rPr>
          </w:rPrChange>
        </w:rPr>
        <w:pPrChange w:id="1088" w:author="Gregor von Laszewski" w:date="2016-05-09T09:55:00Z">
          <w:pPr>
            <w:spacing w:after="0" w:line="240" w:lineRule="auto"/>
            <w:jc w:val="both"/>
            <w:textAlignment w:val="baseline"/>
          </w:pPr>
        </w:pPrChange>
      </w:pPr>
      <w:del w:id="1089" w:author="Gregor von Laszewski" w:date="2016-05-12T09:02:00Z">
        <w:r w:rsidRPr="00110280" w:rsidDel="00516E93">
          <w:rPr>
            <w:sz w:val="24"/>
            <w:szCs w:val="24"/>
            <w:rPrChange w:id="1090" w:author="Gregor von Laszewski" w:date="2016-05-09T09:56:00Z">
              <w:rPr>
                <w:rFonts w:ascii="Consolas" w:eastAsia="Times New Roman" w:hAnsi="Consolas" w:cs="Consolas"/>
                <w:sz w:val="18"/>
                <w:szCs w:val="18"/>
              </w:rPr>
            </w:rPrChange>
          </w:rPr>
          <w:delText>        Demo2: cloudmesh-ansible-face/ubuntu/demo2b.sh </w:delText>
        </w:r>
      </w:del>
    </w:p>
    <w:p w14:paraId="6CE3071D" w14:textId="49A5E725" w:rsidR="00F07DE1" w:rsidRPr="00110280" w:rsidDel="00516E93" w:rsidRDefault="00F07DE1">
      <w:pPr>
        <w:pStyle w:val="NoSpacing"/>
        <w:rPr>
          <w:del w:id="1091" w:author="Gregor von Laszewski" w:date="2016-05-12T09:02:00Z"/>
          <w:sz w:val="24"/>
          <w:szCs w:val="24"/>
          <w:rPrChange w:id="1092" w:author="Gregor von Laszewski" w:date="2016-05-09T09:56:00Z">
            <w:rPr>
              <w:del w:id="1093" w:author="Gregor von Laszewski" w:date="2016-05-12T09:02:00Z"/>
              <w:rFonts w:ascii="Segoe UI" w:eastAsia="Times New Roman" w:hAnsi="Segoe UI" w:cs="Segoe UI"/>
              <w:sz w:val="12"/>
              <w:szCs w:val="12"/>
            </w:rPr>
          </w:rPrChange>
        </w:rPr>
        <w:pPrChange w:id="1094" w:author="Gregor von Laszewski" w:date="2016-05-09T09:55:00Z">
          <w:pPr>
            <w:spacing w:after="0" w:line="240" w:lineRule="auto"/>
            <w:jc w:val="both"/>
            <w:textAlignment w:val="baseline"/>
          </w:pPr>
        </w:pPrChange>
      </w:pPr>
      <w:del w:id="1095" w:author="Gregor von Laszewski" w:date="2016-05-12T09:02:00Z">
        <w:r w:rsidRPr="00110280" w:rsidDel="00516E93">
          <w:rPr>
            <w:sz w:val="24"/>
            <w:szCs w:val="24"/>
            <w:rPrChange w:id="1096" w:author="Gregor von Laszewski" w:date="2016-05-09T09:56:00Z">
              <w:rPr>
                <w:rFonts w:ascii="Consolas" w:eastAsia="Times New Roman" w:hAnsi="Consolas" w:cs="Consolas"/>
                <w:sz w:val="18"/>
                <w:szCs w:val="18"/>
              </w:rPr>
            </w:rPrChange>
          </w:rPr>
          <w:delText>        Demo3: cloudmesh-ansible-face/ubuntu/demo3b.sh </w:delText>
        </w:r>
      </w:del>
    </w:p>
    <w:p w14:paraId="5C94D7BF" w14:textId="14358219" w:rsidR="00F07DE1" w:rsidRPr="00110280" w:rsidDel="00516E93" w:rsidRDefault="00F07DE1">
      <w:pPr>
        <w:pStyle w:val="NoSpacing"/>
        <w:rPr>
          <w:del w:id="1097" w:author="Gregor von Laszewski" w:date="2016-05-12T09:02:00Z"/>
          <w:sz w:val="24"/>
          <w:szCs w:val="24"/>
          <w:rPrChange w:id="1098" w:author="Gregor von Laszewski" w:date="2016-05-09T09:56:00Z">
            <w:rPr>
              <w:del w:id="1099" w:author="Gregor von Laszewski" w:date="2016-05-12T09:02:00Z"/>
              <w:rFonts w:ascii="Segoe UI" w:eastAsia="Times New Roman" w:hAnsi="Segoe UI" w:cs="Segoe UI"/>
              <w:sz w:val="12"/>
              <w:szCs w:val="12"/>
            </w:rPr>
          </w:rPrChange>
        </w:rPr>
        <w:pPrChange w:id="1100" w:author="Gregor von Laszewski" w:date="2016-05-09T09:56:00Z">
          <w:pPr>
            <w:spacing w:after="0" w:line="240" w:lineRule="auto"/>
            <w:jc w:val="both"/>
            <w:textAlignment w:val="baseline"/>
          </w:pPr>
        </w:pPrChange>
      </w:pPr>
      <w:del w:id="1101" w:author="Gregor von Laszewski" w:date="2016-05-12T09:02:00Z">
        <w:r w:rsidRPr="00110280" w:rsidDel="00516E93">
          <w:rPr>
            <w:sz w:val="24"/>
            <w:szCs w:val="24"/>
            <w:rPrChange w:id="1102" w:author="Gregor von Laszewski" w:date="2016-05-09T09:56:00Z">
              <w:rPr>
                <w:rFonts w:ascii="Consolas" w:eastAsia="Times New Roman" w:hAnsi="Consolas" w:cs="Consolas"/>
                <w:sz w:val="18"/>
                <w:szCs w:val="18"/>
              </w:rPr>
            </w:rPrChange>
          </w:rPr>
          <w:delText>        Copy: cloudmesh-ansible-face/ubuntu/democopy.sh </w:delText>
        </w:r>
      </w:del>
    </w:p>
    <w:p w14:paraId="5525B019" w14:textId="407FFF0A" w:rsidR="00F07DE1" w:rsidRPr="00110280" w:rsidDel="00516E93" w:rsidRDefault="00F07DE1">
      <w:pPr>
        <w:rPr>
          <w:del w:id="1103" w:author="Gregor von Laszewski" w:date="2016-05-12T09:02:00Z"/>
          <w:rFonts w:ascii="Times New Roman" w:eastAsia="Times New Roman" w:hAnsi="Times New Roman" w:cs="Times New Roman"/>
          <w:sz w:val="24"/>
          <w:szCs w:val="24"/>
          <w:rPrChange w:id="1104" w:author="Gregor von Laszewski" w:date="2016-05-09T09:56:00Z">
            <w:rPr>
              <w:del w:id="1105" w:author="Gregor von Laszewski" w:date="2016-05-12T09:02:00Z"/>
              <w:rFonts w:ascii="Segoe UI" w:eastAsia="Times New Roman" w:hAnsi="Segoe UI" w:cs="Segoe UI"/>
              <w:sz w:val="12"/>
              <w:szCs w:val="12"/>
            </w:rPr>
          </w:rPrChange>
        </w:rPr>
        <w:pPrChange w:id="1106" w:author="Gregor von Laszewski" w:date="2016-05-09T09:53:00Z">
          <w:pPr>
            <w:spacing w:after="0" w:line="240" w:lineRule="auto"/>
            <w:jc w:val="both"/>
            <w:textAlignment w:val="baseline"/>
          </w:pPr>
        </w:pPrChange>
      </w:pPr>
      <w:del w:id="1107" w:author="Gregor von Laszewski" w:date="2016-05-12T09:02:00Z">
        <w:r w:rsidRPr="00110280" w:rsidDel="00516E93">
          <w:rPr>
            <w:rFonts w:ascii="Times New Roman" w:eastAsia="Times New Roman" w:hAnsi="Times New Roman" w:cs="Times New Roman"/>
            <w:sz w:val="24"/>
            <w:szCs w:val="24"/>
            <w:rPrChange w:id="1108" w:author="Gregor von Laszewski" w:date="2016-05-09T09:56:00Z">
              <w:rPr>
                <w:rFonts w:ascii="Times New Roman" w:eastAsia="Times New Roman" w:hAnsi="Times New Roman" w:cs="Times New Roman"/>
                <w:sz w:val="18"/>
                <w:szCs w:val="18"/>
              </w:rPr>
            </w:rPrChange>
          </w:rPr>
          <w:delText> </w:delText>
        </w:r>
      </w:del>
    </w:p>
    <w:p w14:paraId="21E196A3" w14:textId="76BA8F34" w:rsidR="00F07DE1" w:rsidRPr="00110280" w:rsidDel="00516E93" w:rsidRDefault="00F07DE1">
      <w:pPr>
        <w:rPr>
          <w:del w:id="1109" w:author="Gregor von Laszewski" w:date="2016-05-12T09:02:00Z"/>
          <w:rFonts w:ascii="Times New Roman" w:eastAsia="Times New Roman" w:hAnsi="Times New Roman" w:cs="Times New Roman"/>
          <w:sz w:val="24"/>
          <w:szCs w:val="24"/>
          <w:rPrChange w:id="1110" w:author="Gregor von Laszewski" w:date="2016-05-09T09:56:00Z">
            <w:rPr>
              <w:del w:id="1111" w:author="Gregor von Laszewski" w:date="2016-05-12T09:02:00Z"/>
              <w:rFonts w:ascii="Segoe UI" w:eastAsia="Times New Roman" w:hAnsi="Segoe UI" w:cs="Segoe UI"/>
              <w:sz w:val="12"/>
              <w:szCs w:val="12"/>
            </w:rPr>
          </w:rPrChange>
        </w:rPr>
        <w:pPrChange w:id="1112" w:author="Gregor von Laszewski" w:date="2016-05-09T09:53:00Z">
          <w:pPr>
            <w:spacing w:after="0" w:line="240" w:lineRule="auto"/>
            <w:jc w:val="both"/>
            <w:textAlignment w:val="baseline"/>
          </w:pPr>
        </w:pPrChange>
      </w:pPr>
      <w:del w:id="1113" w:author="Gregor von Laszewski" w:date="2016-05-12T09:02:00Z">
        <w:r w:rsidRPr="00110280" w:rsidDel="00516E93">
          <w:rPr>
            <w:rFonts w:ascii="Times New Roman" w:eastAsia="Times New Roman" w:hAnsi="Times New Roman" w:cs="Times New Roman"/>
            <w:sz w:val="24"/>
            <w:szCs w:val="24"/>
            <w:rPrChange w:id="1114" w:author="Gregor von Laszewski" w:date="2016-05-09T09:56:00Z">
              <w:rPr>
                <w:rFonts w:ascii="Consolas" w:eastAsia="Times New Roman" w:hAnsi="Consolas" w:cs="Consolas"/>
                <w:sz w:val="18"/>
                <w:szCs w:val="18"/>
              </w:rPr>
            </w:rPrChange>
          </w:rPr>
          <w:delText> -Demos running scripts using publicly available MUCT data </w:delText>
        </w:r>
      </w:del>
    </w:p>
    <w:p w14:paraId="665C9FBD" w14:textId="290A7BB7" w:rsidR="00F07DE1" w:rsidRPr="00110280" w:rsidDel="00516E93" w:rsidRDefault="00F07DE1">
      <w:pPr>
        <w:pStyle w:val="NoSpacing"/>
        <w:rPr>
          <w:del w:id="1115" w:author="Gregor von Laszewski" w:date="2016-05-12T09:02:00Z"/>
          <w:sz w:val="24"/>
          <w:szCs w:val="24"/>
          <w:rPrChange w:id="1116" w:author="Gregor von Laszewski" w:date="2016-05-09T09:56:00Z">
            <w:rPr>
              <w:del w:id="1117" w:author="Gregor von Laszewski" w:date="2016-05-12T09:02:00Z"/>
              <w:rFonts w:ascii="Segoe UI" w:eastAsia="Times New Roman" w:hAnsi="Segoe UI" w:cs="Segoe UI"/>
              <w:sz w:val="12"/>
              <w:szCs w:val="12"/>
            </w:rPr>
          </w:rPrChange>
        </w:rPr>
        <w:pPrChange w:id="1118" w:author="Gregor von Laszewski" w:date="2016-05-09T09:56:00Z">
          <w:pPr>
            <w:spacing w:after="0" w:line="240" w:lineRule="auto"/>
            <w:jc w:val="both"/>
            <w:textAlignment w:val="baseline"/>
          </w:pPr>
        </w:pPrChange>
      </w:pPr>
      <w:del w:id="1119" w:author="Gregor von Laszewski" w:date="2016-05-12T09:02:00Z">
        <w:r w:rsidRPr="00110280" w:rsidDel="00516E93">
          <w:rPr>
            <w:sz w:val="24"/>
            <w:szCs w:val="24"/>
            <w:rPrChange w:id="1120" w:author="Gregor von Laszewski" w:date="2016-05-09T09:56:00Z">
              <w:rPr>
                <w:rFonts w:ascii="Consolas" w:eastAsia="Times New Roman" w:hAnsi="Consolas" w:cs="Consolas"/>
                <w:sz w:val="18"/>
                <w:szCs w:val="18"/>
              </w:rPr>
            </w:rPrChange>
          </w:rPr>
          <w:delText>        Demo2: cloudmesh-ansible-face/ubuntu/demo2big.sh </w:delText>
        </w:r>
      </w:del>
    </w:p>
    <w:p w14:paraId="0A68FC2A" w14:textId="2E059E04" w:rsidR="00F07DE1" w:rsidRPr="00110280" w:rsidDel="00516E93" w:rsidRDefault="00F07DE1">
      <w:pPr>
        <w:pStyle w:val="NoSpacing"/>
        <w:rPr>
          <w:del w:id="1121" w:author="Gregor von Laszewski" w:date="2016-05-12T09:02:00Z"/>
          <w:sz w:val="24"/>
          <w:szCs w:val="24"/>
          <w:rPrChange w:id="1122" w:author="Gregor von Laszewski" w:date="2016-05-09T09:56:00Z">
            <w:rPr>
              <w:del w:id="1123" w:author="Gregor von Laszewski" w:date="2016-05-12T09:02:00Z"/>
              <w:rFonts w:ascii="Segoe UI" w:eastAsia="Times New Roman" w:hAnsi="Segoe UI" w:cs="Segoe UI"/>
              <w:sz w:val="12"/>
              <w:szCs w:val="12"/>
            </w:rPr>
          </w:rPrChange>
        </w:rPr>
        <w:pPrChange w:id="1124" w:author="Gregor von Laszewski" w:date="2016-05-09T09:56:00Z">
          <w:pPr>
            <w:spacing w:after="0" w:line="240" w:lineRule="auto"/>
            <w:jc w:val="both"/>
            <w:textAlignment w:val="baseline"/>
          </w:pPr>
        </w:pPrChange>
      </w:pPr>
      <w:del w:id="1125" w:author="Gregor von Laszewski" w:date="2016-05-12T09:02:00Z">
        <w:r w:rsidRPr="00110280" w:rsidDel="00516E93">
          <w:rPr>
            <w:sz w:val="24"/>
            <w:szCs w:val="24"/>
            <w:rPrChange w:id="1126" w:author="Gregor von Laszewski" w:date="2016-05-09T09:56:00Z">
              <w:rPr>
                <w:rFonts w:ascii="Consolas" w:eastAsia="Times New Roman" w:hAnsi="Consolas" w:cs="Consolas"/>
                <w:sz w:val="18"/>
                <w:szCs w:val="18"/>
              </w:rPr>
            </w:rPrChange>
          </w:rPr>
          <w:delText>        Demo3: cloudmesh-ansible-face/ubuntu/demo3big.sh </w:delText>
        </w:r>
      </w:del>
    </w:p>
    <w:p w14:paraId="789E9D50" w14:textId="13F453C6" w:rsidR="00F07DE1" w:rsidRPr="00110280" w:rsidDel="00516E93" w:rsidRDefault="00F07DE1">
      <w:pPr>
        <w:rPr>
          <w:del w:id="1127" w:author="Gregor von Laszewski" w:date="2016-05-12T09:02:00Z"/>
          <w:rFonts w:ascii="Times New Roman" w:eastAsia="Times New Roman" w:hAnsi="Times New Roman" w:cs="Times New Roman"/>
          <w:sz w:val="24"/>
          <w:szCs w:val="24"/>
          <w:rPrChange w:id="1128" w:author="Gregor von Laszewski" w:date="2016-05-09T09:56:00Z">
            <w:rPr>
              <w:del w:id="1129" w:author="Gregor von Laszewski" w:date="2016-05-12T09:02:00Z"/>
              <w:rFonts w:ascii="Segoe UI" w:eastAsia="Times New Roman" w:hAnsi="Segoe UI" w:cs="Segoe UI"/>
              <w:sz w:val="12"/>
              <w:szCs w:val="12"/>
            </w:rPr>
          </w:rPrChange>
        </w:rPr>
        <w:pPrChange w:id="1130" w:author="Gregor von Laszewski" w:date="2016-05-09T09:53:00Z">
          <w:pPr>
            <w:spacing w:after="0" w:line="240" w:lineRule="auto"/>
            <w:jc w:val="both"/>
            <w:textAlignment w:val="baseline"/>
          </w:pPr>
        </w:pPrChange>
      </w:pPr>
      <w:del w:id="1131" w:author="Gregor von Laszewski" w:date="2016-05-12T09:02:00Z">
        <w:r w:rsidRPr="00110280" w:rsidDel="00516E93">
          <w:rPr>
            <w:rFonts w:ascii="Times New Roman" w:eastAsia="Times New Roman" w:hAnsi="Times New Roman" w:cs="Times New Roman"/>
            <w:sz w:val="24"/>
            <w:szCs w:val="24"/>
            <w:rPrChange w:id="1132" w:author="Gregor von Laszewski" w:date="2016-05-09T09:56:00Z">
              <w:rPr>
                <w:rFonts w:ascii="Times New Roman" w:eastAsia="Times New Roman" w:hAnsi="Times New Roman" w:cs="Times New Roman"/>
                <w:sz w:val="18"/>
                <w:szCs w:val="18"/>
              </w:rPr>
            </w:rPrChange>
          </w:rPr>
          <w:delText> </w:delText>
        </w:r>
      </w:del>
    </w:p>
    <w:p w14:paraId="7805FFE5" w14:textId="3B30270B" w:rsidR="00F07DE1" w:rsidRPr="00110280" w:rsidDel="00516E93" w:rsidRDefault="00F07DE1">
      <w:pPr>
        <w:rPr>
          <w:del w:id="1133" w:author="Gregor von Laszewski" w:date="2016-05-12T09:02:00Z"/>
          <w:rFonts w:ascii="Times New Roman" w:eastAsia="Times New Roman" w:hAnsi="Times New Roman" w:cs="Times New Roman"/>
          <w:sz w:val="24"/>
          <w:szCs w:val="24"/>
          <w:rPrChange w:id="1134" w:author="Gregor von Laszewski" w:date="2016-05-09T09:56:00Z">
            <w:rPr>
              <w:del w:id="1135" w:author="Gregor von Laszewski" w:date="2016-05-12T09:02:00Z"/>
              <w:rFonts w:ascii="Segoe UI" w:eastAsia="Times New Roman" w:hAnsi="Segoe UI" w:cs="Segoe UI"/>
              <w:sz w:val="12"/>
              <w:szCs w:val="12"/>
            </w:rPr>
          </w:rPrChange>
        </w:rPr>
        <w:pPrChange w:id="1136" w:author="Gregor von Laszewski" w:date="2016-05-09T09:53:00Z">
          <w:pPr>
            <w:spacing w:after="0" w:line="240" w:lineRule="auto"/>
            <w:jc w:val="both"/>
            <w:textAlignment w:val="baseline"/>
          </w:pPr>
        </w:pPrChange>
      </w:pPr>
      <w:del w:id="1137" w:author="Gregor von Laszewski" w:date="2016-05-12T09:02:00Z">
        <w:r w:rsidRPr="00110280" w:rsidDel="00516E93">
          <w:rPr>
            <w:rFonts w:ascii="Times New Roman" w:eastAsia="Times New Roman" w:hAnsi="Times New Roman" w:cs="Times New Roman"/>
            <w:sz w:val="24"/>
            <w:szCs w:val="24"/>
            <w:rPrChange w:id="1138" w:author="Gregor von Laszewski" w:date="2016-05-09T09:56:00Z">
              <w:rPr>
                <w:rFonts w:ascii="Consolas" w:eastAsia="Times New Roman" w:hAnsi="Consolas" w:cs="Consolas"/>
                <w:sz w:val="18"/>
                <w:szCs w:val="18"/>
              </w:rPr>
            </w:rPrChange>
          </w:rPr>
          <w:delText> -Analysis Scripts </w:delText>
        </w:r>
      </w:del>
    </w:p>
    <w:p w14:paraId="1936DB85" w14:textId="3294800E" w:rsidR="00F07DE1" w:rsidRPr="00110280" w:rsidDel="00516E93" w:rsidRDefault="00F07DE1">
      <w:pPr>
        <w:pStyle w:val="NoSpacing"/>
        <w:rPr>
          <w:del w:id="1139" w:author="Gregor von Laszewski" w:date="2016-05-12T09:02:00Z"/>
          <w:sz w:val="24"/>
          <w:szCs w:val="24"/>
          <w:rPrChange w:id="1140" w:author="Gregor von Laszewski" w:date="2016-05-09T09:56:00Z">
            <w:rPr>
              <w:del w:id="1141" w:author="Gregor von Laszewski" w:date="2016-05-12T09:02:00Z"/>
              <w:rFonts w:ascii="Segoe UI" w:eastAsia="Times New Roman" w:hAnsi="Segoe UI" w:cs="Segoe UI"/>
              <w:sz w:val="12"/>
              <w:szCs w:val="12"/>
            </w:rPr>
          </w:rPrChange>
        </w:rPr>
        <w:pPrChange w:id="1142" w:author="Gregor von Laszewski" w:date="2016-05-09T09:56:00Z">
          <w:pPr>
            <w:spacing w:after="0" w:line="240" w:lineRule="auto"/>
            <w:jc w:val="both"/>
            <w:textAlignment w:val="baseline"/>
          </w:pPr>
        </w:pPrChange>
      </w:pPr>
      <w:del w:id="1143" w:author="Gregor von Laszewski" w:date="2016-05-12T09:02:00Z">
        <w:r w:rsidRPr="00110280" w:rsidDel="00516E93">
          <w:rPr>
            <w:sz w:val="24"/>
            <w:szCs w:val="24"/>
            <w:rPrChange w:id="1144" w:author="Gregor von Laszewski" w:date="2016-05-09T09:56:00Z">
              <w:rPr>
                <w:rFonts w:ascii="Consolas" w:eastAsia="Times New Roman" w:hAnsi="Consolas" w:cs="Consolas"/>
                <w:sz w:val="18"/>
                <w:szCs w:val="18"/>
              </w:rPr>
            </w:rPrChange>
          </w:rPr>
          <w:delText>        cloudmesh-ansible-face/performace/summaryPlots_demo2.R </w:delText>
        </w:r>
      </w:del>
    </w:p>
    <w:p w14:paraId="6890435F" w14:textId="014F3804" w:rsidR="00F07DE1" w:rsidRPr="00110280" w:rsidDel="00516E93" w:rsidRDefault="00F07DE1">
      <w:pPr>
        <w:pStyle w:val="NoSpacing"/>
        <w:rPr>
          <w:del w:id="1145" w:author="Gregor von Laszewski" w:date="2016-05-12T09:02:00Z"/>
          <w:sz w:val="24"/>
          <w:szCs w:val="24"/>
          <w:rPrChange w:id="1146" w:author="Gregor von Laszewski" w:date="2016-05-09T09:56:00Z">
            <w:rPr>
              <w:del w:id="1147" w:author="Gregor von Laszewski" w:date="2016-05-12T09:02:00Z"/>
              <w:rFonts w:ascii="Segoe UI" w:eastAsia="Times New Roman" w:hAnsi="Segoe UI" w:cs="Segoe UI"/>
              <w:sz w:val="12"/>
              <w:szCs w:val="12"/>
            </w:rPr>
          </w:rPrChange>
        </w:rPr>
        <w:pPrChange w:id="1148" w:author="Gregor von Laszewski" w:date="2016-05-09T09:56:00Z">
          <w:pPr>
            <w:spacing w:after="0" w:line="240" w:lineRule="auto"/>
            <w:jc w:val="both"/>
            <w:textAlignment w:val="baseline"/>
          </w:pPr>
        </w:pPrChange>
      </w:pPr>
      <w:del w:id="1149" w:author="Gregor von Laszewski" w:date="2016-05-12T09:02:00Z">
        <w:r w:rsidRPr="00110280" w:rsidDel="00516E93">
          <w:rPr>
            <w:sz w:val="24"/>
            <w:szCs w:val="24"/>
            <w:rPrChange w:id="1150" w:author="Gregor von Laszewski" w:date="2016-05-09T09:56:00Z">
              <w:rPr>
                <w:rFonts w:ascii="Consolas" w:eastAsia="Times New Roman" w:hAnsi="Consolas" w:cs="Consolas"/>
                <w:sz w:val="18"/>
                <w:szCs w:val="18"/>
              </w:rPr>
            </w:rPrChange>
          </w:rPr>
          <w:delText>        cloudmesh-ansible-face/performace/summaryPlots_demo3.R </w:delText>
        </w:r>
      </w:del>
    </w:p>
    <w:p w14:paraId="01758D59" w14:textId="31376E66" w:rsidR="00F07DE1" w:rsidRPr="00110280" w:rsidDel="00516E93" w:rsidRDefault="00F07DE1">
      <w:pPr>
        <w:pStyle w:val="NoSpacing"/>
        <w:rPr>
          <w:del w:id="1151" w:author="Gregor von Laszewski" w:date="2016-05-12T09:02:00Z"/>
          <w:sz w:val="24"/>
          <w:szCs w:val="24"/>
          <w:rPrChange w:id="1152" w:author="Gregor von Laszewski" w:date="2016-05-09T09:56:00Z">
            <w:rPr>
              <w:del w:id="1153" w:author="Gregor von Laszewski" w:date="2016-05-12T09:02:00Z"/>
              <w:rFonts w:ascii="Segoe UI" w:eastAsia="Times New Roman" w:hAnsi="Segoe UI" w:cs="Segoe UI"/>
              <w:sz w:val="12"/>
              <w:szCs w:val="12"/>
            </w:rPr>
          </w:rPrChange>
        </w:rPr>
        <w:pPrChange w:id="1154" w:author="Gregor von Laszewski" w:date="2016-05-09T09:56:00Z">
          <w:pPr>
            <w:spacing w:after="0" w:line="240" w:lineRule="auto"/>
            <w:jc w:val="both"/>
            <w:textAlignment w:val="baseline"/>
          </w:pPr>
        </w:pPrChange>
      </w:pPr>
      <w:del w:id="1155" w:author="Gregor von Laszewski" w:date="2016-05-12T09:02:00Z">
        <w:r w:rsidRPr="00110280" w:rsidDel="00516E93">
          <w:rPr>
            <w:sz w:val="24"/>
            <w:szCs w:val="24"/>
            <w:rPrChange w:id="1156" w:author="Gregor von Laszewski" w:date="2016-05-09T09:56:00Z">
              <w:rPr>
                <w:rFonts w:ascii="Consolas" w:eastAsia="Times New Roman" w:hAnsi="Consolas" w:cs="Consolas"/>
                <w:sz w:val="18"/>
                <w:szCs w:val="18"/>
              </w:rPr>
            </w:rPrChange>
          </w:rPr>
          <w:delText>        cloudmesh-ansible-face/performace/demos_mean_sd.R </w:delText>
        </w:r>
      </w:del>
    </w:p>
    <w:p w14:paraId="15BC5026" w14:textId="40DEE104" w:rsidR="00F07DE1" w:rsidRPr="00110280" w:rsidDel="00516E93" w:rsidRDefault="00F07DE1">
      <w:pPr>
        <w:rPr>
          <w:del w:id="1157" w:author="Gregor von Laszewski" w:date="2016-05-12T09:02:00Z"/>
          <w:rFonts w:ascii="Times New Roman" w:eastAsia="Times New Roman" w:hAnsi="Times New Roman" w:cs="Times New Roman"/>
          <w:sz w:val="24"/>
          <w:szCs w:val="24"/>
          <w:rPrChange w:id="1158" w:author="Gregor von Laszewski" w:date="2016-05-09T09:56:00Z">
            <w:rPr>
              <w:del w:id="1159" w:author="Gregor von Laszewski" w:date="2016-05-12T09:02:00Z"/>
              <w:rFonts w:ascii="Segoe UI" w:eastAsia="Times New Roman" w:hAnsi="Segoe UI" w:cs="Segoe UI"/>
              <w:sz w:val="12"/>
              <w:szCs w:val="12"/>
            </w:rPr>
          </w:rPrChange>
        </w:rPr>
        <w:pPrChange w:id="1160" w:author="Gregor von Laszewski" w:date="2016-05-09T09:53:00Z">
          <w:pPr>
            <w:spacing w:after="0" w:line="240" w:lineRule="auto"/>
            <w:jc w:val="both"/>
            <w:textAlignment w:val="baseline"/>
          </w:pPr>
        </w:pPrChange>
      </w:pPr>
      <w:del w:id="1161" w:author="Gregor von Laszewski" w:date="2016-05-12T09:02:00Z">
        <w:r w:rsidRPr="00110280" w:rsidDel="00516E93">
          <w:rPr>
            <w:rFonts w:ascii="Times New Roman" w:eastAsia="Times New Roman" w:hAnsi="Times New Roman" w:cs="Times New Roman"/>
            <w:sz w:val="24"/>
            <w:szCs w:val="24"/>
            <w:rPrChange w:id="1162" w:author="Gregor von Laszewski" w:date="2016-05-09T09:56:00Z">
              <w:rPr>
                <w:rFonts w:ascii="Times New Roman" w:eastAsia="Times New Roman" w:hAnsi="Times New Roman" w:cs="Times New Roman"/>
                <w:sz w:val="18"/>
                <w:szCs w:val="18"/>
              </w:rPr>
            </w:rPrChange>
          </w:rPr>
          <w:delText> </w:delText>
        </w:r>
      </w:del>
    </w:p>
    <w:p w14:paraId="745B79D9" w14:textId="464E3442" w:rsidR="00F07DE1" w:rsidRPr="00110280" w:rsidDel="00516E93" w:rsidRDefault="00F07DE1">
      <w:pPr>
        <w:rPr>
          <w:del w:id="1163" w:author="Gregor von Laszewski" w:date="2016-05-12T09:02:00Z"/>
          <w:rFonts w:ascii="Times New Roman" w:eastAsia="Times New Roman" w:hAnsi="Times New Roman" w:cs="Times New Roman"/>
          <w:sz w:val="24"/>
          <w:szCs w:val="24"/>
          <w:rPrChange w:id="1164" w:author="Gregor von Laszewski" w:date="2016-05-09T09:56:00Z">
            <w:rPr>
              <w:del w:id="1165" w:author="Gregor von Laszewski" w:date="2016-05-12T09:02:00Z"/>
              <w:rFonts w:ascii="Segoe UI" w:eastAsia="Times New Roman" w:hAnsi="Segoe UI" w:cs="Segoe UI"/>
              <w:sz w:val="12"/>
              <w:szCs w:val="12"/>
            </w:rPr>
          </w:rPrChange>
        </w:rPr>
        <w:pPrChange w:id="1166" w:author="Gregor von Laszewski" w:date="2016-05-09T09:53:00Z">
          <w:pPr>
            <w:spacing w:after="0" w:line="240" w:lineRule="auto"/>
            <w:jc w:val="both"/>
            <w:textAlignment w:val="baseline"/>
          </w:pPr>
        </w:pPrChange>
      </w:pPr>
      <w:del w:id="1167" w:author="Gregor von Laszewski" w:date="2016-05-12T09:02:00Z">
        <w:r w:rsidRPr="00110280" w:rsidDel="00516E93">
          <w:rPr>
            <w:rFonts w:ascii="Times New Roman" w:eastAsia="Times New Roman" w:hAnsi="Times New Roman" w:cs="Times New Roman"/>
            <w:sz w:val="24"/>
            <w:szCs w:val="24"/>
            <w:rPrChange w:id="1168" w:author="Gregor von Laszewski" w:date="2016-05-09T09:56:00Z">
              <w:rPr>
                <w:rFonts w:ascii="Times New Roman" w:eastAsia="Times New Roman" w:hAnsi="Times New Roman" w:cs="Times New Roman"/>
                <w:sz w:val="18"/>
                <w:szCs w:val="18"/>
              </w:rPr>
            </w:rPrChange>
          </w:rPr>
          <w:delText>More details can be found in the README file at  </w:delText>
        </w:r>
      </w:del>
    </w:p>
    <w:p w14:paraId="745E8070" w14:textId="1A7A190C" w:rsidR="00F07DE1" w:rsidRPr="00110280" w:rsidDel="00516E93" w:rsidRDefault="00F07DE1">
      <w:pPr>
        <w:pStyle w:val="NoSpacing"/>
        <w:rPr>
          <w:del w:id="1169" w:author="Gregor von Laszewski" w:date="2016-05-12T09:02:00Z"/>
          <w:sz w:val="24"/>
          <w:szCs w:val="24"/>
          <w:rPrChange w:id="1170" w:author="Gregor von Laszewski" w:date="2016-05-09T09:56:00Z">
            <w:rPr>
              <w:del w:id="1171" w:author="Gregor von Laszewski" w:date="2016-05-12T09:02:00Z"/>
              <w:rFonts w:ascii="Segoe UI" w:eastAsia="Times New Roman" w:hAnsi="Segoe UI" w:cs="Segoe UI"/>
              <w:sz w:val="12"/>
              <w:szCs w:val="12"/>
            </w:rPr>
          </w:rPrChange>
        </w:rPr>
        <w:pPrChange w:id="1172" w:author="Gregor von Laszewski" w:date="2016-05-09T09:56:00Z">
          <w:pPr>
            <w:spacing w:after="0" w:line="240" w:lineRule="auto"/>
            <w:jc w:val="both"/>
            <w:textAlignment w:val="baseline"/>
          </w:pPr>
        </w:pPrChange>
      </w:pPr>
      <w:del w:id="1173" w:author="Gregor von Laszewski" w:date="2016-05-12T09:02:00Z">
        <w:r w:rsidRPr="00110280" w:rsidDel="00516E93">
          <w:rPr>
            <w:sz w:val="24"/>
            <w:szCs w:val="24"/>
            <w:rPrChange w:id="1174" w:author="Gregor von Laszewski" w:date="2016-05-09T09:56:00Z">
              <w:rPr>
                <w:rFonts w:ascii="Consolas" w:eastAsia="Times New Roman" w:hAnsi="Consolas" w:cs="Consolas"/>
                <w:sz w:val="18"/>
                <w:szCs w:val="18"/>
              </w:rPr>
            </w:rPrChange>
          </w:rPr>
          <w:delText>         cloudmesh-ansible-face/ubuntu/README.rst </w:delText>
        </w:r>
      </w:del>
    </w:p>
    <w:p w14:paraId="687241FF" w14:textId="77777777" w:rsidR="00F07DE1" w:rsidRPr="00110280" w:rsidRDefault="00F07DE1">
      <w:pPr>
        <w:rPr>
          <w:rFonts w:ascii="Times New Roman" w:eastAsia="Times New Roman" w:hAnsi="Times New Roman" w:cs="Times New Roman"/>
          <w:sz w:val="12"/>
          <w:szCs w:val="12"/>
          <w:rPrChange w:id="1175" w:author="Gregor von Laszewski" w:date="2016-05-09T09:54:00Z">
            <w:rPr>
              <w:rFonts w:ascii="Segoe UI" w:eastAsia="Times New Roman" w:hAnsi="Segoe UI" w:cs="Segoe UI"/>
              <w:sz w:val="12"/>
              <w:szCs w:val="12"/>
            </w:rPr>
          </w:rPrChange>
        </w:rPr>
        <w:pPrChange w:id="1176" w:author="Gregor von Laszewski" w:date="2016-05-09T09:53:00Z">
          <w:pPr>
            <w:spacing w:after="0" w:line="240" w:lineRule="auto"/>
            <w:jc w:val="both"/>
            <w:textAlignment w:val="baseline"/>
          </w:pPr>
        </w:pPrChange>
      </w:pPr>
      <w:r w:rsidRPr="00110280">
        <w:rPr>
          <w:rFonts w:ascii="Times New Roman" w:eastAsia="Times New Roman" w:hAnsi="Times New Roman" w:cs="Times New Roman"/>
          <w:sz w:val="18"/>
          <w:szCs w:val="18"/>
        </w:rPr>
        <w:t> </w:t>
      </w:r>
    </w:p>
    <w:p w14:paraId="025AB07A" w14:textId="56E3DE31" w:rsidR="00F07DE1" w:rsidRPr="00B040E7" w:rsidRDefault="00B040E7" w:rsidP="00B040E7">
      <w:pPr>
        <w:pStyle w:val="Heading1"/>
      </w:pPr>
      <w:r>
        <w:t xml:space="preserve">    </w:t>
      </w:r>
      <w:bookmarkStart w:id="1177" w:name="_Toc450548533"/>
      <w:r w:rsidR="00F07DE1" w:rsidRPr="00B040E7">
        <w:t>RESULTS</w:t>
      </w:r>
      <w:bookmarkEnd w:id="1177"/>
      <w:ins w:id="1178" w:author="Gregor von Laszewski" w:date="2016-05-12T09:05:00Z">
        <w:r w:rsidR="00547EF9">
          <w:t xml:space="preserve"> - original</w:t>
        </w:r>
      </w:ins>
      <w:r w:rsidR="00F07DE1" w:rsidRPr="00B040E7">
        <w:t> </w:t>
      </w:r>
    </w:p>
    <w:p w14:paraId="6C30EDD1" w14:textId="77777777" w:rsidR="00F07DE1" w:rsidRPr="00F07DE1" w:rsidRDefault="00F07DE1" w:rsidP="00F07DE1">
      <w:pPr>
        <w:spacing w:after="0" w:line="240" w:lineRule="auto"/>
        <w:jc w:val="both"/>
        <w:textAlignment w:val="baseline"/>
        <w:rPr>
          <w:rFonts w:ascii="Segoe UI" w:eastAsia="Times New Roman" w:hAnsi="Segoe UI" w:cs="Segoe UI"/>
          <w:sz w:val="12"/>
          <w:szCs w:val="12"/>
        </w:rPr>
      </w:pPr>
      <w:r w:rsidRPr="00F07DE1">
        <w:rPr>
          <w:rFonts w:ascii="Times New Roman" w:eastAsia="Times New Roman" w:hAnsi="Times New Roman" w:cs="Times New Roman"/>
          <w:sz w:val="18"/>
          <w:szCs w:val="18"/>
        </w:rPr>
        <w:t> </w:t>
      </w:r>
    </w:p>
    <w:p w14:paraId="2C205F4B" w14:textId="3F7BD445" w:rsidR="00F07DE1" w:rsidRPr="00F07DE1" w:rsidRDefault="009835AF" w:rsidP="00F07DE1">
      <w:pPr>
        <w:spacing w:after="0" w:line="240" w:lineRule="auto"/>
        <w:jc w:val="both"/>
        <w:textAlignment w:val="baseline"/>
        <w:rPr>
          <w:rFonts w:ascii="Times New Roman" w:eastAsia="Times New Roman" w:hAnsi="Times New Roman" w:cs="Times New Roman"/>
          <w:sz w:val="24"/>
          <w:szCs w:val="24"/>
        </w:rPr>
      </w:pPr>
      <w:ins w:id="1179" w:author="Gregor von Laszewski" w:date="2016-05-09T09:42:00Z">
        <w:r>
          <w:rPr>
            <w:rFonts w:ascii="Times New Roman" w:eastAsia="Times New Roman" w:hAnsi="Times New Roman" w:cs="Times New Roman"/>
            <w:sz w:val="24"/>
            <w:szCs w:val="24"/>
          </w:rPr>
          <w:t xml:space="preserve">Our results are visualized with </w:t>
        </w:r>
      </w:ins>
      <w:del w:id="1180" w:author="Gregor von Laszewski" w:date="2016-05-09T09:42:00Z">
        <w:r w:rsidR="00F07DE1" w:rsidRPr="00F07DE1" w:rsidDel="009835AF">
          <w:rPr>
            <w:rFonts w:ascii="Times New Roman" w:eastAsia="Times New Roman" w:hAnsi="Times New Roman" w:cs="Times New Roman"/>
            <w:sz w:val="24"/>
            <w:szCs w:val="24"/>
          </w:rPr>
          <w:delText xml:space="preserve">Following is the </w:delText>
        </w:r>
      </w:del>
      <w:r w:rsidR="00F07DE1" w:rsidRPr="00F07DE1">
        <w:rPr>
          <w:rFonts w:ascii="Times New Roman" w:eastAsia="Times New Roman" w:hAnsi="Times New Roman" w:cs="Times New Roman"/>
          <w:sz w:val="24"/>
          <w:szCs w:val="24"/>
        </w:rPr>
        <w:t>Box-whisker graph plot</w:t>
      </w:r>
      <w:ins w:id="1181" w:author="Gregor von Laszewski" w:date="2016-05-09T09:42:00Z">
        <w:r>
          <w:rPr>
            <w:rFonts w:ascii="Times New Roman" w:eastAsia="Times New Roman" w:hAnsi="Times New Roman" w:cs="Times New Roman"/>
            <w:sz w:val="24"/>
            <w:szCs w:val="24"/>
          </w:rPr>
          <w:t xml:space="preserve">s while </w:t>
        </w:r>
        <w:proofErr w:type="spellStart"/>
        <w:r>
          <w:rPr>
            <w:rFonts w:ascii="Times New Roman" w:eastAsia="Times New Roman" w:hAnsi="Times New Roman" w:cs="Times New Roman"/>
            <w:sz w:val="24"/>
            <w:szCs w:val="24"/>
          </w:rPr>
          <w:t>showcaseing</w:t>
        </w:r>
        <w:proofErr w:type="spellEnd"/>
        <w:r>
          <w:rPr>
            <w:rFonts w:ascii="Times New Roman" w:eastAsia="Times New Roman" w:hAnsi="Times New Roman" w:cs="Times New Roman"/>
            <w:sz w:val="24"/>
            <w:szCs w:val="24"/>
          </w:rPr>
          <w:t xml:space="preserve"> the </w:t>
        </w:r>
      </w:ins>
      <w:del w:id="1182" w:author="Gregor von Laszewski" w:date="2016-05-09T09:42:00Z">
        <w:r w:rsidR="00F07DE1" w:rsidRPr="00F07DE1" w:rsidDel="009835AF">
          <w:rPr>
            <w:rFonts w:ascii="Times New Roman" w:eastAsia="Times New Roman" w:hAnsi="Times New Roman" w:cs="Times New Roman"/>
            <w:sz w:val="24"/>
            <w:szCs w:val="24"/>
          </w:rPr>
          <w:delText xml:space="preserve"> between </w:delText>
        </w:r>
      </w:del>
      <w:r w:rsidR="00F07DE1" w:rsidRPr="00F07DE1">
        <w:rPr>
          <w:rFonts w:ascii="Times New Roman" w:eastAsia="Times New Roman" w:hAnsi="Times New Roman" w:cs="Times New Roman"/>
          <w:sz w:val="24"/>
          <w:szCs w:val="24"/>
        </w:rPr>
        <w:t>performance</w:t>
      </w:r>
      <w:del w:id="1183" w:author="Gregor von Laszewski" w:date="2016-05-09T09:42:00Z">
        <w:r w:rsidR="00F07DE1" w:rsidRPr="00F07DE1" w:rsidDel="009835AF">
          <w:rPr>
            <w:rFonts w:ascii="Times New Roman" w:eastAsia="Times New Roman" w:hAnsi="Times New Roman" w:cs="Times New Roman"/>
            <w:sz w:val="24"/>
            <w:szCs w:val="24"/>
          </w:rPr>
          <w:delText>s</w:delText>
        </w:r>
      </w:del>
      <w:r w:rsidR="00F07DE1" w:rsidRPr="00F07DE1">
        <w:rPr>
          <w:rFonts w:ascii="Times New Roman" w:eastAsia="Times New Roman" w:hAnsi="Times New Roman" w:cs="Times New Roman"/>
          <w:sz w:val="24"/>
          <w:szCs w:val="24"/>
        </w:rPr>
        <w:t xml:space="preserve"> of </w:t>
      </w:r>
      <w:commentRangeStart w:id="1184"/>
      <w:r w:rsidR="00F07DE1" w:rsidRPr="00F07DE1">
        <w:rPr>
          <w:rFonts w:ascii="Times New Roman" w:eastAsia="Times New Roman" w:hAnsi="Times New Roman" w:cs="Times New Roman"/>
          <w:sz w:val="24"/>
          <w:szCs w:val="24"/>
        </w:rPr>
        <w:t xml:space="preserve">Docker (on Mac OSX) and Ubuntu (on Windows 10). </w:t>
      </w:r>
      <w:commentRangeEnd w:id="1184"/>
      <w:r>
        <w:rPr>
          <w:rStyle w:val="CommentReference"/>
        </w:rPr>
        <w:commentReference w:id="1184"/>
      </w:r>
      <w:r w:rsidR="00F07DE1" w:rsidRPr="00F07DE1">
        <w:rPr>
          <w:rFonts w:ascii="Times New Roman" w:eastAsia="Times New Roman" w:hAnsi="Times New Roman" w:cs="Times New Roman"/>
          <w:sz w:val="24"/>
          <w:szCs w:val="24"/>
        </w:rPr>
        <w:t>The </w:t>
      </w:r>
      <w:commentRangeStart w:id="1185"/>
      <w:r w:rsidR="00F07DE1" w:rsidRPr="00F07DE1">
        <w:rPr>
          <w:rFonts w:ascii="Times New Roman" w:eastAsia="Times New Roman" w:hAnsi="Times New Roman" w:cs="Times New Roman"/>
          <w:sz w:val="24"/>
          <w:szCs w:val="24"/>
        </w:rPr>
        <w:t xml:space="preserve">graph compares real time </w:t>
      </w:r>
      <w:commentRangeEnd w:id="1185"/>
      <w:r>
        <w:rPr>
          <w:rStyle w:val="CommentReference"/>
        </w:rPr>
        <w:commentReference w:id="1185"/>
      </w:r>
      <w:r w:rsidR="00F07DE1" w:rsidRPr="00F07DE1">
        <w:rPr>
          <w:rFonts w:ascii="Times New Roman" w:eastAsia="Times New Roman" w:hAnsi="Times New Roman" w:cs="Times New Roman"/>
          <w:sz w:val="24"/>
          <w:szCs w:val="24"/>
        </w:rPr>
        <w:t>(wall clock time) , system time and user time performance of running </w:t>
      </w:r>
      <w:proofErr w:type="spellStart"/>
      <w:r w:rsidR="00F07DE1" w:rsidRPr="00F07DE1">
        <w:rPr>
          <w:rFonts w:ascii="Times New Roman" w:eastAsia="Times New Roman" w:hAnsi="Times New Roman" w:cs="Times New Roman"/>
          <w:sz w:val="24"/>
          <w:szCs w:val="24"/>
        </w:rPr>
        <w:t>openface</w:t>
      </w:r>
      <w:proofErr w:type="spellEnd"/>
      <w:r w:rsidR="00F07DE1" w:rsidRPr="00F07DE1">
        <w:rPr>
          <w:rFonts w:ascii="Times New Roman" w:eastAsia="Times New Roman" w:hAnsi="Times New Roman" w:cs="Times New Roman"/>
          <w:sz w:val="24"/>
          <w:szCs w:val="24"/>
        </w:rPr>
        <w:t> face comparison and face detection models on </w:t>
      </w:r>
      <w:proofErr w:type="spellStart"/>
      <w:r w:rsidR="00F07DE1" w:rsidRPr="00F07DE1">
        <w:rPr>
          <w:rFonts w:ascii="Times New Roman" w:eastAsia="Times New Roman" w:hAnsi="Times New Roman" w:cs="Times New Roman"/>
          <w:sz w:val="24"/>
          <w:szCs w:val="24"/>
        </w:rPr>
        <w:t>multiservers</w:t>
      </w:r>
      <w:proofErr w:type="spellEnd"/>
      <w:r w:rsidR="00F07DE1" w:rsidRPr="00F07DE1">
        <w:rPr>
          <w:rFonts w:ascii="Times New Roman" w:eastAsia="Times New Roman" w:hAnsi="Times New Roman" w:cs="Times New Roman"/>
          <w:sz w:val="24"/>
          <w:szCs w:val="24"/>
        </w:rPr>
        <w:t> using </w:t>
      </w:r>
      <w:proofErr w:type="spellStart"/>
      <w:r w:rsidR="00F07DE1" w:rsidRPr="00F07DE1">
        <w:rPr>
          <w:rFonts w:ascii="Times New Roman" w:eastAsia="Times New Roman" w:hAnsi="Times New Roman" w:cs="Times New Roman"/>
          <w:sz w:val="24"/>
          <w:szCs w:val="24"/>
        </w:rPr>
        <w:t>docker</w:t>
      </w:r>
      <w:proofErr w:type="spellEnd"/>
      <w:r w:rsidR="00F07DE1" w:rsidRPr="00F07DE1">
        <w:rPr>
          <w:rFonts w:ascii="Times New Roman" w:eastAsia="Times New Roman" w:hAnsi="Times New Roman" w:cs="Times New Roman"/>
          <w:sz w:val="24"/>
          <w:szCs w:val="24"/>
        </w:rPr>
        <w:t> swarm containers and </w:t>
      </w:r>
      <w:proofErr w:type="spellStart"/>
      <w:r w:rsidR="00F07DE1" w:rsidRPr="00F07DE1">
        <w:rPr>
          <w:rFonts w:ascii="Times New Roman" w:eastAsia="Times New Roman" w:hAnsi="Times New Roman" w:cs="Times New Roman"/>
          <w:sz w:val="24"/>
          <w:szCs w:val="24"/>
        </w:rPr>
        <w:t>ubuntu</w:t>
      </w:r>
      <w:proofErr w:type="spellEnd"/>
      <w:r w:rsidR="00F07DE1" w:rsidRPr="00F07DE1">
        <w:rPr>
          <w:rFonts w:ascii="Times New Roman" w:eastAsia="Times New Roman" w:hAnsi="Times New Roman" w:cs="Times New Roman"/>
          <w:sz w:val="24"/>
          <w:szCs w:val="24"/>
        </w:rPr>
        <w:t> </w:t>
      </w:r>
      <w:proofErr w:type="spellStart"/>
      <w:r w:rsidR="00F07DE1" w:rsidRPr="00F07DE1">
        <w:rPr>
          <w:rFonts w:ascii="Times New Roman" w:eastAsia="Times New Roman" w:hAnsi="Times New Roman" w:cs="Times New Roman"/>
          <w:sz w:val="24"/>
          <w:szCs w:val="24"/>
        </w:rPr>
        <w:t>vms</w:t>
      </w:r>
      <w:proofErr w:type="spellEnd"/>
      <w:r w:rsidR="00F07DE1" w:rsidRPr="00F07DE1">
        <w:rPr>
          <w:rFonts w:ascii="Times New Roman" w:eastAsia="Times New Roman" w:hAnsi="Times New Roman" w:cs="Times New Roman"/>
          <w:sz w:val="24"/>
          <w:szCs w:val="24"/>
        </w:rPr>
        <w:t> (</w:t>
      </w:r>
      <w:proofErr w:type="spellStart"/>
      <w:r w:rsidR="00F07DE1" w:rsidRPr="00F07DE1">
        <w:rPr>
          <w:rFonts w:ascii="Times New Roman" w:eastAsia="Times New Roman" w:hAnsi="Times New Roman" w:cs="Times New Roman"/>
          <w:sz w:val="24"/>
          <w:szCs w:val="24"/>
        </w:rPr>
        <w:t>ansible</w:t>
      </w:r>
      <w:proofErr w:type="spellEnd"/>
      <w:r w:rsidR="00F07DE1" w:rsidRPr="00F07DE1">
        <w:rPr>
          <w:rFonts w:ascii="Times New Roman" w:eastAsia="Times New Roman" w:hAnsi="Times New Roman" w:cs="Times New Roman"/>
          <w:sz w:val="24"/>
          <w:szCs w:val="24"/>
        </w:rPr>
        <w:t>). </w:t>
      </w:r>
    </w:p>
    <w:p w14:paraId="70F48E18" w14:textId="77777777" w:rsidR="00F07DE1" w:rsidRPr="00F07DE1" w:rsidRDefault="00F07DE1" w:rsidP="00F07DE1">
      <w:pPr>
        <w:spacing w:after="0" w:line="240" w:lineRule="auto"/>
        <w:jc w:val="both"/>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 </w:t>
      </w:r>
    </w:p>
    <w:p w14:paraId="70FC245B" w14:textId="6C189825" w:rsidR="00F07DE1" w:rsidRDefault="00F07DE1" w:rsidP="00F07DE1">
      <w:pPr>
        <w:spacing w:after="0" w:line="240" w:lineRule="auto"/>
        <w:jc w:val="both"/>
        <w:textAlignment w:val="baseline"/>
        <w:rPr>
          <w:ins w:id="1186" w:author="Gregor von Laszewski" w:date="2016-05-09T09:49:00Z"/>
          <w:rFonts w:ascii="Times New Roman" w:eastAsia="Times New Roman" w:hAnsi="Times New Roman" w:cs="Times New Roman"/>
          <w:sz w:val="24"/>
          <w:szCs w:val="24"/>
        </w:rPr>
      </w:pPr>
      <w:commentRangeStart w:id="1187"/>
      <w:r w:rsidRPr="00F07DE1">
        <w:rPr>
          <w:rFonts w:ascii="Times New Roman" w:eastAsia="Times New Roman" w:hAnsi="Times New Roman" w:cs="Times New Roman"/>
          <w:sz w:val="24"/>
          <w:szCs w:val="24"/>
        </w:rPr>
        <w:t xml:space="preserve">For </w:t>
      </w:r>
      <w:ins w:id="1188" w:author="Gregor von Laszewski" w:date="2016-05-09T09:48:00Z">
        <w:r w:rsidR="009835AF">
          <w:rPr>
            <w:rFonts w:ascii="Times New Roman" w:eastAsia="Times New Roman" w:hAnsi="Times New Roman" w:cs="Times New Roman"/>
            <w:sz w:val="24"/>
            <w:szCs w:val="24"/>
          </w:rPr>
          <w:t>D</w:t>
        </w:r>
      </w:ins>
      <w:del w:id="1189" w:author="Gregor von Laszewski" w:date="2016-05-09T09:48:00Z">
        <w:r w:rsidRPr="00F07DE1" w:rsidDel="009835AF">
          <w:rPr>
            <w:rFonts w:ascii="Times New Roman" w:eastAsia="Times New Roman" w:hAnsi="Times New Roman" w:cs="Times New Roman"/>
            <w:sz w:val="24"/>
            <w:szCs w:val="24"/>
          </w:rPr>
          <w:delText>d</w:delText>
        </w:r>
      </w:del>
      <w:r w:rsidRPr="00F07DE1">
        <w:rPr>
          <w:rFonts w:ascii="Times New Roman" w:eastAsia="Times New Roman" w:hAnsi="Times New Roman" w:cs="Times New Roman"/>
          <w:sz w:val="24"/>
          <w:szCs w:val="24"/>
        </w:rPr>
        <w:t>emo 2, though the mean/median real and user times are slightly higher for </w:t>
      </w:r>
      <w:proofErr w:type="spellStart"/>
      <w:r w:rsidRPr="00F07DE1">
        <w:rPr>
          <w:rFonts w:ascii="Times New Roman" w:eastAsia="Times New Roman" w:hAnsi="Times New Roman" w:cs="Times New Roman"/>
          <w:sz w:val="24"/>
          <w:szCs w:val="24"/>
        </w:rPr>
        <w:t>ubuntu</w:t>
      </w:r>
      <w:proofErr w:type="spellEnd"/>
      <w:r w:rsidRPr="00F07DE1">
        <w:rPr>
          <w:rFonts w:ascii="Times New Roman" w:eastAsia="Times New Roman" w:hAnsi="Times New Roman" w:cs="Times New Roman"/>
          <w:sz w:val="24"/>
          <w:szCs w:val="24"/>
        </w:rPr>
        <w:t> compared to </w:t>
      </w:r>
      <w:proofErr w:type="spellStart"/>
      <w:r w:rsidRPr="00F07DE1">
        <w:rPr>
          <w:rFonts w:ascii="Times New Roman" w:eastAsia="Times New Roman" w:hAnsi="Times New Roman" w:cs="Times New Roman"/>
          <w:sz w:val="24"/>
          <w:szCs w:val="24"/>
        </w:rPr>
        <w:t>docker</w:t>
      </w:r>
      <w:proofErr w:type="spellEnd"/>
      <w:r w:rsidRPr="00F07DE1">
        <w:rPr>
          <w:rFonts w:ascii="Times New Roman" w:eastAsia="Times New Roman" w:hAnsi="Times New Roman" w:cs="Times New Roman"/>
          <w:sz w:val="24"/>
          <w:szCs w:val="24"/>
        </w:rPr>
        <w:t xml:space="preserve"> as seen in the figure below, the </w:t>
      </w:r>
      <w:commentRangeEnd w:id="1187"/>
      <w:r w:rsidR="009835AF">
        <w:rPr>
          <w:rStyle w:val="CommentReference"/>
        </w:rPr>
        <w:commentReference w:id="1187"/>
      </w:r>
      <w:r w:rsidRPr="00F07DE1">
        <w:rPr>
          <w:rFonts w:ascii="Times New Roman" w:eastAsia="Times New Roman" w:hAnsi="Times New Roman" w:cs="Times New Roman"/>
          <w:sz w:val="24"/>
          <w:szCs w:val="24"/>
        </w:rPr>
        <w:t>time variability is higher for </w:t>
      </w:r>
      <w:proofErr w:type="spellStart"/>
      <w:r w:rsidRPr="00F07DE1">
        <w:rPr>
          <w:rFonts w:ascii="Times New Roman" w:eastAsia="Times New Roman" w:hAnsi="Times New Roman" w:cs="Times New Roman"/>
          <w:sz w:val="24"/>
          <w:szCs w:val="24"/>
        </w:rPr>
        <w:t>docker</w:t>
      </w:r>
      <w:proofErr w:type="spellEnd"/>
      <w:r w:rsidRPr="00F07DE1">
        <w:rPr>
          <w:rFonts w:ascii="Times New Roman" w:eastAsia="Times New Roman" w:hAnsi="Times New Roman" w:cs="Times New Roman"/>
          <w:sz w:val="24"/>
          <w:szCs w:val="24"/>
        </w:rPr>
        <w:t xml:space="preserve"> with several outliers with much higher run times compared to Ubuntu. So Ubuntu has a better consistency compared to Docker for </w:t>
      </w:r>
      <w:ins w:id="1190" w:author="Gregor von Laszewski" w:date="2016-05-09T09:48:00Z">
        <w:r w:rsidR="009835AF">
          <w:rPr>
            <w:rFonts w:ascii="Times New Roman" w:eastAsia="Times New Roman" w:hAnsi="Times New Roman" w:cs="Times New Roman"/>
            <w:sz w:val="24"/>
            <w:szCs w:val="24"/>
          </w:rPr>
          <w:t>D</w:t>
        </w:r>
      </w:ins>
      <w:del w:id="1191" w:author="Gregor von Laszewski" w:date="2016-05-09T09:48:00Z">
        <w:r w:rsidRPr="00F07DE1" w:rsidDel="009835AF">
          <w:rPr>
            <w:rFonts w:ascii="Times New Roman" w:eastAsia="Times New Roman" w:hAnsi="Times New Roman" w:cs="Times New Roman"/>
            <w:sz w:val="24"/>
            <w:szCs w:val="24"/>
          </w:rPr>
          <w:delText>d</w:delText>
        </w:r>
      </w:del>
      <w:r w:rsidRPr="00F07DE1">
        <w:rPr>
          <w:rFonts w:ascii="Times New Roman" w:eastAsia="Times New Roman" w:hAnsi="Times New Roman" w:cs="Times New Roman"/>
          <w:sz w:val="24"/>
          <w:szCs w:val="24"/>
        </w:rPr>
        <w:t>emo2 runs. For the SYS time, </w:t>
      </w:r>
      <w:proofErr w:type="spellStart"/>
      <w:r w:rsidRPr="00F07DE1">
        <w:rPr>
          <w:rFonts w:ascii="Times New Roman" w:eastAsia="Times New Roman" w:hAnsi="Times New Roman" w:cs="Times New Roman"/>
          <w:sz w:val="24"/>
          <w:szCs w:val="24"/>
        </w:rPr>
        <w:t>ubuntu</w:t>
      </w:r>
      <w:proofErr w:type="spellEnd"/>
      <w:r w:rsidRPr="00F07DE1">
        <w:rPr>
          <w:rFonts w:ascii="Times New Roman" w:eastAsia="Times New Roman" w:hAnsi="Times New Roman" w:cs="Times New Roman"/>
          <w:sz w:val="24"/>
          <w:szCs w:val="24"/>
        </w:rPr>
        <w:t> </w:t>
      </w:r>
      <w:proofErr w:type="gramStart"/>
      <w:r w:rsidRPr="00F07DE1">
        <w:rPr>
          <w:rFonts w:ascii="Times New Roman" w:eastAsia="Times New Roman" w:hAnsi="Times New Roman" w:cs="Times New Roman"/>
          <w:sz w:val="24"/>
          <w:szCs w:val="24"/>
        </w:rPr>
        <w:t>run's</w:t>
      </w:r>
      <w:proofErr w:type="gramEnd"/>
      <w:r w:rsidRPr="00F07DE1">
        <w:rPr>
          <w:rFonts w:ascii="Times New Roman" w:eastAsia="Times New Roman" w:hAnsi="Times New Roman" w:cs="Times New Roman"/>
          <w:sz w:val="24"/>
          <w:szCs w:val="24"/>
        </w:rPr>
        <w:t xml:space="preserve"> had much lower run time compared to </w:t>
      </w:r>
      <w:proofErr w:type="spellStart"/>
      <w:r w:rsidRPr="00F07DE1">
        <w:rPr>
          <w:rFonts w:ascii="Times New Roman" w:eastAsia="Times New Roman" w:hAnsi="Times New Roman" w:cs="Times New Roman"/>
          <w:sz w:val="24"/>
          <w:szCs w:val="24"/>
        </w:rPr>
        <w:t>docker</w:t>
      </w:r>
      <w:proofErr w:type="spellEnd"/>
      <w:r w:rsidRPr="00F07DE1">
        <w:rPr>
          <w:rFonts w:ascii="Times New Roman" w:eastAsia="Times New Roman" w:hAnsi="Times New Roman" w:cs="Times New Roman"/>
          <w:sz w:val="24"/>
          <w:szCs w:val="24"/>
        </w:rPr>
        <w:t> and hence </w:t>
      </w:r>
      <w:proofErr w:type="spellStart"/>
      <w:r w:rsidRPr="00F07DE1">
        <w:rPr>
          <w:rFonts w:ascii="Times New Roman" w:eastAsia="Times New Roman" w:hAnsi="Times New Roman" w:cs="Times New Roman"/>
          <w:sz w:val="24"/>
          <w:szCs w:val="24"/>
        </w:rPr>
        <w:t>ubuntu</w:t>
      </w:r>
      <w:proofErr w:type="spellEnd"/>
      <w:r w:rsidRPr="00F07DE1">
        <w:rPr>
          <w:rFonts w:ascii="Times New Roman" w:eastAsia="Times New Roman" w:hAnsi="Times New Roman" w:cs="Times New Roman"/>
          <w:sz w:val="24"/>
          <w:szCs w:val="24"/>
        </w:rPr>
        <w:t> clearly outperformed </w:t>
      </w:r>
      <w:proofErr w:type="spellStart"/>
      <w:r w:rsidRPr="00F07DE1">
        <w:rPr>
          <w:rFonts w:ascii="Times New Roman" w:eastAsia="Times New Roman" w:hAnsi="Times New Roman" w:cs="Times New Roman"/>
          <w:sz w:val="24"/>
          <w:szCs w:val="24"/>
        </w:rPr>
        <w:t>docker</w:t>
      </w:r>
      <w:proofErr w:type="spellEnd"/>
      <w:r w:rsidRPr="00F07DE1">
        <w:rPr>
          <w:rFonts w:ascii="Times New Roman" w:eastAsia="Times New Roman" w:hAnsi="Times New Roman" w:cs="Times New Roman"/>
          <w:sz w:val="24"/>
          <w:szCs w:val="24"/>
        </w:rPr>
        <w:t> in this case. </w:t>
      </w:r>
    </w:p>
    <w:p w14:paraId="7F78ED1E" w14:textId="77777777" w:rsidR="009835AF" w:rsidRDefault="009835AF" w:rsidP="00F07DE1">
      <w:pPr>
        <w:spacing w:after="0" w:line="240" w:lineRule="auto"/>
        <w:jc w:val="both"/>
        <w:textAlignment w:val="baseline"/>
        <w:rPr>
          <w:ins w:id="1192" w:author="Gregor von Laszewski" w:date="2016-05-09T09:49:00Z"/>
          <w:rFonts w:ascii="Times New Roman" w:eastAsia="Times New Roman" w:hAnsi="Times New Roman" w:cs="Times New Roman"/>
          <w:sz w:val="24"/>
          <w:szCs w:val="24"/>
        </w:rPr>
      </w:pPr>
    </w:p>
    <w:p w14:paraId="3ACBFCC6" w14:textId="3EAD1165" w:rsidR="009835AF" w:rsidRPr="00F07DE1" w:rsidRDefault="009835AF" w:rsidP="00F07DE1">
      <w:pPr>
        <w:spacing w:after="0" w:line="240" w:lineRule="auto"/>
        <w:jc w:val="both"/>
        <w:textAlignment w:val="baseline"/>
        <w:rPr>
          <w:rFonts w:ascii="Times New Roman" w:eastAsia="Times New Roman" w:hAnsi="Times New Roman" w:cs="Times New Roman"/>
          <w:sz w:val="24"/>
          <w:szCs w:val="24"/>
        </w:rPr>
      </w:pPr>
      <w:commentRangeStart w:id="1193"/>
      <w:ins w:id="1194" w:author="Gregor von Laszewski" w:date="2016-05-09T09:49:00Z">
        <w:r>
          <w:rPr>
            <w:rFonts w:ascii="Times New Roman" w:eastAsia="Times New Roman" w:hAnsi="Times New Roman" w:cs="Times New Roman"/>
            <w:sz w:val="24"/>
            <w:szCs w:val="24"/>
          </w:rPr>
          <w:t>TABLES</w:t>
        </w:r>
        <w:commentRangeEnd w:id="1193"/>
        <w:r>
          <w:rPr>
            <w:rStyle w:val="CommentReference"/>
          </w:rPr>
          <w:commentReference w:id="1193"/>
        </w:r>
      </w:ins>
    </w:p>
    <w:p w14:paraId="140B97CB" w14:textId="77777777" w:rsidR="00F07DE1" w:rsidRPr="00F07DE1" w:rsidRDefault="00F07DE1" w:rsidP="00F07DE1">
      <w:pPr>
        <w:shd w:val="clear" w:color="auto" w:fill="FFFFFF"/>
        <w:spacing w:after="0" w:line="240" w:lineRule="auto"/>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 </w:t>
      </w:r>
    </w:p>
    <w:tbl>
      <w:tblPr>
        <w:tblW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62"/>
        <w:gridCol w:w="975"/>
        <w:gridCol w:w="975"/>
      </w:tblGrid>
      <w:tr w:rsidR="00F07DE1" w:rsidRPr="00F07DE1" w14:paraId="29EBDAA0" w14:textId="77777777" w:rsidTr="00F07DE1">
        <w:tc>
          <w:tcPr>
            <w:tcW w:w="0" w:type="auto"/>
            <w:tcBorders>
              <w:top w:val="single" w:sz="6" w:space="0" w:color="B8CCE4"/>
              <w:left w:val="single" w:sz="6" w:space="0" w:color="B8CCE4"/>
              <w:bottom w:val="single" w:sz="12" w:space="0" w:color="95B3D7"/>
              <w:right w:val="single" w:sz="6" w:space="0" w:color="B8CCE4"/>
            </w:tcBorders>
            <w:shd w:val="clear" w:color="auto" w:fill="auto"/>
            <w:hideMark/>
          </w:tcPr>
          <w:p w14:paraId="1BCB0D68" w14:textId="77777777"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sz w:val="24"/>
                <w:szCs w:val="24"/>
              </w:rPr>
            </w:pPr>
            <w:proofErr w:type="spellStart"/>
            <w:r w:rsidRPr="00F07DE1">
              <w:rPr>
                <w:rFonts w:ascii="Times New Roman" w:eastAsia="Times New Roman" w:hAnsi="Times New Roman" w:cs="Times New Roman"/>
                <w:sz w:val="24"/>
                <w:szCs w:val="24"/>
              </w:rPr>
              <w:t>Time_OS</w:t>
            </w:r>
            <w:proofErr w:type="spellEnd"/>
            <w:r w:rsidRPr="00F07DE1">
              <w:rPr>
                <w:rFonts w:ascii="Times New Roman" w:eastAsia="Times New Roman" w:hAnsi="Times New Roman" w:cs="Times New Roman"/>
                <w:sz w:val="24"/>
                <w:szCs w:val="24"/>
              </w:rPr>
              <w:t> </w:t>
            </w:r>
          </w:p>
        </w:tc>
        <w:tc>
          <w:tcPr>
            <w:tcW w:w="0" w:type="auto"/>
            <w:tcBorders>
              <w:top w:val="single" w:sz="6" w:space="0" w:color="B8CCE4"/>
              <w:left w:val="outset" w:sz="6" w:space="0" w:color="auto"/>
              <w:bottom w:val="single" w:sz="12" w:space="0" w:color="95B3D7"/>
              <w:right w:val="single" w:sz="6" w:space="0" w:color="B8CCE4"/>
            </w:tcBorders>
            <w:shd w:val="clear" w:color="auto" w:fill="auto"/>
            <w:hideMark/>
          </w:tcPr>
          <w:p w14:paraId="57CE0D45" w14:textId="77777777"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Mean </w:t>
            </w:r>
          </w:p>
        </w:tc>
        <w:tc>
          <w:tcPr>
            <w:tcW w:w="0" w:type="auto"/>
            <w:tcBorders>
              <w:top w:val="single" w:sz="6" w:space="0" w:color="B8CCE4"/>
              <w:left w:val="outset" w:sz="6" w:space="0" w:color="auto"/>
              <w:bottom w:val="single" w:sz="12" w:space="0" w:color="95B3D7"/>
              <w:right w:val="single" w:sz="6" w:space="0" w:color="B8CCE4"/>
            </w:tcBorders>
            <w:shd w:val="clear" w:color="auto" w:fill="auto"/>
            <w:hideMark/>
          </w:tcPr>
          <w:p w14:paraId="16DFFCA4" w14:textId="77777777"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SD </w:t>
            </w:r>
          </w:p>
        </w:tc>
      </w:tr>
      <w:tr w:rsidR="00F07DE1" w:rsidRPr="00F07DE1" w14:paraId="11FB3766" w14:textId="77777777" w:rsidTr="00F07DE1">
        <w:tc>
          <w:tcPr>
            <w:tcW w:w="0" w:type="auto"/>
            <w:tcBorders>
              <w:top w:val="outset" w:sz="6" w:space="0" w:color="auto"/>
              <w:left w:val="single" w:sz="6" w:space="0" w:color="B8CCE4"/>
              <w:bottom w:val="single" w:sz="6" w:space="0" w:color="B8CCE4"/>
              <w:right w:val="single" w:sz="6" w:space="0" w:color="B8CCE4"/>
            </w:tcBorders>
            <w:shd w:val="clear" w:color="auto" w:fill="auto"/>
            <w:hideMark/>
          </w:tcPr>
          <w:p w14:paraId="582EE4B2" w14:textId="77777777"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sz w:val="24"/>
                <w:szCs w:val="24"/>
              </w:rPr>
            </w:pPr>
            <w:proofErr w:type="spellStart"/>
            <w:r w:rsidRPr="00F07DE1">
              <w:rPr>
                <w:rFonts w:ascii="Times New Roman" w:eastAsia="Times New Roman" w:hAnsi="Times New Roman" w:cs="Times New Roman"/>
                <w:sz w:val="24"/>
                <w:szCs w:val="24"/>
              </w:rPr>
              <w:t>real_docker</w:t>
            </w:r>
            <w:proofErr w:type="spellEnd"/>
            <w:r w:rsidRPr="00F07DE1">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single" w:sz="6" w:space="0" w:color="B8CCE4"/>
              <w:right w:val="single" w:sz="6" w:space="0" w:color="B8CCE4"/>
            </w:tcBorders>
            <w:shd w:val="clear" w:color="auto" w:fill="auto"/>
            <w:hideMark/>
          </w:tcPr>
          <w:p w14:paraId="1A085FD3" w14:textId="77777777"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11.21717 </w:t>
            </w:r>
          </w:p>
        </w:tc>
        <w:tc>
          <w:tcPr>
            <w:tcW w:w="0" w:type="auto"/>
            <w:tcBorders>
              <w:top w:val="outset" w:sz="6" w:space="0" w:color="auto"/>
              <w:left w:val="outset" w:sz="6" w:space="0" w:color="auto"/>
              <w:bottom w:val="single" w:sz="6" w:space="0" w:color="B8CCE4"/>
              <w:right w:val="single" w:sz="6" w:space="0" w:color="B8CCE4"/>
            </w:tcBorders>
            <w:shd w:val="clear" w:color="auto" w:fill="auto"/>
            <w:hideMark/>
          </w:tcPr>
          <w:p w14:paraId="4E50EF5A" w14:textId="77777777"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0.454894 </w:t>
            </w:r>
          </w:p>
        </w:tc>
      </w:tr>
      <w:tr w:rsidR="00F07DE1" w:rsidRPr="00F07DE1" w14:paraId="73F8B98C" w14:textId="77777777" w:rsidTr="00F07DE1">
        <w:tc>
          <w:tcPr>
            <w:tcW w:w="0" w:type="auto"/>
            <w:tcBorders>
              <w:top w:val="outset" w:sz="6" w:space="0" w:color="auto"/>
              <w:left w:val="single" w:sz="6" w:space="0" w:color="B8CCE4"/>
              <w:bottom w:val="single" w:sz="6" w:space="0" w:color="B8CCE4"/>
              <w:right w:val="single" w:sz="6" w:space="0" w:color="B8CCE4"/>
            </w:tcBorders>
            <w:shd w:val="clear" w:color="auto" w:fill="auto"/>
            <w:hideMark/>
          </w:tcPr>
          <w:p w14:paraId="6D890683" w14:textId="77777777"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sz w:val="24"/>
                <w:szCs w:val="24"/>
              </w:rPr>
            </w:pPr>
            <w:proofErr w:type="spellStart"/>
            <w:r w:rsidRPr="00F07DE1">
              <w:rPr>
                <w:rFonts w:ascii="Times New Roman" w:eastAsia="Times New Roman" w:hAnsi="Times New Roman" w:cs="Times New Roman"/>
                <w:sz w:val="24"/>
                <w:szCs w:val="24"/>
              </w:rPr>
              <w:t>real_ubuntu</w:t>
            </w:r>
            <w:proofErr w:type="spellEnd"/>
            <w:r w:rsidRPr="00F07DE1">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single" w:sz="6" w:space="0" w:color="B8CCE4"/>
              <w:right w:val="single" w:sz="6" w:space="0" w:color="B8CCE4"/>
            </w:tcBorders>
            <w:shd w:val="clear" w:color="auto" w:fill="auto"/>
            <w:hideMark/>
          </w:tcPr>
          <w:p w14:paraId="3CCBD437" w14:textId="77777777"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12.07338 </w:t>
            </w:r>
          </w:p>
        </w:tc>
        <w:tc>
          <w:tcPr>
            <w:tcW w:w="0" w:type="auto"/>
            <w:tcBorders>
              <w:top w:val="outset" w:sz="6" w:space="0" w:color="auto"/>
              <w:left w:val="outset" w:sz="6" w:space="0" w:color="auto"/>
              <w:bottom w:val="single" w:sz="6" w:space="0" w:color="B8CCE4"/>
              <w:right w:val="single" w:sz="6" w:space="0" w:color="B8CCE4"/>
            </w:tcBorders>
            <w:shd w:val="clear" w:color="auto" w:fill="auto"/>
            <w:hideMark/>
          </w:tcPr>
          <w:p w14:paraId="729908EF" w14:textId="77777777"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0.845406 </w:t>
            </w:r>
          </w:p>
        </w:tc>
      </w:tr>
      <w:tr w:rsidR="00F07DE1" w:rsidRPr="00F07DE1" w14:paraId="507A1C4B" w14:textId="77777777" w:rsidTr="00F07DE1">
        <w:tc>
          <w:tcPr>
            <w:tcW w:w="0" w:type="auto"/>
            <w:tcBorders>
              <w:top w:val="outset" w:sz="6" w:space="0" w:color="auto"/>
              <w:left w:val="single" w:sz="6" w:space="0" w:color="B8CCE4"/>
              <w:bottom w:val="single" w:sz="6" w:space="0" w:color="B8CCE4"/>
              <w:right w:val="single" w:sz="6" w:space="0" w:color="B8CCE4"/>
            </w:tcBorders>
            <w:shd w:val="clear" w:color="auto" w:fill="auto"/>
            <w:hideMark/>
          </w:tcPr>
          <w:p w14:paraId="27F33276" w14:textId="77777777"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sz w:val="24"/>
                <w:szCs w:val="24"/>
              </w:rPr>
            </w:pPr>
            <w:proofErr w:type="spellStart"/>
            <w:r w:rsidRPr="00F07DE1">
              <w:rPr>
                <w:rFonts w:ascii="Times New Roman" w:eastAsia="Times New Roman" w:hAnsi="Times New Roman" w:cs="Times New Roman"/>
                <w:sz w:val="24"/>
                <w:szCs w:val="24"/>
              </w:rPr>
              <w:t>user_docker</w:t>
            </w:r>
            <w:proofErr w:type="spellEnd"/>
            <w:r w:rsidRPr="00F07DE1">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single" w:sz="6" w:space="0" w:color="B8CCE4"/>
              <w:right w:val="single" w:sz="6" w:space="0" w:color="B8CCE4"/>
            </w:tcBorders>
            <w:shd w:val="clear" w:color="auto" w:fill="auto"/>
            <w:hideMark/>
          </w:tcPr>
          <w:p w14:paraId="37E3A36C" w14:textId="77777777"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10.96413 </w:t>
            </w:r>
          </w:p>
        </w:tc>
        <w:tc>
          <w:tcPr>
            <w:tcW w:w="0" w:type="auto"/>
            <w:tcBorders>
              <w:top w:val="outset" w:sz="6" w:space="0" w:color="auto"/>
              <w:left w:val="outset" w:sz="6" w:space="0" w:color="auto"/>
              <w:bottom w:val="single" w:sz="6" w:space="0" w:color="B8CCE4"/>
              <w:right w:val="single" w:sz="6" w:space="0" w:color="B8CCE4"/>
            </w:tcBorders>
            <w:shd w:val="clear" w:color="auto" w:fill="auto"/>
            <w:hideMark/>
          </w:tcPr>
          <w:p w14:paraId="330135CF" w14:textId="77777777"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0.438258 </w:t>
            </w:r>
          </w:p>
        </w:tc>
      </w:tr>
      <w:tr w:rsidR="00F07DE1" w:rsidRPr="00F07DE1" w14:paraId="21C54C49" w14:textId="77777777" w:rsidTr="00F07DE1">
        <w:tc>
          <w:tcPr>
            <w:tcW w:w="0" w:type="auto"/>
            <w:tcBorders>
              <w:top w:val="outset" w:sz="6" w:space="0" w:color="auto"/>
              <w:left w:val="single" w:sz="6" w:space="0" w:color="B8CCE4"/>
              <w:bottom w:val="single" w:sz="6" w:space="0" w:color="B8CCE4"/>
              <w:right w:val="single" w:sz="6" w:space="0" w:color="B8CCE4"/>
            </w:tcBorders>
            <w:shd w:val="clear" w:color="auto" w:fill="auto"/>
            <w:hideMark/>
          </w:tcPr>
          <w:p w14:paraId="779C37C5" w14:textId="77777777"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sz w:val="24"/>
                <w:szCs w:val="24"/>
              </w:rPr>
            </w:pPr>
            <w:proofErr w:type="spellStart"/>
            <w:r w:rsidRPr="00F07DE1">
              <w:rPr>
                <w:rFonts w:ascii="Times New Roman" w:eastAsia="Times New Roman" w:hAnsi="Times New Roman" w:cs="Times New Roman"/>
                <w:sz w:val="24"/>
                <w:szCs w:val="24"/>
              </w:rPr>
              <w:t>user_ubuntu</w:t>
            </w:r>
            <w:proofErr w:type="spellEnd"/>
            <w:r w:rsidRPr="00F07DE1">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single" w:sz="6" w:space="0" w:color="B8CCE4"/>
              <w:right w:val="single" w:sz="6" w:space="0" w:color="B8CCE4"/>
            </w:tcBorders>
            <w:shd w:val="clear" w:color="auto" w:fill="auto"/>
            <w:hideMark/>
          </w:tcPr>
          <w:p w14:paraId="3F146831" w14:textId="77777777"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11.78477 </w:t>
            </w:r>
          </w:p>
        </w:tc>
        <w:tc>
          <w:tcPr>
            <w:tcW w:w="0" w:type="auto"/>
            <w:tcBorders>
              <w:top w:val="outset" w:sz="6" w:space="0" w:color="auto"/>
              <w:left w:val="outset" w:sz="6" w:space="0" w:color="auto"/>
              <w:bottom w:val="single" w:sz="6" w:space="0" w:color="B8CCE4"/>
              <w:right w:val="single" w:sz="6" w:space="0" w:color="B8CCE4"/>
            </w:tcBorders>
            <w:shd w:val="clear" w:color="auto" w:fill="auto"/>
            <w:hideMark/>
          </w:tcPr>
          <w:p w14:paraId="0CEE01BC" w14:textId="77777777"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0.599313 </w:t>
            </w:r>
          </w:p>
        </w:tc>
      </w:tr>
      <w:tr w:rsidR="00F07DE1" w:rsidRPr="00F07DE1" w14:paraId="759CBBBA" w14:textId="77777777" w:rsidTr="00F07DE1">
        <w:tc>
          <w:tcPr>
            <w:tcW w:w="0" w:type="auto"/>
            <w:tcBorders>
              <w:top w:val="outset" w:sz="6" w:space="0" w:color="auto"/>
              <w:left w:val="single" w:sz="6" w:space="0" w:color="B8CCE4"/>
              <w:bottom w:val="single" w:sz="6" w:space="0" w:color="B8CCE4"/>
              <w:right w:val="single" w:sz="6" w:space="0" w:color="B8CCE4"/>
            </w:tcBorders>
            <w:shd w:val="clear" w:color="auto" w:fill="auto"/>
            <w:hideMark/>
          </w:tcPr>
          <w:p w14:paraId="290C4ED5" w14:textId="77777777"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sz w:val="24"/>
                <w:szCs w:val="24"/>
              </w:rPr>
            </w:pPr>
            <w:proofErr w:type="spellStart"/>
            <w:r w:rsidRPr="00F07DE1">
              <w:rPr>
                <w:rFonts w:ascii="Times New Roman" w:eastAsia="Times New Roman" w:hAnsi="Times New Roman" w:cs="Times New Roman"/>
                <w:sz w:val="24"/>
                <w:szCs w:val="24"/>
              </w:rPr>
              <w:t>sys_docker</w:t>
            </w:r>
            <w:proofErr w:type="spellEnd"/>
            <w:r w:rsidRPr="00F07DE1">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single" w:sz="6" w:space="0" w:color="B8CCE4"/>
              <w:right w:val="single" w:sz="6" w:space="0" w:color="B8CCE4"/>
            </w:tcBorders>
            <w:shd w:val="clear" w:color="auto" w:fill="auto"/>
            <w:hideMark/>
          </w:tcPr>
          <w:p w14:paraId="583911B3" w14:textId="77777777"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0.200375 </w:t>
            </w:r>
          </w:p>
        </w:tc>
        <w:tc>
          <w:tcPr>
            <w:tcW w:w="0" w:type="auto"/>
            <w:tcBorders>
              <w:top w:val="outset" w:sz="6" w:space="0" w:color="auto"/>
              <w:left w:val="outset" w:sz="6" w:space="0" w:color="auto"/>
              <w:bottom w:val="single" w:sz="6" w:space="0" w:color="B8CCE4"/>
              <w:right w:val="single" w:sz="6" w:space="0" w:color="B8CCE4"/>
            </w:tcBorders>
            <w:shd w:val="clear" w:color="auto" w:fill="auto"/>
            <w:hideMark/>
          </w:tcPr>
          <w:p w14:paraId="2068F571" w14:textId="77777777"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0.062151 </w:t>
            </w:r>
          </w:p>
        </w:tc>
      </w:tr>
      <w:tr w:rsidR="00F07DE1" w:rsidRPr="00F07DE1" w14:paraId="529746FD" w14:textId="77777777" w:rsidTr="00F07DE1">
        <w:tc>
          <w:tcPr>
            <w:tcW w:w="0" w:type="auto"/>
            <w:tcBorders>
              <w:top w:val="outset" w:sz="6" w:space="0" w:color="auto"/>
              <w:left w:val="single" w:sz="6" w:space="0" w:color="B8CCE4"/>
              <w:bottom w:val="single" w:sz="6" w:space="0" w:color="B8CCE4"/>
              <w:right w:val="single" w:sz="6" w:space="0" w:color="B8CCE4"/>
            </w:tcBorders>
            <w:shd w:val="clear" w:color="auto" w:fill="auto"/>
            <w:hideMark/>
          </w:tcPr>
          <w:p w14:paraId="18DAB9F2" w14:textId="77777777"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sz w:val="24"/>
                <w:szCs w:val="24"/>
              </w:rPr>
            </w:pPr>
            <w:proofErr w:type="spellStart"/>
            <w:r w:rsidRPr="00F07DE1">
              <w:rPr>
                <w:rFonts w:ascii="Times New Roman" w:eastAsia="Times New Roman" w:hAnsi="Times New Roman" w:cs="Times New Roman"/>
                <w:sz w:val="24"/>
                <w:szCs w:val="24"/>
              </w:rPr>
              <w:t>sys_ubuntu</w:t>
            </w:r>
            <w:proofErr w:type="spellEnd"/>
            <w:r w:rsidRPr="00F07DE1">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single" w:sz="6" w:space="0" w:color="B8CCE4"/>
              <w:right w:val="single" w:sz="6" w:space="0" w:color="B8CCE4"/>
            </w:tcBorders>
            <w:shd w:val="clear" w:color="auto" w:fill="auto"/>
            <w:hideMark/>
          </w:tcPr>
          <w:p w14:paraId="1A1C37A2" w14:textId="77777777"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0.16882 </w:t>
            </w:r>
          </w:p>
        </w:tc>
        <w:tc>
          <w:tcPr>
            <w:tcW w:w="0" w:type="auto"/>
            <w:tcBorders>
              <w:top w:val="outset" w:sz="6" w:space="0" w:color="auto"/>
              <w:left w:val="outset" w:sz="6" w:space="0" w:color="auto"/>
              <w:bottom w:val="single" w:sz="6" w:space="0" w:color="B8CCE4"/>
              <w:right w:val="single" w:sz="6" w:space="0" w:color="B8CCE4"/>
            </w:tcBorders>
            <w:shd w:val="clear" w:color="auto" w:fill="auto"/>
            <w:hideMark/>
          </w:tcPr>
          <w:p w14:paraId="478EF69A" w14:textId="77777777"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0.032894 </w:t>
            </w:r>
          </w:p>
        </w:tc>
      </w:tr>
    </w:tbl>
    <w:p w14:paraId="108B37F9" w14:textId="77777777" w:rsidR="00F07DE1" w:rsidRPr="00F07DE1" w:rsidRDefault="00F07DE1" w:rsidP="00F07DE1">
      <w:pPr>
        <w:spacing w:after="0" w:line="240" w:lineRule="auto"/>
        <w:jc w:val="both"/>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 </w:t>
      </w:r>
    </w:p>
    <w:p w14:paraId="47EEF9B0" w14:textId="1D28CF70" w:rsidR="00F07DE1" w:rsidRPr="00F07DE1" w:rsidRDefault="00F07DE1" w:rsidP="00F07DE1">
      <w:pPr>
        <w:spacing w:after="0" w:line="240" w:lineRule="auto"/>
        <w:jc w:val="both"/>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 xml:space="preserve">For </w:t>
      </w:r>
      <w:del w:id="1195" w:author="Gregor von Laszewski" w:date="2016-05-09T09:48:00Z">
        <w:r w:rsidRPr="00F07DE1" w:rsidDel="009835AF">
          <w:rPr>
            <w:rFonts w:ascii="Times New Roman" w:eastAsia="Times New Roman" w:hAnsi="Times New Roman" w:cs="Times New Roman"/>
            <w:sz w:val="24"/>
            <w:szCs w:val="24"/>
          </w:rPr>
          <w:delText>d</w:delText>
        </w:r>
      </w:del>
      <w:ins w:id="1196" w:author="Gregor von Laszewski" w:date="2016-05-09T09:48:00Z">
        <w:r w:rsidR="009835AF">
          <w:rPr>
            <w:rFonts w:ascii="Times New Roman" w:eastAsia="Times New Roman" w:hAnsi="Times New Roman" w:cs="Times New Roman"/>
            <w:sz w:val="24"/>
            <w:szCs w:val="24"/>
          </w:rPr>
          <w:t>D</w:t>
        </w:r>
      </w:ins>
      <w:r w:rsidRPr="00F07DE1">
        <w:rPr>
          <w:rFonts w:ascii="Times New Roman" w:eastAsia="Times New Roman" w:hAnsi="Times New Roman" w:cs="Times New Roman"/>
          <w:sz w:val="24"/>
          <w:szCs w:val="24"/>
        </w:rPr>
        <w:t>emo 3, as seen in the figure below, the mean/median </w:t>
      </w:r>
      <w:proofErr w:type="spellStart"/>
      <w:r w:rsidRPr="00F07DE1">
        <w:rPr>
          <w:rFonts w:ascii="Times New Roman" w:eastAsia="Times New Roman" w:hAnsi="Times New Roman" w:cs="Times New Roman"/>
          <w:sz w:val="24"/>
          <w:szCs w:val="24"/>
        </w:rPr>
        <w:t>real,user</w:t>
      </w:r>
      <w:proofErr w:type="spellEnd"/>
      <w:r w:rsidRPr="00F07DE1">
        <w:rPr>
          <w:rFonts w:ascii="Times New Roman" w:eastAsia="Times New Roman" w:hAnsi="Times New Roman" w:cs="Times New Roman"/>
          <w:sz w:val="24"/>
          <w:szCs w:val="24"/>
        </w:rPr>
        <w:t> and sys times are clearly lower for </w:t>
      </w:r>
      <w:proofErr w:type="spellStart"/>
      <w:r w:rsidRPr="00F07DE1">
        <w:rPr>
          <w:rFonts w:ascii="Times New Roman" w:eastAsia="Times New Roman" w:hAnsi="Times New Roman" w:cs="Times New Roman"/>
          <w:sz w:val="24"/>
          <w:szCs w:val="24"/>
        </w:rPr>
        <w:t>ubuntu</w:t>
      </w:r>
      <w:proofErr w:type="spellEnd"/>
      <w:r w:rsidRPr="00F07DE1">
        <w:rPr>
          <w:rFonts w:ascii="Times New Roman" w:eastAsia="Times New Roman" w:hAnsi="Times New Roman" w:cs="Times New Roman"/>
          <w:sz w:val="24"/>
          <w:szCs w:val="24"/>
        </w:rPr>
        <w:t> compared to </w:t>
      </w:r>
      <w:proofErr w:type="spellStart"/>
      <w:r w:rsidRPr="00F07DE1">
        <w:rPr>
          <w:rFonts w:ascii="Times New Roman" w:eastAsia="Times New Roman" w:hAnsi="Times New Roman" w:cs="Times New Roman"/>
          <w:sz w:val="24"/>
          <w:szCs w:val="24"/>
        </w:rPr>
        <w:t>docker</w:t>
      </w:r>
      <w:proofErr w:type="spellEnd"/>
      <w:r w:rsidRPr="00F07DE1">
        <w:rPr>
          <w:rFonts w:ascii="Times New Roman" w:eastAsia="Times New Roman" w:hAnsi="Times New Roman" w:cs="Times New Roman"/>
          <w:sz w:val="24"/>
          <w:szCs w:val="24"/>
        </w:rPr>
        <w:t> and it can be concluded that </w:t>
      </w:r>
      <w:proofErr w:type="spellStart"/>
      <w:r w:rsidRPr="00F07DE1">
        <w:rPr>
          <w:rFonts w:ascii="Times New Roman" w:eastAsia="Times New Roman" w:hAnsi="Times New Roman" w:cs="Times New Roman"/>
          <w:sz w:val="24"/>
          <w:szCs w:val="24"/>
        </w:rPr>
        <w:t>ubuntu</w:t>
      </w:r>
      <w:proofErr w:type="spellEnd"/>
      <w:r w:rsidRPr="00F07DE1">
        <w:rPr>
          <w:rFonts w:ascii="Times New Roman" w:eastAsia="Times New Roman" w:hAnsi="Times New Roman" w:cs="Times New Roman"/>
          <w:sz w:val="24"/>
          <w:szCs w:val="24"/>
        </w:rPr>
        <w:t> clearly outperformed </w:t>
      </w:r>
      <w:proofErr w:type="spellStart"/>
      <w:r w:rsidRPr="00F07DE1">
        <w:rPr>
          <w:rFonts w:ascii="Times New Roman" w:eastAsia="Times New Roman" w:hAnsi="Times New Roman" w:cs="Times New Roman"/>
          <w:sz w:val="24"/>
          <w:szCs w:val="24"/>
        </w:rPr>
        <w:t>docker</w:t>
      </w:r>
      <w:proofErr w:type="spellEnd"/>
      <w:r w:rsidRPr="00F07DE1">
        <w:rPr>
          <w:rFonts w:ascii="Times New Roman" w:eastAsia="Times New Roman" w:hAnsi="Times New Roman" w:cs="Times New Roman"/>
          <w:sz w:val="24"/>
          <w:szCs w:val="24"/>
        </w:rPr>
        <w:t xml:space="preserve"> for </w:t>
      </w:r>
      <w:ins w:id="1197" w:author="Gregor von Laszewski" w:date="2016-05-09T09:49:00Z">
        <w:r w:rsidR="009835AF">
          <w:rPr>
            <w:rFonts w:ascii="Times New Roman" w:eastAsia="Times New Roman" w:hAnsi="Times New Roman" w:cs="Times New Roman"/>
            <w:sz w:val="24"/>
            <w:szCs w:val="24"/>
          </w:rPr>
          <w:t>D</w:t>
        </w:r>
      </w:ins>
      <w:del w:id="1198" w:author="Gregor von Laszewski" w:date="2016-05-09T09:49:00Z">
        <w:r w:rsidRPr="00F07DE1" w:rsidDel="009835AF">
          <w:rPr>
            <w:rFonts w:ascii="Times New Roman" w:eastAsia="Times New Roman" w:hAnsi="Times New Roman" w:cs="Times New Roman"/>
            <w:sz w:val="24"/>
            <w:szCs w:val="24"/>
          </w:rPr>
          <w:delText>d</w:delText>
        </w:r>
      </w:del>
      <w:r w:rsidRPr="00F07DE1">
        <w:rPr>
          <w:rFonts w:ascii="Times New Roman" w:eastAsia="Times New Roman" w:hAnsi="Times New Roman" w:cs="Times New Roman"/>
          <w:sz w:val="24"/>
          <w:szCs w:val="24"/>
        </w:rPr>
        <w:t>emo 3 performance.  </w:t>
      </w:r>
    </w:p>
    <w:p w14:paraId="35EDB18D" w14:textId="77777777" w:rsidR="00F07DE1" w:rsidRPr="00F07DE1" w:rsidRDefault="00F07DE1" w:rsidP="00F07DE1">
      <w:pPr>
        <w:shd w:val="clear" w:color="auto" w:fill="FFFFFF"/>
        <w:spacing w:after="0" w:line="240" w:lineRule="auto"/>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 </w:t>
      </w:r>
    </w:p>
    <w:tbl>
      <w:tblPr>
        <w:tblW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62"/>
        <w:gridCol w:w="975"/>
        <w:gridCol w:w="975"/>
      </w:tblGrid>
      <w:tr w:rsidR="00F07DE1" w:rsidRPr="00F07DE1" w14:paraId="2256F08F" w14:textId="77777777" w:rsidTr="00F07DE1">
        <w:tc>
          <w:tcPr>
            <w:tcW w:w="0" w:type="auto"/>
            <w:tcBorders>
              <w:top w:val="single" w:sz="6" w:space="0" w:color="B8CCE4"/>
              <w:left w:val="single" w:sz="6" w:space="0" w:color="B8CCE4"/>
              <w:bottom w:val="single" w:sz="12" w:space="0" w:color="95B3D7"/>
              <w:right w:val="single" w:sz="6" w:space="0" w:color="B8CCE4"/>
            </w:tcBorders>
            <w:shd w:val="clear" w:color="auto" w:fill="auto"/>
            <w:hideMark/>
          </w:tcPr>
          <w:p w14:paraId="7AC1352D" w14:textId="77777777"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sz w:val="24"/>
                <w:szCs w:val="24"/>
              </w:rPr>
            </w:pPr>
            <w:proofErr w:type="spellStart"/>
            <w:r w:rsidRPr="00F07DE1">
              <w:rPr>
                <w:rFonts w:ascii="Times New Roman" w:eastAsia="Times New Roman" w:hAnsi="Times New Roman" w:cs="Times New Roman"/>
                <w:sz w:val="24"/>
                <w:szCs w:val="24"/>
              </w:rPr>
              <w:t>Time_OS</w:t>
            </w:r>
            <w:proofErr w:type="spellEnd"/>
            <w:r w:rsidRPr="00F07DE1">
              <w:rPr>
                <w:rFonts w:ascii="Times New Roman" w:eastAsia="Times New Roman" w:hAnsi="Times New Roman" w:cs="Times New Roman"/>
                <w:sz w:val="24"/>
                <w:szCs w:val="24"/>
              </w:rPr>
              <w:t> </w:t>
            </w:r>
          </w:p>
        </w:tc>
        <w:tc>
          <w:tcPr>
            <w:tcW w:w="0" w:type="auto"/>
            <w:tcBorders>
              <w:top w:val="single" w:sz="6" w:space="0" w:color="B8CCE4"/>
              <w:left w:val="outset" w:sz="6" w:space="0" w:color="auto"/>
              <w:bottom w:val="single" w:sz="12" w:space="0" w:color="95B3D7"/>
              <w:right w:val="single" w:sz="6" w:space="0" w:color="B8CCE4"/>
            </w:tcBorders>
            <w:shd w:val="clear" w:color="auto" w:fill="auto"/>
            <w:hideMark/>
          </w:tcPr>
          <w:p w14:paraId="61220013" w14:textId="77777777"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Mean </w:t>
            </w:r>
          </w:p>
        </w:tc>
        <w:tc>
          <w:tcPr>
            <w:tcW w:w="0" w:type="auto"/>
            <w:tcBorders>
              <w:top w:val="single" w:sz="6" w:space="0" w:color="B8CCE4"/>
              <w:left w:val="outset" w:sz="6" w:space="0" w:color="auto"/>
              <w:bottom w:val="single" w:sz="12" w:space="0" w:color="95B3D7"/>
              <w:right w:val="single" w:sz="6" w:space="0" w:color="B8CCE4"/>
            </w:tcBorders>
            <w:shd w:val="clear" w:color="auto" w:fill="auto"/>
            <w:hideMark/>
          </w:tcPr>
          <w:p w14:paraId="7069B523" w14:textId="77777777"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SD </w:t>
            </w:r>
          </w:p>
        </w:tc>
      </w:tr>
      <w:tr w:rsidR="00F07DE1" w:rsidRPr="00F07DE1" w14:paraId="5D04B40E" w14:textId="77777777" w:rsidTr="00F07DE1">
        <w:tc>
          <w:tcPr>
            <w:tcW w:w="0" w:type="auto"/>
            <w:tcBorders>
              <w:top w:val="outset" w:sz="6" w:space="0" w:color="auto"/>
              <w:left w:val="single" w:sz="6" w:space="0" w:color="B8CCE4"/>
              <w:bottom w:val="single" w:sz="6" w:space="0" w:color="B8CCE4"/>
              <w:right w:val="single" w:sz="6" w:space="0" w:color="B8CCE4"/>
            </w:tcBorders>
            <w:shd w:val="clear" w:color="auto" w:fill="auto"/>
            <w:hideMark/>
          </w:tcPr>
          <w:p w14:paraId="7C5766B4" w14:textId="77777777"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sz w:val="24"/>
                <w:szCs w:val="24"/>
              </w:rPr>
            </w:pPr>
            <w:proofErr w:type="spellStart"/>
            <w:r w:rsidRPr="00F07DE1">
              <w:rPr>
                <w:rFonts w:ascii="Times New Roman" w:eastAsia="Times New Roman" w:hAnsi="Times New Roman" w:cs="Times New Roman"/>
                <w:sz w:val="24"/>
                <w:szCs w:val="24"/>
              </w:rPr>
              <w:t>real_docker</w:t>
            </w:r>
            <w:proofErr w:type="spellEnd"/>
            <w:r w:rsidRPr="00F07DE1">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single" w:sz="6" w:space="0" w:color="B8CCE4"/>
              <w:right w:val="single" w:sz="6" w:space="0" w:color="B8CCE4"/>
            </w:tcBorders>
            <w:shd w:val="clear" w:color="auto" w:fill="auto"/>
            <w:hideMark/>
          </w:tcPr>
          <w:p w14:paraId="400BEF8B" w14:textId="77777777"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6.084225 </w:t>
            </w:r>
          </w:p>
        </w:tc>
        <w:tc>
          <w:tcPr>
            <w:tcW w:w="0" w:type="auto"/>
            <w:tcBorders>
              <w:top w:val="outset" w:sz="6" w:space="0" w:color="auto"/>
              <w:left w:val="outset" w:sz="6" w:space="0" w:color="auto"/>
              <w:bottom w:val="single" w:sz="6" w:space="0" w:color="B8CCE4"/>
              <w:right w:val="single" w:sz="6" w:space="0" w:color="B8CCE4"/>
            </w:tcBorders>
            <w:shd w:val="clear" w:color="auto" w:fill="auto"/>
            <w:hideMark/>
          </w:tcPr>
          <w:p w14:paraId="24F16D8E" w14:textId="77777777"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0.265752 </w:t>
            </w:r>
          </w:p>
        </w:tc>
      </w:tr>
      <w:tr w:rsidR="00F07DE1" w:rsidRPr="00F07DE1" w14:paraId="00EADA67" w14:textId="77777777" w:rsidTr="00F07DE1">
        <w:tc>
          <w:tcPr>
            <w:tcW w:w="0" w:type="auto"/>
            <w:tcBorders>
              <w:top w:val="outset" w:sz="6" w:space="0" w:color="auto"/>
              <w:left w:val="single" w:sz="6" w:space="0" w:color="B8CCE4"/>
              <w:bottom w:val="single" w:sz="6" w:space="0" w:color="B8CCE4"/>
              <w:right w:val="single" w:sz="6" w:space="0" w:color="B8CCE4"/>
            </w:tcBorders>
            <w:shd w:val="clear" w:color="auto" w:fill="auto"/>
            <w:hideMark/>
          </w:tcPr>
          <w:p w14:paraId="187C6444" w14:textId="77777777"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sz w:val="24"/>
                <w:szCs w:val="24"/>
              </w:rPr>
            </w:pPr>
            <w:proofErr w:type="spellStart"/>
            <w:r w:rsidRPr="00F07DE1">
              <w:rPr>
                <w:rFonts w:ascii="Times New Roman" w:eastAsia="Times New Roman" w:hAnsi="Times New Roman" w:cs="Times New Roman"/>
                <w:sz w:val="24"/>
                <w:szCs w:val="24"/>
              </w:rPr>
              <w:t>real_ubuntu</w:t>
            </w:r>
            <w:proofErr w:type="spellEnd"/>
            <w:r w:rsidRPr="00F07DE1">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single" w:sz="6" w:space="0" w:color="B8CCE4"/>
              <w:right w:val="single" w:sz="6" w:space="0" w:color="B8CCE4"/>
            </w:tcBorders>
            <w:shd w:val="clear" w:color="auto" w:fill="auto"/>
            <w:hideMark/>
          </w:tcPr>
          <w:p w14:paraId="771F3CBF" w14:textId="77777777"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4.763067 </w:t>
            </w:r>
          </w:p>
        </w:tc>
        <w:tc>
          <w:tcPr>
            <w:tcW w:w="0" w:type="auto"/>
            <w:tcBorders>
              <w:top w:val="outset" w:sz="6" w:space="0" w:color="auto"/>
              <w:left w:val="outset" w:sz="6" w:space="0" w:color="auto"/>
              <w:bottom w:val="single" w:sz="6" w:space="0" w:color="B8CCE4"/>
              <w:right w:val="single" w:sz="6" w:space="0" w:color="B8CCE4"/>
            </w:tcBorders>
            <w:shd w:val="clear" w:color="auto" w:fill="auto"/>
            <w:hideMark/>
          </w:tcPr>
          <w:p w14:paraId="046A667F" w14:textId="77777777"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1.828127 </w:t>
            </w:r>
          </w:p>
        </w:tc>
      </w:tr>
      <w:tr w:rsidR="00F07DE1" w:rsidRPr="00F07DE1" w14:paraId="5FB551BD" w14:textId="77777777" w:rsidTr="00F07DE1">
        <w:tc>
          <w:tcPr>
            <w:tcW w:w="0" w:type="auto"/>
            <w:tcBorders>
              <w:top w:val="outset" w:sz="6" w:space="0" w:color="auto"/>
              <w:left w:val="single" w:sz="6" w:space="0" w:color="B8CCE4"/>
              <w:bottom w:val="single" w:sz="6" w:space="0" w:color="B8CCE4"/>
              <w:right w:val="single" w:sz="6" w:space="0" w:color="B8CCE4"/>
            </w:tcBorders>
            <w:shd w:val="clear" w:color="auto" w:fill="auto"/>
            <w:hideMark/>
          </w:tcPr>
          <w:p w14:paraId="4CC940BD" w14:textId="77777777"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sz w:val="24"/>
                <w:szCs w:val="24"/>
              </w:rPr>
            </w:pPr>
            <w:proofErr w:type="spellStart"/>
            <w:r w:rsidRPr="00F07DE1">
              <w:rPr>
                <w:rFonts w:ascii="Times New Roman" w:eastAsia="Times New Roman" w:hAnsi="Times New Roman" w:cs="Times New Roman"/>
                <w:sz w:val="24"/>
                <w:szCs w:val="24"/>
              </w:rPr>
              <w:t>user_docker</w:t>
            </w:r>
            <w:proofErr w:type="spellEnd"/>
            <w:r w:rsidRPr="00F07DE1">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single" w:sz="6" w:space="0" w:color="B8CCE4"/>
              <w:right w:val="single" w:sz="6" w:space="0" w:color="B8CCE4"/>
            </w:tcBorders>
            <w:shd w:val="clear" w:color="auto" w:fill="auto"/>
            <w:hideMark/>
          </w:tcPr>
          <w:p w14:paraId="5FC569A7" w14:textId="77777777"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5.782941 </w:t>
            </w:r>
          </w:p>
        </w:tc>
        <w:tc>
          <w:tcPr>
            <w:tcW w:w="0" w:type="auto"/>
            <w:tcBorders>
              <w:top w:val="outset" w:sz="6" w:space="0" w:color="auto"/>
              <w:left w:val="outset" w:sz="6" w:space="0" w:color="auto"/>
              <w:bottom w:val="single" w:sz="6" w:space="0" w:color="B8CCE4"/>
              <w:right w:val="single" w:sz="6" w:space="0" w:color="B8CCE4"/>
            </w:tcBorders>
            <w:shd w:val="clear" w:color="auto" w:fill="auto"/>
            <w:hideMark/>
          </w:tcPr>
          <w:p w14:paraId="33730C8D" w14:textId="77777777"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0.234468 </w:t>
            </w:r>
          </w:p>
        </w:tc>
      </w:tr>
      <w:tr w:rsidR="00F07DE1" w:rsidRPr="00F07DE1" w14:paraId="4CCC1790" w14:textId="77777777" w:rsidTr="00F07DE1">
        <w:tc>
          <w:tcPr>
            <w:tcW w:w="0" w:type="auto"/>
            <w:tcBorders>
              <w:top w:val="outset" w:sz="6" w:space="0" w:color="auto"/>
              <w:left w:val="single" w:sz="6" w:space="0" w:color="B8CCE4"/>
              <w:bottom w:val="single" w:sz="6" w:space="0" w:color="B8CCE4"/>
              <w:right w:val="single" w:sz="6" w:space="0" w:color="B8CCE4"/>
            </w:tcBorders>
            <w:shd w:val="clear" w:color="auto" w:fill="auto"/>
            <w:hideMark/>
          </w:tcPr>
          <w:p w14:paraId="4A0DBBAB" w14:textId="77777777"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sz w:val="24"/>
                <w:szCs w:val="24"/>
              </w:rPr>
            </w:pPr>
            <w:proofErr w:type="spellStart"/>
            <w:r w:rsidRPr="00F07DE1">
              <w:rPr>
                <w:rFonts w:ascii="Times New Roman" w:eastAsia="Times New Roman" w:hAnsi="Times New Roman" w:cs="Times New Roman"/>
                <w:sz w:val="24"/>
                <w:szCs w:val="24"/>
              </w:rPr>
              <w:t>user_ubuntu</w:t>
            </w:r>
            <w:proofErr w:type="spellEnd"/>
            <w:r w:rsidRPr="00F07DE1">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single" w:sz="6" w:space="0" w:color="B8CCE4"/>
              <w:right w:val="single" w:sz="6" w:space="0" w:color="B8CCE4"/>
            </w:tcBorders>
            <w:shd w:val="clear" w:color="auto" w:fill="auto"/>
            <w:hideMark/>
          </w:tcPr>
          <w:p w14:paraId="0BE55A34" w14:textId="77777777"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4.552927 </w:t>
            </w:r>
          </w:p>
        </w:tc>
        <w:tc>
          <w:tcPr>
            <w:tcW w:w="0" w:type="auto"/>
            <w:tcBorders>
              <w:top w:val="outset" w:sz="6" w:space="0" w:color="auto"/>
              <w:left w:val="outset" w:sz="6" w:space="0" w:color="auto"/>
              <w:bottom w:val="single" w:sz="6" w:space="0" w:color="B8CCE4"/>
              <w:right w:val="single" w:sz="6" w:space="0" w:color="B8CCE4"/>
            </w:tcBorders>
            <w:shd w:val="clear" w:color="auto" w:fill="auto"/>
            <w:hideMark/>
          </w:tcPr>
          <w:p w14:paraId="78C23083" w14:textId="77777777"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1.790613 </w:t>
            </w:r>
          </w:p>
        </w:tc>
      </w:tr>
      <w:tr w:rsidR="00F07DE1" w:rsidRPr="00F07DE1" w14:paraId="135849D8" w14:textId="77777777" w:rsidTr="00F07DE1">
        <w:tc>
          <w:tcPr>
            <w:tcW w:w="0" w:type="auto"/>
            <w:tcBorders>
              <w:top w:val="outset" w:sz="6" w:space="0" w:color="auto"/>
              <w:left w:val="single" w:sz="6" w:space="0" w:color="B8CCE4"/>
              <w:bottom w:val="single" w:sz="6" w:space="0" w:color="B8CCE4"/>
              <w:right w:val="single" w:sz="6" w:space="0" w:color="B8CCE4"/>
            </w:tcBorders>
            <w:shd w:val="clear" w:color="auto" w:fill="auto"/>
            <w:hideMark/>
          </w:tcPr>
          <w:p w14:paraId="4CB0C076" w14:textId="77777777"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sz w:val="24"/>
                <w:szCs w:val="24"/>
              </w:rPr>
            </w:pPr>
            <w:proofErr w:type="spellStart"/>
            <w:r w:rsidRPr="00F07DE1">
              <w:rPr>
                <w:rFonts w:ascii="Times New Roman" w:eastAsia="Times New Roman" w:hAnsi="Times New Roman" w:cs="Times New Roman"/>
                <w:sz w:val="24"/>
                <w:szCs w:val="24"/>
              </w:rPr>
              <w:t>sys_docker</w:t>
            </w:r>
            <w:proofErr w:type="spellEnd"/>
            <w:r w:rsidRPr="00F07DE1">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single" w:sz="6" w:space="0" w:color="B8CCE4"/>
              <w:right w:val="single" w:sz="6" w:space="0" w:color="B8CCE4"/>
            </w:tcBorders>
            <w:shd w:val="clear" w:color="auto" w:fill="auto"/>
            <w:hideMark/>
          </w:tcPr>
          <w:p w14:paraId="33D43DD8" w14:textId="77777777"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0.247843 </w:t>
            </w:r>
          </w:p>
        </w:tc>
        <w:tc>
          <w:tcPr>
            <w:tcW w:w="0" w:type="auto"/>
            <w:tcBorders>
              <w:top w:val="outset" w:sz="6" w:space="0" w:color="auto"/>
              <w:left w:val="outset" w:sz="6" w:space="0" w:color="auto"/>
              <w:bottom w:val="single" w:sz="6" w:space="0" w:color="B8CCE4"/>
              <w:right w:val="single" w:sz="6" w:space="0" w:color="B8CCE4"/>
            </w:tcBorders>
            <w:shd w:val="clear" w:color="auto" w:fill="auto"/>
            <w:hideMark/>
          </w:tcPr>
          <w:p w14:paraId="70554C2D" w14:textId="77777777"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0.058676 </w:t>
            </w:r>
          </w:p>
        </w:tc>
      </w:tr>
      <w:tr w:rsidR="00F07DE1" w:rsidRPr="00F07DE1" w14:paraId="01E95B88" w14:textId="77777777" w:rsidTr="00F07DE1">
        <w:tc>
          <w:tcPr>
            <w:tcW w:w="0" w:type="auto"/>
            <w:tcBorders>
              <w:top w:val="outset" w:sz="6" w:space="0" w:color="auto"/>
              <w:left w:val="single" w:sz="6" w:space="0" w:color="B8CCE4"/>
              <w:bottom w:val="single" w:sz="6" w:space="0" w:color="B8CCE4"/>
              <w:right w:val="single" w:sz="6" w:space="0" w:color="B8CCE4"/>
            </w:tcBorders>
            <w:shd w:val="clear" w:color="auto" w:fill="auto"/>
            <w:hideMark/>
          </w:tcPr>
          <w:p w14:paraId="3D15A1BC" w14:textId="77777777"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sz w:val="24"/>
                <w:szCs w:val="24"/>
              </w:rPr>
            </w:pPr>
            <w:proofErr w:type="spellStart"/>
            <w:r w:rsidRPr="00F07DE1">
              <w:rPr>
                <w:rFonts w:ascii="Times New Roman" w:eastAsia="Times New Roman" w:hAnsi="Times New Roman" w:cs="Times New Roman"/>
                <w:sz w:val="24"/>
                <w:szCs w:val="24"/>
              </w:rPr>
              <w:t>sys_ubuntu</w:t>
            </w:r>
            <w:proofErr w:type="spellEnd"/>
            <w:r w:rsidRPr="00F07DE1">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single" w:sz="6" w:space="0" w:color="B8CCE4"/>
              <w:right w:val="single" w:sz="6" w:space="0" w:color="B8CCE4"/>
            </w:tcBorders>
            <w:shd w:val="clear" w:color="auto" w:fill="auto"/>
            <w:hideMark/>
          </w:tcPr>
          <w:p w14:paraId="01EA80F8" w14:textId="77777777"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0.16128 </w:t>
            </w:r>
          </w:p>
        </w:tc>
        <w:tc>
          <w:tcPr>
            <w:tcW w:w="0" w:type="auto"/>
            <w:tcBorders>
              <w:top w:val="outset" w:sz="6" w:space="0" w:color="auto"/>
              <w:left w:val="outset" w:sz="6" w:space="0" w:color="auto"/>
              <w:bottom w:val="single" w:sz="6" w:space="0" w:color="B8CCE4"/>
              <w:right w:val="single" w:sz="6" w:space="0" w:color="B8CCE4"/>
            </w:tcBorders>
            <w:shd w:val="clear" w:color="auto" w:fill="auto"/>
            <w:hideMark/>
          </w:tcPr>
          <w:p w14:paraId="1C624B24" w14:textId="77777777"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0.032198 </w:t>
            </w:r>
          </w:p>
        </w:tc>
      </w:tr>
    </w:tbl>
    <w:p w14:paraId="70692467" w14:textId="77777777" w:rsidR="00F07DE1" w:rsidRPr="00F07DE1" w:rsidRDefault="00F07DE1" w:rsidP="00F07DE1">
      <w:pPr>
        <w:spacing w:after="0" w:line="240" w:lineRule="auto"/>
        <w:jc w:val="both"/>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lastRenderedPageBreak/>
        <w:t>Clearly the comparison demo takes much longer to run than the classifier demo based on the above tables and plots. </w:t>
      </w:r>
    </w:p>
    <w:p w14:paraId="0CA685E0" w14:textId="77777777" w:rsidR="00F07DE1" w:rsidRPr="00F07DE1" w:rsidRDefault="00F07DE1" w:rsidP="00F07DE1">
      <w:pPr>
        <w:spacing w:after="0" w:line="240" w:lineRule="auto"/>
        <w:jc w:val="both"/>
        <w:textAlignment w:val="baseline"/>
        <w:rPr>
          <w:rFonts w:ascii="Segoe UI" w:eastAsia="Times New Roman" w:hAnsi="Segoe UI" w:cs="Segoe UI"/>
          <w:sz w:val="12"/>
          <w:szCs w:val="12"/>
        </w:rPr>
      </w:pPr>
      <w:r w:rsidRPr="00F07DE1">
        <w:rPr>
          <w:rFonts w:ascii="Times New Roman" w:eastAsia="Times New Roman" w:hAnsi="Times New Roman" w:cs="Times New Roman"/>
          <w:sz w:val="18"/>
          <w:szCs w:val="18"/>
        </w:rPr>
        <w:t> </w:t>
      </w:r>
    </w:p>
    <w:p w14:paraId="6B6A8F8E" w14:textId="77777777" w:rsidR="00F07DE1" w:rsidRDefault="00F07DE1" w:rsidP="00F07DE1">
      <w:pPr>
        <w:spacing w:after="0" w:line="240" w:lineRule="auto"/>
        <w:jc w:val="both"/>
        <w:textAlignment w:val="baseline"/>
        <w:rPr>
          <w:rFonts w:ascii="Times New Roman" w:eastAsia="Times New Roman" w:hAnsi="Times New Roman" w:cs="Times New Roman"/>
          <w:b/>
          <w:bCs/>
          <w:sz w:val="18"/>
          <w:szCs w:val="18"/>
        </w:rPr>
      </w:pPr>
    </w:p>
    <w:p w14:paraId="721228BA" w14:textId="77777777" w:rsidR="00F07DE1" w:rsidRDefault="00F07DE1" w:rsidP="00F07DE1">
      <w:pPr>
        <w:spacing w:after="0" w:line="240" w:lineRule="auto"/>
        <w:jc w:val="both"/>
        <w:textAlignment w:val="baseline"/>
        <w:rPr>
          <w:rFonts w:ascii="Times New Roman" w:eastAsia="Times New Roman" w:hAnsi="Times New Roman" w:cs="Times New Roman"/>
          <w:b/>
          <w:bCs/>
          <w:sz w:val="18"/>
          <w:szCs w:val="18"/>
        </w:rPr>
      </w:pPr>
    </w:p>
    <w:p w14:paraId="3DB1685F" w14:textId="77777777" w:rsidR="00F07DE1" w:rsidRPr="00F07DE1" w:rsidRDefault="00F07DE1" w:rsidP="00F07DE1">
      <w:pPr>
        <w:spacing w:after="0" w:line="240" w:lineRule="auto"/>
        <w:jc w:val="both"/>
        <w:textAlignment w:val="baseline"/>
        <w:rPr>
          <w:rFonts w:ascii="Times New Roman" w:eastAsia="Times New Roman" w:hAnsi="Times New Roman" w:cs="Times New Roman"/>
          <w:b/>
          <w:sz w:val="24"/>
          <w:szCs w:val="24"/>
        </w:rPr>
      </w:pPr>
      <w:r w:rsidRPr="00F07DE1">
        <w:rPr>
          <w:rFonts w:ascii="Times New Roman" w:eastAsia="Times New Roman" w:hAnsi="Times New Roman" w:cs="Times New Roman"/>
          <w:b/>
          <w:sz w:val="24"/>
          <w:szCs w:val="24"/>
        </w:rPr>
        <w:t>UBUNTU Performance on MUCT dataset on VM for 5 runs </w:t>
      </w:r>
    </w:p>
    <w:p w14:paraId="59FDE7A4" w14:textId="77777777" w:rsidR="00F07DE1" w:rsidRPr="00F07DE1" w:rsidRDefault="00F07DE1" w:rsidP="00F07DE1">
      <w:pPr>
        <w:spacing w:after="0" w:line="240" w:lineRule="auto"/>
        <w:jc w:val="both"/>
        <w:textAlignment w:val="baseline"/>
        <w:rPr>
          <w:rFonts w:ascii="Segoe UI" w:eastAsia="Times New Roman" w:hAnsi="Segoe UI" w:cs="Segoe UI"/>
          <w:sz w:val="12"/>
          <w:szCs w:val="12"/>
        </w:rPr>
      </w:pPr>
      <w:r w:rsidRPr="00F07DE1">
        <w:rPr>
          <w:rFonts w:ascii="Times New Roman" w:eastAsia="Times New Roman" w:hAnsi="Times New Roman" w:cs="Times New Roman"/>
          <w:sz w:val="18"/>
          <w:szCs w:val="18"/>
        </w:rPr>
        <w:t> </w:t>
      </w:r>
    </w:p>
    <w:p w14:paraId="7CAC6454" w14:textId="77777777" w:rsidR="00F07DE1" w:rsidRPr="00F07DE1" w:rsidRDefault="00F07DE1" w:rsidP="00F07DE1">
      <w:pPr>
        <w:spacing w:after="0" w:line="240" w:lineRule="auto"/>
        <w:jc w:val="both"/>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Demo2: </w:t>
      </w:r>
    </w:p>
    <w:tbl>
      <w:tblPr>
        <w:tblW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75"/>
        <w:gridCol w:w="975"/>
        <w:gridCol w:w="615"/>
      </w:tblGrid>
      <w:tr w:rsidR="00F07DE1" w:rsidRPr="00F07DE1" w14:paraId="17AA987D" w14:textId="77777777" w:rsidTr="00F07DE1">
        <w:tc>
          <w:tcPr>
            <w:tcW w:w="0" w:type="auto"/>
            <w:tcBorders>
              <w:top w:val="single" w:sz="6" w:space="0" w:color="B8CCE4"/>
              <w:left w:val="single" w:sz="6" w:space="0" w:color="B8CCE4"/>
              <w:bottom w:val="single" w:sz="12" w:space="0" w:color="95B3D7"/>
              <w:right w:val="single" w:sz="6" w:space="0" w:color="B8CCE4"/>
            </w:tcBorders>
            <w:shd w:val="clear" w:color="auto" w:fill="auto"/>
            <w:hideMark/>
          </w:tcPr>
          <w:p w14:paraId="7C91DDFA" w14:textId="77777777"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b/>
                <w:bCs/>
                <w:sz w:val="24"/>
                <w:szCs w:val="24"/>
              </w:rPr>
            </w:pPr>
            <w:r w:rsidRPr="00F07DE1">
              <w:rPr>
                <w:rFonts w:ascii="Times New Roman" w:eastAsia="Times New Roman" w:hAnsi="Times New Roman" w:cs="Times New Roman"/>
                <w:b/>
                <w:bCs/>
                <w:sz w:val="24"/>
                <w:szCs w:val="24"/>
              </w:rPr>
              <w:t>real </w:t>
            </w:r>
          </w:p>
        </w:tc>
        <w:tc>
          <w:tcPr>
            <w:tcW w:w="0" w:type="auto"/>
            <w:tcBorders>
              <w:top w:val="single" w:sz="6" w:space="0" w:color="B8CCE4"/>
              <w:left w:val="outset" w:sz="6" w:space="0" w:color="auto"/>
              <w:bottom w:val="single" w:sz="12" w:space="0" w:color="95B3D7"/>
              <w:right w:val="single" w:sz="6" w:space="0" w:color="B8CCE4"/>
            </w:tcBorders>
            <w:shd w:val="clear" w:color="auto" w:fill="auto"/>
            <w:hideMark/>
          </w:tcPr>
          <w:p w14:paraId="02FDBC94" w14:textId="77777777"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b/>
                <w:bCs/>
                <w:sz w:val="24"/>
                <w:szCs w:val="24"/>
              </w:rPr>
            </w:pPr>
            <w:r w:rsidRPr="00F07DE1">
              <w:rPr>
                <w:rFonts w:ascii="Times New Roman" w:eastAsia="Times New Roman" w:hAnsi="Times New Roman" w:cs="Times New Roman"/>
                <w:b/>
                <w:bCs/>
                <w:sz w:val="24"/>
                <w:szCs w:val="24"/>
              </w:rPr>
              <w:t>user </w:t>
            </w:r>
          </w:p>
        </w:tc>
        <w:tc>
          <w:tcPr>
            <w:tcW w:w="0" w:type="auto"/>
            <w:tcBorders>
              <w:top w:val="single" w:sz="6" w:space="0" w:color="B8CCE4"/>
              <w:left w:val="outset" w:sz="6" w:space="0" w:color="auto"/>
              <w:bottom w:val="single" w:sz="12" w:space="0" w:color="95B3D7"/>
              <w:right w:val="single" w:sz="6" w:space="0" w:color="B8CCE4"/>
            </w:tcBorders>
            <w:shd w:val="clear" w:color="auto" w:fill="auto"/>
            <w:hideMark/>
          </w:tcPr>
          <w:p w14:paraId="5B383DE0" w14:textId="77777777"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b/>
                <w:bCs/>
                <w:sz w:val="24"/>
                <w:szCs w:val="24"/>
              </w:rPr>
            </w:pPr>
            <w:r w:rsidRPr="00F07DE1">
              <w:rPr>
                <w:rFonts w:ascii="Times New Roman" w:eastAsia="Times New Roman" w:hAnsi="Times New Roman" w:cs="Times New Roman"/>
                <w:b/>
                <w:bCs/>
                <w:sz w:val="24"/>
                <w:szCs w:val="24"/>
              </w:rPr>
              <w:t>sys </w:t>
            </w:r>
          </w:p>
        </w:tc>
      </w:tr>
      <w:tr w:rsidR="00F07DE1" w:rsidRPr="00F07DE1" w14:paraId="4CED92E2" w14:textId="77777777" w:rsidTr="00F07DE1">
        <w:tc>
          <w:tcPr>
            <w:tcW w:w="0" w:type="auto"/>
            <w:tcBorders>
              <w:top w:val="outset" w:sz="6" w:space="0" w:color="auto"/>
              <w:left w:val="single" w:sz="6" w:space="0" w:color="B8CCE4"/>
              <w:bottom w:val="single" w:sz="6" w:space="0" w:color="B8CCE4"/>
              <w:right w:val="single" w:sz="6" w:space="0" w:color="B8CCE4"/>
            </w:tcBorders>
            <w:shd w:val="clear" w:color="auto" w:fill="auto"/>
            <w:hideMark/>
          </w:tcPr>
          <w:p w14:paraId="06A8C34A" w14:textId="77777777"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b/>
                <w:bCs/>
                <w:sz w:val="24"/>
                <w:szCs w:val="24"/>
              </w:rPr>
            </w:pPr>
            <w:r w:rsidRPr="00F07DE1">
              <w:rPr>
                <w:rFonts w:ascii="Times New Roman" w:eastAsia="Times New Roman" w:hAnsi="Times New Roman" w:cs="Times New Roman"/>
                <w:b/>
                <w:bCs/>
                <w:sz w:val="24"/>
                <w:szCs w:val="24"/>
              </w:rPr>
              <w:t>1929.759 </w:t>
            </w:r>
          </w:p>
        </w:tc>
        <w:tc>
          <w:tcPr>
            <w:tcW w:w="0" w:type="auto"/>
            <w:tcBorders>
              <w:top w:val="outset" w:sz="6" w:space="0" w:color="auto"/>
              <w:left w:val="outset" w:sz="6" w:space="0" w:color="auto"/>
              <w:bottom w:val="single" w:sz="6" w:space="0" w:color="B8CCE4"/>
              <w:right w:val="single" w:sz="6" w:space="0" w:color="B8CCE4"/>
            </w:tcBorders>
            <w:shd w:val="clear" w:color="auto" w:fill="auto"/>
            <w:hideMark/>
          </w:tcPr>
          <w:p w14:paraId="13589320" w14:textId="77777777"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1920.629 </w:t>
            </w:r>
          </w:p>
        </w:tc>
        <w:tc>
          <w:tcPr>
            <w:tcW w:w="0" w:type="auto"/>
            <w:tcBorders>
              <w:top w:val="outset" w:sz="6" w:space="0" w:color="auto"/>
              <w:left w:val="outset" w:sz="6" w:space="0" w:color="auto"/>
              <w:bottom w:val="single" w:sz="6" w:space="0" w:color="B8CCE4"/>
              <w:right w:val="single" w:sz="6" w:space="0" w:color="B8CCE4"/>
            </w:tcBorders>
            <w:shd w:val="clear" w:color="auto" w:fill="auto"/>
            <w:hideMark/>
          </w:tcPr>
          <w:p w14:paraId="4810F0AA" w14:textId="77777777"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6.342 </w:t>
            </w:r>
          </w:p>
        </w:tc>
      </w:tr>
      <w:tr w:rsidR="00F07DE1" w:rsidRPr="00F07DE1" w14:paraId="5DFAECE2" w14:textId="77777777" w:rsidTr="00F07DE1">
        <w:tc>
          <w:tcPr>
            <w:tcW w:w="0" w:type="auto"/>
            <w:tcBorders>
              <w:top w:val="outset" w:sz="6" w:space="0" w:color="auto"/>
              <w:left w:val="single" w:sz="6" w:space="0" w:color="B8CCE4"/>
              <w:bottom w:val="single" w:sz="6" w:space="0" w:color="B8CCE4"/>
              <w:right w:val="single" w:sz="6" w:space="0" w:color="B8CCE4"/>
            </w:tcBorders>
            <w:shd w:val="clear" w:color="auto" w:fill="auto"/>
            <w:hideMark/>
          </w:tcPr>
          <w:p w14:paraId="5128BBDF" w14:textId="77777777"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b/>
                <w:bCs/>
                <w:sz w:val="24"/>
                <w:szCs w:val="24"/>
              </w:rPr>
            </w:pPr>
            <w:r w:rsidRPr="00F07DE1">
              <w:rPr>
                <w:rFonts w:ascii="Times New Roman" w:eastAsia="Times New Roman" w:hAnsi="Times New Roman" w:cs="Times New Roman"/>
                <w:b/>
                <w:bCs/>
                <w:sz w:val="24"/>
                <w:szCs w:val="24"/>
              </w:rPr>
              <w:t>1860.003 </w:t>
            </w:r>
          </w:p>
        </w:tc>
        <w:tc>
          <w:tcPr>
            <w:tcW w:w="0" w:type="auto"/>
            <w:tcBorders>
              <w:top w:val="outset" w:sz="6" w:space="0" w:color="auto"/>
              <w:left w:val="outset" w:sz="6" w:space="0" w:color="auto"/>
              <w:bottom w:val="single" w:sz="6" w:space="0" w:color="B8CCE4"/>
              <w:right w:val="single" w:sz="6" w:space="0" w:color="B8CCE4"/>
            </w:tcBorders>
            <w:shd w:val="clear" w:color="auto" w:fill="auto"/>
            <w:hideMark/>
          </w:tcPr>
          <w:p w14:paraId="22BC36B3" w14:textId="77777777"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1850.934 </w:t>
            </w:r>
          </w:p>
        </w:tc>
        <w:tc>
          <w:tcPr>
            <w:tcW w:w="0" w:type="auto"/>
            <w:tcBorders>
              <w:top w:val="outset" w:sz="6" w:space="0" w:color="auto"/>
              <w:left w:val="outset" w:sz="6" w:space="0" w:color="auto"/>
              <w:bottom w:val="single" w:sz="6" w:space="0" w:color="B8CCE4"/>
              <w:right w:val="single" w:sz="6" w:space="0" w:color="B8CCE4"/>
            </w:tcBorders>
            <w:shd w:val="clear" w:color="auto" w:fill="auto"/>
            <w:hideMark/>
          </w:tcPr>
          <w:p w14:paraId="298B3EF4" w14:textId="77777777"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6.4 </w:t>
            </w:r>
          </w:p>
        </w:tc>
      </w:tr>
      <w:tr w:rsidR="00F07DE1" w:rsidRPr="00F07DE1" w14:paraId="67AE9E46" w14:textId="77777777" w:rsidTr="00F07DE1">
        <w:tc>
          <w:tcPr>
            <w:tcW w:w="0" w:type="auto"/>
            <w:tcBorders>
              <w:top w:val="outset" w:sz="6" w:space="0" w:color="auto"/>
              <w:left w:val="single" w:sz="6" w:space="0" w:color="B8CCE4"/>
              <w:bottom w:val="single" w:sz="6" w:space="0" w:color="B8CCE4"/>
              <w:right w:val="single" w:sz="6" w:space="0" w:color="B8CCE4"/>
            </w:tcBorders>
            <w:shd w:val="clear" w:color="auto" w:fill="auto"/>
            <w:hideMark/>
          </w:tcPr>
          <w:p w14:paraId="7E5E768F" w14:textId="77777777"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b/>
                <w:bCs/>
                <w:sz w:val="24"/>
                <w:szCs w:val="24"/>
              </w:rPr>
            </w:pPr>
            <w:r w:rsidRPr="00F07DE1">
              <w:rPr>
                <w:rFonts w:ascii="Times New Roman" w:eastAsia="Times New Roman" w:hAnsi="Times New Roman" w:cs="Times New Roman"/>
                <w:b/>
                <w:bCs/>
                <w:sz w:val="24"/>
                <w:szCs w:val="24"/>
              </w:rPr>
              <w:t>1810.215 </w:t>
            </w:r>
          </w:p>
        </w:tc>
        <w:tc>
          <w:tcPr>
            <w:tcW w:w="0" w:type="auto"/>
            <w:tcBorders>
              <w:top w:val="outset" w:sz="6" w:space="0" w:color="auto"/>
              <w:left w:val="outset" w:sz="6" w:space="0" w:color="auto"/>
              <w:bottom w:val="single" w:sz="6" w:space="0" w:color="B8CCE4"/>
              <w:right w:val="single" w:sz="6" w:space="0" w:color="B8CCE4"/>
            </w:tcBorders>
            <w:shd w:val="clear" w:color="auto" w:fill="auto"/>
            <w:hideMark/>
          </w:tcPr>
          <w:p w14:paraId="08F751B3" w14:textId="77777777"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1801.176 </w:t>
            </w:r>
          </w:p>
        </w:tc>
        <w:tc>
          <w:tcPr>
            <w:tcW w:w="0" w:type="auto"/>
            <w:tcBorders>
              <w:top w:val="outset" w:sz="6" w:space="0" w:color="auto"/>
              <w:left w:val="outset" w:sz="6" w:space="0" w:color="auto"/>
              <w:bottom w:val="single" w:sz="6" w:space="0" w:color="B8CCE4"/>
              <w:right w:val="single" w:sz="6" w:space="0" w:color="B8CCE4"/>
            </w:tcBorders>
            <w:shd w:val="clear" w:color="auto" w:fill="auto"/>
            <w:hideMark/>
          </w:tcPr>
          <w:p w14:paraId="1305FC59" w14:textId="77777777"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6.51 </w:t>
            </w:r>
          </w:p>
        </w:tc>
      </w:tr>
      <w:tr w:rsidR="00F07DE1" w:rsidRPr="00F07DE1" w14:paraId="7A81F663" w14:textId="77777777" w:rsidTr="00F07DE1">
        <w:tc>
          <w:tcPr>
            <w:tcW w:w="0" w:type="auto"/>
            <w:tcBorders>
              <w:top w:val="outset" w:sz="6" w:space="0" w:color="auto"/>
              <w:left w:val="single" w:sz="6" w:space="0" w:color="B8CCE4"/>
              <w:bottom w:val="single" w:sz="6" w:space="0" w:color="B8CCE4"/>
              <w:right w:val="single" w:sz="6" w:space="0" w:color="B8CCE4"/>
            </w:tcBorders>
            <w:shd w:val="clear" w:color="auto" w:fill="auto"/>
            <w:hideMark/>
          </w:tcPr>
          <w:p w14:paraId="30FAC942" w14:textId="77777777"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b/>
                <w:bCs/>
                <w:sz w:val="24"/>
                <w:szCs w:val="24"/>
              </w:rPr>
            </w:pPr>
            <w:r w:rsidRPr="00F07DE1">
              <w:rPr>
                <w:rFonts w:ascii="Times New Roman" w:eastAsia="Times New Roman" w:hAnsi="Times New Roman" w:cs="Times New Roman"/>
                <w:b/>
                <w:bCs/>
                <w:sz w:val="24"/>
                <w:szCs w:val="24"/>
              </w:rPr>
              <w:t>1825.297 </w:t>
            </w:r>
          </w:p>
        </w:tc>
        <w:tc>
          <w:tcPr>
            <w:tcW w:w="0" w:type="auto"/>
            <w:tcBorders>
              <w:top w:val="outset" w:sz="6" w:space="0" w:color="auto"/>
              <w:left w:val="outset" w:sz="6" w:space="0" w:color="auto"/>
              <w:bottom w:val="single" w:sz="6" w:space="0" w:color="B8CCE4"/>
              <w:right w:val="single" w:sz="6" w:space="0" w:color="B8CCE4"/>
            </w:tcBorders>
            <w:shd w:val="clear" w:color="auto" w:fill="auto"/>
            <w:hideMark/>
          </w:tcPr>
          <w:p w14:paraId="2007BD0C" w14:textId="77777777"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1816.27 </w:t>
            </w:r>
          </w:p>
        </w:tc>
        <w:tc>
          <w:tcPr>
            <w:tcW w:w="0" w:type="auto"/>
            <w:tcBorders>
              <w:top w:val="outset" w:sz="6" w:space="0" w:color="auto"/>
              <w:left w:val="outset" w:sz="6" w:space="0" w:color="auto"/>
              <w:bottom w:val="single" w:sz="6" w:space="0" w:color="B8CCE4"/>
              <w:right w:val="single" w:sz="6" w:space="0" w:color="B8CCE4"/>
            </w:tcBorders>
            <w:shd w:val="clear" w:color="auto" w:fill="auto"/>
            <w:hideMark/>
          </w:tcPr>
          <w:p w14:paraId="63EC478E" w14:textId="77777777"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6.447 </w:t>
            </w:r>
          </w:p>
        </w:tc>
      </w:tr>
      <w:tr w:rsidR="00F07DE1" w:rsidRPr="00F07DE1" w14:paraId="467C7CA7" w14:textId="77777777" w:rsidTr="00F07DE1">
        <w:tc>
          <w:tcPr>
            <w:tcW w:w="0" w:type="auto"/>
            <w:tcBorders>
              <w:top w:val="outset" w:sz="6" w:space="0" w:color="auto"/>
              <w:left w:val="single" w:sz="6" w:space="0" w:color="B8CCE4"/>
              <w:bottom w:val="single" w:sz="6" w:space="0" w:color="B8CCE4"/>
              <w:right w:val="single" w:sz="6" w:space="0" w:color="B8CCE4"/>
            </w:tcBorders>
            <w:shd w:val="clear" w:color="auto" w:fill="auto"/>
            <w:hideMark/>
          </w:tcPr>
          <w:p w14:paraId="66D63211" w14:textId="77777777"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b/>
                <w:bCs/>
                <w:sz w:val="24"/>
                <w:szCs w:val="24"/>
              </w:rPr>
            </w:pPr>
            <w:r w:rsidRPr="00F07DE1">
              <w:rPr>
                <w:rFonts w:ascii="Times New Roman" w:eastAsia="Times New Roman" w:hAnsi="Times New Roman" w:cs="Times New Roman"/>
                <w:b/>
                <w:bCs/>
                <w:sz w:val="24"/>
                <w:szCs w:val="24"/>
              </w:rPr>
              <w:t>1808.802 </w:t>
            </w:r>
          </w:p>
        </w:tc>
        <w:tc>
          <w:tcPr>
            <w:tcW w:w="0" w:type="auto"/>
            <w:tcBorders>
              <w:top w:val="outset" w:sz="6" w:space="0" w:color="auto"/>
              <w:left w:val="outset" w:sz="6" w:space="0" w:color="auto"/>
              <w:bottom w:val="single" w:sz="6" w:space="0" w:color="B8CCE4"/>
              <w:right w:val="single" w:sz="6" w:space="0" w:color="B8CCE4"/>
            </w:tcBorders>
            <w:shd w:val="clear" w:color="auto" w:fill="auto"/>
            <w:hideMark/>
          </w:tcPr>
          <w:p w14:paraId="424BAAFD" w14:textId="77777777"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1800.191 </w:t>
            </w:r>
          </w:p>
        </w:tc>
        <w:tc>
          <w:tcPr>
            <w:tcW w:w="0" w:type="auto"/>
            <w:tcBorders>
              <w:top w:val="outset" w:sz="6" w:space="0" w:color="auto"/>
              <w:left w:val="outset" w:sz="6" w:space="0" w:color="auto"/>
              <w:bottom w:val="single" w:sz="6" w:space="0" w:color="B8CCE4"/>
              <w:right w:val="single" w:sz="6" w:space="0" w:color="B8CCE4"/>
            </w:tcBorders>
            <w:shd w:val="clear" w:color="auto" w:fill="auto"/>
            <w:hideMark/>
          </w:tcPr>
          <w:p w14:paraId="6BEB8C91" w14:textId="77777777"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6.096 </w:t>
            </w:r>
          </w:p>
        </w:tc>
      </w:tr>
    </w:tbl>
    <w:p w14:paraId="30C6F4C0" w14:textId="77777777" w:rsidR="00F07DE1" w:rsidRPr="00F07DE1" w:rsidRDefault="00F07DE1" w:rsidP="00F07DE1">
      <w:pPr>
        <w:spacing w:after="0" w:line="240" w:lineRule="auto"/>
        <w:jc w:val="both"/>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 </w:t>
      </w:r>
    </w:p>
    <w:p w14:paraId="5BA83AAC" w14:textId="77777777" w:rsidR="00F07DE1" w:rsidRPr="00F07DE1" w:rsidRDefault="00F07DE1" w:rsidP="00F07DE1">
      <w:pPr>
        <w:spacing w:after="0" w:line="240" w:lineRule="auto"/>
        <w:jc w:val="both"/>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Demo3: </w:t>
      </w:r>
    </w:p>
    <w:tbl>
      <w:tblPr>
        <w:tblW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55"/>
        <w:gridCol w:w="855"/>
        <w:gridCol w:w="615"/>
      </w:tblGrid>
      <w:tr w:rsidR="00F07DE1" w:rsidRPr="00F07DE1" w14:paraId="79812110" w14:textId="77777777" w:rsidTr="00F07DE1">
        <w:tc>
          <w:tcPr>
            <w:tcW w:w="0" w:type="auto"/>
            <w:tcBorders>
              <w:top w:val="single" w:sz="6" w:space="0" w:color="B8CCE4"/>
              <w:left w:val="single" w:sz="6" w:space="0" w:color="B8CCE4"/>
              <w:bottom w:val="single" w:sz="12" w:space="0" w:color="95B3D7"/>
              <w:right w:val="single" w:sz="6" w:space="0" w:color="B8CCE4"/>
            </w:tcBorders>
            <w:shd w:val="clear" w:color="auto" w:fill="auto"/>
            <w:hideMark/>
          </w:tcPr>
          <w:p w14:paraId="5FDFB8EA" w14:textId="77777777"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b/>
                <w:bCs/>
                <w:sz w:val="24"/>
                <w:szCs w:val="24"/>
              </w:rPr>
            </w:pPr>
            <w:r w:rsidRPr="00F07DE1">
              <w:rPr>
                <w:rFonts w:ascii="Times New Roman" w:eastAsia="Times New Roman" w:hAnsi="Times New Roman" w:cs="Times New Roman"/>
                <w:b/>
                <w:bCs/>
                <w:sz w:val="24"/>
                <w:szCs w:val="24"/>
              </w:rPr>
              <w:t>real </w:t>
            </w:r>
          </w:p>
        </w:tc>
        <w:tc>
          <w:tcPr>
            <w:tcW w:w="0" w:type="auto"/>
            <w:tcBorders>
              <w:top w:val="single" w:sz="6" w:space="0" w:color="B8CCE4"/>
              <w:left w:val="outset" w:sz="6" w:space="0" w:color="auto"/>
              <w:bottom w:val="single" w:sz="12" w:space="0" w:color="95B3D7"/>
              <w:right w:val="single" w:sz="6" w:space="0" w:color="B8CCE4"/>
            </w:tcBorders>
            <w:shd w:val="clear" w:color="auto" w:fill="auto"/>
            <w:hideMark/>
          </w:tcPr>
          <w:p w14:paraId="24C5E072" w14:textId="77777777"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b/>
                <w:bCs/>
                <w:sz w:val="24"/>
                <w:szCs w:val="24"/>
              </w:rPr>
            </w:pPr>
            <w:r w:rsidRPr="00F07DE1">
              <w:rPr>
                <w:rFonts w:ascii="Times New Roman" w:eastAsia="Times New Roman" w:hAnsi="Times New Roman" w:cs="Times New Roman"/>
                <w:b/>
                <w:bCs/>
                <w:sz w:val="24"/>
                <w:szCs w:val="24"/>
              </w:rPr>
              <w:t>user </w:t>
            </w:r>
          </w:p>
        </w:tc>
        <w:tc>
          <w:tcPr>
            <w:tcW w:w="0" w:type="auto"/>
            <w:tcBorders>
              <w:top w:val="single" w:sz="6" w:space="0" w:color="B8CCE4"/>
              <w:left w:val="outset" w:sz="6" w:space="0" w:color="auto"/>
              <w:bottom w:val="single" w:sz="12" w:space="0" w:color="95B3D7"/>
              <w:right w:val="single" w:sz="6" w:space="0" w:color="B8CCE4"/>
            </w:tcBorders>
            <w:shd w:val="clear" w:color="auto" w:fill="auto"/>
            <w:hideMark/>
          </w:tcPr>
          <w:p w14:paraId="56403D6B" w14:textId="77777777"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b/>
                <w:bCs/>
                <w:sz w:val="24"/>
                <w:szCs w:val="24"/>
              </w:rPr>
            </w:pPr>
            <w:r w:rsidRPr="00F07DE1">
              <w:rPr>
                <w:rFonts w:ascii="Times New Roman" w:eastAsia="Times New Roman" w:hAnsi="Times New Roman" w:cs="Times New Roman"/>
                <w:b/>
                <w:bCs/>
                <w:sz w:val="24"/>
                <w:szCs w:val="24"/>
              </w:rPr>
              <w:t>sys </w:t>
            </w:r>
          </w:p>
        </w:tc>
      </w:tr>
      <w:tr w:rsidR="00F07DE1" w:rsidRPr="00F07DE1" w14:paraId="6F7B4656" w14:textId="77777777" w:rsidTr="00F07DE1">
        <w:tc>
          <w:tcPr>
            <w:tcW w:w="0" w:type="auto"/>
            <w:tcBorders>
              <w:top w:val="outset" w:sz="6" w:space="0" w:color="auto"/>
              <w:left w:val="single" w:sz="6" w:space="0" w:color="B8CCE4"/>
              <w:bottom w:val="single" w:sz="6" w:space="0" w:color="B8CCE4"/>
              <w:right w:val="single" w:sz="6" w:space="0" w:color="B8CCE4"/>
            </w:tcBorders>
            <w:shd w:val="clear" w:color="auto" w:fill="auto"/>
            <w:hideMark/>
          </w:tcPr>
          <w:p w14:paraId="69DE51EE" w14:textId="77777777"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b/>
                <w:bCs/>
                <w:sz w:val="24"/>
                <w:szCs w:val="24"/>
              </w:rPr>
            </w:pPr>
            <w:r w:rsidRPr="00F07DE1">
              <w:rPr>
                <w:rFonts w:ascii="Times New Roman" w:eastAsia="Times New Roman" w:hAnsi="Times New Roman" w:cs="Times New Roman"/>
                <w:b/>
                <w:bCs/>
                <w:sz w:val="24"/>
                <w:szCs w:val="24"/>
              </w:rPr>
              <w:t>954.778 </w:t>
            </w:r>
          </w:p>
        </w:tc>
        <w:tc>
          <w:tcPr>
            <w:tcW w:w="0" w:type="auto"/>
            <w:tcBorders>
              <w:top w:val="outset" w:sz="6" w:space="0" w:color="auto"/>
              <w:left w:val="outset" w:sz="6" w:space="0" w:color="auto"/>
              <w:bottom w:val="single" w:sz="6" w:space="0" w:color="B8CCE4"/>
              <w:right w:val="single" w:sz="6" w:space="0" w:color="B8CCE4"/>
            </w:tcBorders>
            <w:shd w:val="clear" w:color="auto" w:fill="auto"/>
            <w:hideMark/>
          </w:tcPr>
          <w:p w14:paraId="10F9FFB0" w14:textId="77777777"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950.244 </w:t>
            </w:r>
          </w:p>
        </w:tc>
        <w:tc>
          <w:tcPr>
            <w:tcW w:w="0" w:type="auto"/>
            <w:tcBorders>
              <w:top w:val="outset" w:sz="6" w:space="0" w:color="auto"/>
              <w:left w:val="outset" w:sz="6" w:space="0" w:color="auto"/>
              <w:bottom w:val="single" w:sz="6" w:space="0" w:color="B8CCE4"/>
              <w:right w:val="single" w:sz="6" w:space="0" w:color="B8CCE4"/>
            </w:tcBorders>
            <w:shd w:val="clear" w:color="auto" w:fill="auto"/>
            <w:hideMark/>
          </w:tcPr>
          <w:p w14:paraId="61D2CFD0" w14:textId="77777777"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3.144 </w:t>
            </w:r>
          </w:p>
        </w:tc>
      </w:tr>
      <w:tr w:rsidR="00F07DE1" w:rsidRPr="00F07DE1" w14:paraId="70DB466B" w14:textId="77777777" w:rsidTr="00F07DE1">
        <w:tc>
          <w:tcPr>
            <w:tcW w:w="0" w:type="auto"/>
            <w:tcBorders>
              <w:top w:val="outset" w:sz="6" w:space="0" w:color="auto"/>
              <w:left w:val="single" w:sz="6" w:space="0" w:color="B8CCE4"/>
              <w:bottom w:val="single" w:sz="6" w:space="0" w:color="B8CCE4"/>
              <w:right w:val="single" w:sz="6" w:space="0" w:color="B8CCE4"/>
            </w:tcBorders>
            <w:shd w:val="clear" w:color="auto" w:fill="auto"/>
            <w:hideMark/>
          </w:tcPr>
          <w:p w14:paraId="67464108" w14:textId="77777777"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b/>
                <w:bCs/>
                <w:sz w:val="24"/>
                <w:szCs w:val="24"/>
              </w:rPr>
            </w:pPr>
            <w:r w:rsidRPr="00F07DE1">
              <w:rPr>
                <w:rFonts w:ascii="Times New Roman" w:eastAsia="Times New Roman" w:hAnsi="Times New Roman" w:cs="Times New Roman"/>
                <w:b/>
                <w:bCs/>
                <w:sz w:val="24"/>
                <w:szCs w:val="24"/>
              </w:rPr>
              <w:t>935.221 </w:t>
            </w:r>
          </w:p>
        </w:tc>
        <w:tc>
          <w:tcPr>
            <w:tcW w:w="0" w:type="auto"/>
            <w:tcBorders>
              <w:top w:val="outset" w:sz="6" w:space="0" w:color="auto"/>
              <w:left w:val="outset" w:sz="6" w:space="0" w:color="auto"/>
              <w:bottom w:val="single" w:sz="6" w:space="0" w:color="B8CCE4"/>
              <w:right w:val="single" w:sz="6" w:space="0" w:color="B8CCE4"/>
            </w:tcBorders>
            <w:shd w:val="clear" w:color="auto" w:fill="auto"/>
            <w:hideMark/>
          </w:tcPr>
          <w:p w14:paraId="0D39D069" w14:textId="77777777"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930.625 </w:t>
            </w:r>
          </w:p>
        </w:tc>
        <w:tc>
          <w:tcPr>
            <w:tcW w:w="0" w:type="auto"/>
            <w:tcBorders>
              <w:top w:val="outset" w:sz="6" w:space="0" w:color="auto"/>
              <w:left w:val="outset" w:sz="6" w:space="0" w:color="auto"/>
              <w:bottom w:val="single" w:sz="6" w:space="0" w:color="B8CCE4"/>
              <w:right w:val="single" w:sz="6" w:space="0" w:color="B8CCE4"/>
            </w:tcBorders>
            <w:shd w:val="clear" w:color="auto" w:fill="auto"/>
            <w:hideMark/>
          </w:tcPr>
          <w:p w14:paraId="7DFD1353" w14:textId="77777777"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3.238 </w:t>
            </w:r>
          </w:p>
        </w:tc>
      </w:tr>
      <w:tr w:rsidR="00F07DE1" w:rsidRPr="00F07DE1" w14:paraId="3C00D5B1" w14:textId="77777777" w:rsidTr="00F07DE1">
        <w:tc>
          <w:tcPr>
            <w:tcW w:w="0" w:type="auto"/>
            <w:tcBorders>
              <w:top w:val="outset" w:sz="6" w:space="0" w:color="auto"/>
              <w:left w:val="single" w:sz="6" w:space="0" w:color="B8CCE4"/>
              <w:bottom w:val="single" w:sz="6" w:space="0" w:color="B8CCE4"/>
              <w:right w:val="single" w:sz="6" w:space="0" w:color="B8CCE4"/>
            </w:tcBorders>
            <w:shd w:val="clear" w:color="auto" w:fill="auto"/>
            <w:hideMark/>
          </w:tcPr>
          <w:p w14:paraId="27296D09" w14:textId="77777777"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b/>
                <w:bCs/>
                <w:sz w:val="24"/>
                <w:szCs w:val="24"/>
              </w:rPr>
            </w:pPr>
            <w:r w:rsidRPr="00F07DE1">
              <w:rPr>
                <w:rFonts w:ascii="Times New Roman" w:eastAsia="Times New Roman" w:hAnsi="Times New Roman" w:cs="Times New Roman"/>
                <w:b/>
                <w:bCs/>
                <w:sz w:val="24"/>
                <w:szCs w:val="24"/>
              </w:rPr>
              <w:t>909.851 </w:t>
            </w:r>
          </w:p>
        </w:tc>
        <w:tc>
          <w:tcPr>
            <w:tcW w:w="0" w:type="auto"/>
            <w:tcBorders>
              <w:top w:val="outset" w:sz="6" w:space="0" w:color="auto"/>
              <w:left w:val="outset" w:sz="6" w:space="0" w:color="auto"/>
              <w:bottom w:val="single" w:sz="6" w:space="0" w:color="B8CCE4"/>
              <w:right w:val="single" w:sz="6" w:space="0" w:color="B8CCE4"/>
            </w:tcBorders>
            <w:shd w:val="clear" w:color="auto" w:fill="auto"/>
            <w:hideMark/>
          </w:tcPr>
          <w:p w14:paraId="7B48B6FA" w14:textId="77777777"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905.548 </w:t>
            </w:r>
          </w:p>
        </w:tc>
        <w:tc>
          <w:tcPr>
            <w:tcW w:w="0" w:type="auto"/>
            <w:tcBorders>
              <w:top w:val="outset" w:sz="6" w:space="0" w:color="auto"/>
              <w:left w:val="outset" w:sz="6" w:space="0" w:color="auto"/>
              <w:bottom w:val="single" w:sz="6" w:space="0" w:color="B8CCE4"/>
              <w:right w:val="single" w:sz="6" w:space="0" w:color="B8CCE4"/>
            </w:tcBorders>
            <w:shd w:val="clear" w:color="auto" w:fill="auto"/>
            <w:hideMark/>
          </w:tcPr>
          <w:p w14:paraId="2FA08451" w14:textId="77777777"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3.047 </w:t>
            </w:r>
          </w:p>
        </w:tc>
      </w:tr>
      <w:tr w:rsidR="00F07DE1" w:rsidRPr="00F07DE1" w14:paraId="21760B6D" w14:textId="77777777" w:rsidTr="00F07DE1">
        <w:tc>
          <w:tcPr>
            <w:tcW w:w="0" w:type="auto"/>
            <w:tcBorders>
              <w:top w:val="outset" w:sz="6" w:space="0" w:color="auto"/>
              <w:left w:val="single" w:sz="6" w:space="0" w:color="B8CCE4"/>
              <w:bottom w:val="single" w:sz="6" w:space="0" w:color="B8CCE4"/>
              <w:right w:val="single" w:sz="6" w:space="0" w:color="B8CCE4"/>
            </w:tcBorders>
            <w:shd w:val="clear" w:color="auto" w:fill="auto"/>
            <w:hideMark/>
          </w:tcPr>
          <w:p w14:paraId="0712BEF8" w14:textId="77777777"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b/>
                <w:bCs/>
                <w:sz w:val="24"/>
                <w:szCs w:val="24"/>
              </w:rPr>
            </w:pPr>
            <w:r w:rsidRPr="00F07DE1">
              <w:rPr>
                <w:rFonts w:ascii="Times New Roman" w:eastAsia="Times New Roman" w:hAnsi="Times New Roman" w:cs="Times New Roman"/>
                <w:b/>
                <w:bCs/>
                <w:sz w:val="24"/>
                <w:szCs w:val="24"/>
              </w:rPr>
              <w:t>914.797 </w:t>
            </w:r>
          </w:p>
        </w:tc>
        <w:tc>
          <w:tcPr>
            <w:tcW w:w="0" w:type="auto"/>
            <w:tcBorders>
              <w:top w:val="outset" w:sz="6" w:space="0" w:color="auto"/>
              <w:left w:val="outset" w:sz="6" w:space="0" w:color="auto"/>
              <w:bottom w:val="single" w:sz="6" w:space="0" w:color="B8CCE4"/>
              <w:right w:val="single" w:sz="6" w:space="0" w:color="B8CCE4"/>
            </w:tcBorders>
            <w:shd w:val="clear" w:color="auto" w:fill="auto"/>
            <w:hideMark/>
          </w:tcPr>
          <w:p w14:paraId="7534F77F" w14:textId="77777777"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910.339 </w:t>
            </w:r>
          </w:p>
        </w:tc>
        <w:tc>
          <w:tcPr>
            <w:tcW w:w="0" w:type="auto"/>
            <w:tcBorders>
              <w:top w:val="outset" w:sz="6" w:space="0" w:color="auto"/>
              <w:left w:val="outset" w:sz="6" w:space="0" w:color="auto"/>
              <w:bottom w:val="single" w:sz="6" w:space="0" w:color="B8CCE4"/>
              <w:right w:val="single" w:sz="6" w:space="0" w:color="B8CCE4"/>
            </w:tcBorders>
            <w:shd w:val="clear" w:color="auto" w:fill="auto"/>
            <w:hideMark/>
          </w:tcPr>
          <w:p w14:paraId="0C07C750" w14:textId="77777777"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3.172 </w:t>
            </w:r>
          </w:p>
        </w:tc>
      </w:tr>
      <w:tr w:rsidR="00F07DE1" w:rsidRPr="00F07DE1" w14:paraId="0D4D8A98" w14:textId="77777777" w:rsidTr="00F07DE1">
        <w:tc>
          <w:tcPr>
            <w:tcW w:w="0" w:type="auto"/>
            <w:tcBorders>
              <w:top w:val="outset" w:sz="6" w:space="0" w:color="auto"/>
              <w:left w:val="single" w:sz="6" w:space="0" w:color="B8CCE4"/>
              <w:bottom w:val="single" w:sz="6" w:space="0" w:color="B8CCE4"/>
              <w:right w:val="single" w:sz="6" w:space="0" w:color="B8CCE4"/>
            </w:tcBorders>
            <w:shd w:val="clear" w:color="auto" w:fill="auto"/>
            <w:hideMark/>
          </w:tcPr>
          <w:p w14:paraId="48A11363" w14:textId="77777777"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b/>
                <w:bCs/>
                <w:sz w:val="24"/>
                <w:szCs w:val="24"/>
              </w:rPr>
            </w:pPr>
            <w:r w:rsidRPr="00F07DE1">
              <w:rPr>
                <w:rFonts w:ascii="Times New Roman" w:eastAsia="Times New Roman" w:hAnsi="Times New Roman" w:cs="Times New Roman"/>
                <w:b/>
                <w:bCs/>
                <w:sz w:val="24"/>
                <w:szCs w:val="24"/>
              </w:rPr>
              <w:t>911.077 </w:t>
            </w:r>
          </w:p>
        </w:tc>
        <w:tc>
          <w:tcPr>
            <w:tcW w:w="0" w:type="auto"/>
            <w:tcBorders>
              <w:top w:val="outset" w:sz="6" w:space="0" w:color="auto"/>
              <w:left w:val="outset" w:sz="6" w:space="0" w:color="auto"/>
              <w:bottom w:val="single" w:sz="6" w:space="0" w:color="B8CCE4"/>
              <w:right w:val="single" w:sz="6" w:space="0" w:color="B8CCE4"/>
            </w:tcBorders>
            <w:shd w:val="clear" w:color="auto" w:fill="auto"/>
            <w:hideMark/>
          </w:tcPr>
          <w:p w14:paraId="66719F0B" w14:textId="77777777"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906.591 </w:t>
            </w:r>
          </w:p>
        </w:tc>
        <w:tc>
          <w:tcPr>
            <w:tcW w:w="0" w:type="auto"/>
            <w:tcBorders>
              <w:top w:val="outset" w:sz="6" w:space="0" w:color="auto"/>
              <w:left w:val="outset" w:sz="6" w:space="0" w:color="auto"/>
              <w:bottom w:val="single" w:sz="6" w:space="0" w:color="B8CCE4"/>
              <w:right w:val="single" w:sz="6" w:space="0" w:color="B8CCE4"/>
            </w:tcBorders>
            <w:shd w:val="clear" w:color="auto" w:fill="auto"/>
            <w:hideMark/>
          </w:tcPr>
          <w:p w14:paraId="2FEF6049" w14:textId="77777777" w:rsidR="00F07DE1" w:rsidRPr="00F07DE1" w:rsidRDefault="00F07DE1" w:rsidP="00F07DE1">
            <w:pPr>
              <w:spacing w:beforeAutospacing="1" w:after="0" w:afterAutospacing="1" w:line="240" w:lineRule="auto"/>
              <w:jc w:val="both"/>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3.223 </w:t>
            </w:r>
          </w:p>
        </w:tc>
      </w:tr>
    </w:tbl>
    <w:p w14:paraId="72CA93ED" w14:textId="77777777" w:rsidR="00F07DE1" w:rsidRPr="00F07DE1" w:rsidRDefault="00F07DE1" w:rsidP="00F07DE1">
      <w:pPr>
        <w:spacing w:after="0" w:line="240" w:lineRule="auto"/>
        <w:jc w:val="both"/>
        <w:textAlignment w:val="baseline"/>
        <w:rPr>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 </w:t>
      </w:r>
    </w:p>
    <w:p w14:paraId="6099D977" w14:textId="6BD41894" w:rsidR="00F07DE1" w:rsidRDefault="00F07DE1" w:rsidP="00F07DE1">
      <w:pPr>
        <w:spacing w:after="0" w:line="240" w:lineRule="auto"/>
        <w:jc w:val="both"/>
        <w:textAlignment w:val="baseline"/>
        <w:rPr>
          <w:ins w:id="1199" w:author="Gregor von Laszewski" w:date="2016-05-09T09:50:00Z"/>
          <w:rFonts w:ascii="Times New Roman" w:eastAsia="Times New Roman" w:hAnsi="Times New Roman" w:cs="Times New Roman"/>
          <w:sz w:val="24"/>
          <w:szCs w:val="24"/>
        </w:rPr>
      </w:pPr>
      <w:r w:rsidRPr="00F07DE1">
        <w:rPr>
          <w:rFonts w:ascii="Times New Roman" w:eastAsia="Times New Roman" w:hAnsi="Times New Roman" w:cs="Times New Roman"/>
          <w:sz w:val="24"/>
          <w:szCs w:val="24"/>
        </w:rPr>
        <w:t>Clearly the as MUCT is a much bigger dataset, it takes longer time to run and the comparison demo takes much longer than the </w:t>
      </w:r>
      <w:del w:id="1200" w:author="Gregor von Laszewski" w:date="2016-05-09T08:56:00Z">
        <w:r w:rsidRPr="00F07DE1" w:rsidDel="00E4156A">
          <w:rPr>
            <w:rFonts w:ascii="Times New Roman" w:eastAsia="Times New Roman" w:hAnsi="Times New Roman" w:cs="Times New Roman"/>
            <w:sz w:val="24"/>
            <w:szCs w:val="24"/>
          </w:rPr>
          <w:delText>classifer</w:delText>
        </w:r>
      </w:del>
      <w:ins w:id="1201" w:author="Gregor von Laszewski" w:date="2016-05-09T08:56:00Z">
        <w:r w:rsidR="00E4156A" w:rsidRPr="00F07DE1">
          <w:rPr>
            <w:rFonts w:ascii="Times New Roman" w:eastAsia="Times New Roman" w:hAnsi="Times New Roman" w:cs="Times New Roman"/>
            <w:sz w:val="24"/>
            <w:szCs w:val="24"/>
          </w:rPr>
          <w:t>classifier</w:t>
        </w:r>
      </w:ins>
      <w:r w:rsidRPr="00F07DE1">
        <w:rPr>
          <w:rFonts w:ascii="Times New Roman" w:eastAsia="Times New Roman" w:hAnsi="Times New Roman" w:cs="Times New Roman"/>
          <w:sz w:val="24"/>
          <w:szCs w:val="24"/>
        </w:rPr>
        <w:t> demo in all the runs as you can see from the tables above. </w:t>
      </w:r>
    </w:p>
    <w:p w14:paraId="46DC22BB" w14:textId="77777777" w:rsidR="009835AF" w:rsidRDefault="009835AF" w:rsidP="00F07DE1">
      <w:pPr>
        <w:spacing w:after="0" w:line="240" w:lineRule="auto"/>
        <w:jc w:val="both"/>
        <w:textAlignment w:val="baseline"/>
        <w:rPr>
          <w:ins w:id="1202" w:author="Gregor von Laszewski" w:date="2016-05-09T09:50:00Z"/>
          <w:rFonts w:ascii="Times New Roman" w:eastAsia="Times New Roman" w:hAnsi="Times New Roman" w:cs="Times New Roman"/>
          <w:sz w:val="24"/>
          <w:szCs w:val="24"/>
        </w:rPr>
      </w:pPr>
    </w:p>
    <w:p w14:paraId="3EDED87E" w14:textId="25CDF936" w:rsidR="009835AF" w:rsidRPr="00F07DE1" w:rsidRDefault="009835AF" w:rsidP="00F07DE1">
      <w:pPr>
        <w:spacing w:after="0" w:line="240" w:lineRule="auto"/>
        <w:jc w:val="both"/>
        <w:textAlignment w:val="baseline"/>
        <w:rPr>
          <w:rFonts w:ascii="Times New Roman" w:eastAsia="Times New Roman" w:hAnsi="Times New Roman" w:cs="Times New Roman"/>
          <w:sz w:val="24"/>
          <w:szCs w:val="24"/>
        </w:rPr>
      </w:pPr>
      <w:commentRangeStart w:id="1203"/>
      <w:proofErr w:type="gramStart"/>
      <w:ins w:id="1204" w:author="Gregor von Laszewski" w:date="2016-05-09T09:50:00Z">
        <w:r>
          <w:rPr>
            <w:rFonts w:ascii="Times New Roman" w:eastAsia="Times New Roman" w:hAnsi="Times New Roman" w:cs="Times New Roman"/>
            <w:sz w:val="24"/>
            <w:szCs w:val="24"/>
          </w:rPr>
          <w:t>UNFORTUNATELY</w:t>
        </w:r>
        <w:proofErr w:type="gramEnd"/>
        <w:r>
          <w:rPr>
            <w:rFonts w:ascii="Times New Roman" w:eastAsia="Times New Roman" w:hAnsi="Times New Roman" w:cs="Times New Roman"/>
            <w:sz w:val="24"/>
            <w:szCs w:val="24"/>
          </w:rPr>
          <w:t xml:space="preserve"> YOU MISSED BIG OPORTUNITY. THERE IS NO DESCRIPTION OF SWARM VS MULTI </w:t>
        </w:r>
      </w:ins>
      <w:ins w:id="1205" w:author="Gregor von Laszewski" w:date="2016-05-09T09:51:00Z">
        <w:r w:rsidR="00110280">
          <w:rPr>
            <w:rFonts w:ascii="Times New Roman" w:eastAsia="Times New Roman" w:hAnsi="Times New Roman" w:cs="Times New Roman"/>
            <w:sz w:val="24"/>
            <w:szCs w:val="24"/>
          </w:rPr>
          <w:t>SERVER ENVIRONMENT. THERE IS NO DISCUSSION ON HOW YOU DISTRIUTED THE DATA. INFACT THE DOCUMENTATION PROVIDED AS PART OF DOCKER INDICATES THAT THE PARALELISM HAS NOT BEEN ACHIEVED AND THAT MULTIPLE EXPERIMENTS ARE CARRIED OUT SEQUENTIALLY RATHER THAN IN PARALLEL.</w:t>
        </w:r>
      </w:ins>
      <w:commentRangeEnd w:id="1203"/>
      <w:ins w:id="1206" w:author="Gregor von Laszewski" w:date="2016-05-09T09:52:00Z">
        <w:r w:rsidR="00110280">
          <w:rPr>
            <w:rStyle w:val="CommentReference"/>
          </w:rPr>
          <w:commentReference w:id="1203"/>
        </w:r>
      </w:ins>
    </w:p>
    <w:p w14:paraId="66CFA43A" w14:textId="59A98B25" w:rsidR="009835AF" w:rsidDel="00547EF9" w:rsidRDefault="00F07DE1" w:rsidP="00F07DE1">
      <w:pPr>
        <w:spacing w:after="0" w:line="240" w:lineRule="auto"/>
        <w:textAlignment w:val="baseline"/>
        <w:rPr>
          <w:del w:id="1207" w:author="Gregor von Laszewski" w:date="2016-05-12T09:01:00Z"/>
          <w:rFonts w:ascii="Times New Roman" w:eastAsia="Times New Roman" w:hAnsi="Times New Roman" w:cs="Times New Roman"/>
          <w:sz w:val="18"/>
          <w:szCs w:val="18"/>
        </w:rPr>
      </w:pPr>
      <w:r w:rsidRPr="00F07DE1">
        <w:rPr>
          <w:rFonts w:ascii="Times New Roman" w:eastAsia="Times New Roman" w:hAnsi="Times New Roman" w:cs="Times New Roman"/>
          <w:sz w:val="18"/>
          <w:szCs w:val="18"/>
        </w:rPr>
        <w:t> </w:t>
      </w:r>
    </w:p>
    <w:p w14:paraId="3E620385" w14:textId="77777777" w:rsidR="00547EF9" w:rsidRDefault="00547EF9" w:rsidP="00856FAB">
      <w:pPr>
        <w:spacing w:after="0" w:line="240" w:lineRule="auto"/>
        <w:jc w:val="both"/>
        <w:textAlignment w:val="baseline"/>
        <w:rPr>
          <w:ins w:id="1208" w:author="Gregor von Laszewski" w:date="2016-05-12T09:06:00Z"/>
          <w:rFonts w:ascii="Times New Roman" w:eastAsia="Times New Roman" w:hAnsi="Times New Roman" w:cs="Times New Roman"/>
          <w:sz w:val="18"/>
          <w:szCs w:val="18"/>
        </w:rPr>
        <w:pPrChange w:id="1209" w:author="Gregor von Laszewski" w:date="2016-05-12T09:01:00Z">
          <w:pPr>
            <w:spacing w:after="0" w:line="240" w:lineRule="auto"/>
            <w:jc w:val="both"/>
            <w:textAlignment w:val="baseline"/>
          </w:pPr>
        </w:pPrChange>
      </w:pPr>
    </w:p>
    <w:p w14:paraId="6B7927EF" w14:textId="0C54B907" w:rsidR="00547EF9" w:rsidRPr="00B040E7" w:rsidRDefault="00547EF9" w:rsidP="00547EF9">
      <w:pPr>
        <w:pStyle w:val="Heading1"/>
        <w:rPr>
          <w:ins w:id="1210" w:author="Gregor von Laszewski" w:date="2016-05-12T09:06:00Z"/>
        </w:rPr>
      </w:pPr>
      <w:ins w:id="1211" w:author="Gregor von Laszewski" w:date="2016-05-12T09:06:00Z">
        <w:r>
          <w:t xml:space="preserve">    </w:t>
        </w:r>
        <w:bookmarkStart w:id="1212" w:name="_Toc450525585"/>
        <w:r w:rsidRPr="00B040E7">
          <w:t>RESULTS</w:t>
        </w:r>
        <w:bookmarkEnd w:id="1212"/>
        <w:r w:rsidRPr="00B040E7">
          <w:t> </w:t>
        </w:r>
        <w:r>
          <w:t>- UPDATED</w:t>
        </w:r>
      </w:ins>
    </w:p>
    <w:p w14:paraId="21FDE1E1" w14:textId="77777777" w:rsidR="00547EF9" w:rsidRPr="00F07DE1" w:rsidRDefault="00547EF9" w:rsidP="00547EF9">
      <w:pPr>
        <w:spacing w:after="0" w:line="240" w:lineRule="auto"/>
        <w:jc w:val="both"/>
        <w:textAlignment w:val="baseline"/>
        <w:rPr>
          <w:ins w:id="1213" w:author="Gregor von Laszewski" w:date="2016-05-12T09:06:00Z"/>
          <w:rFonts w:ascii="Segoe UI" w:eastAsia="Times New Roman" w:hAnsi="Segoe UI" w:cs="Segoe UI"/>
          <w:sz w:val="12"/>
          <w:szCs w:val="12"/>
        </w:rPr>
      </w:pPr>
      <w:ins w:id="1214" w:author="Gregor von Laszewski" w:date="2016-05-12T09:06:00Z">
        <w:r w:rsidRPr="00F07DE1">
          <w:rPr>
            <w:rFonts w:ascii="Times New Roman" w:eastAsia="Times New Roman" w:hAnsi="Times New Roman" w:cs="Times New Roman"/>
            <w:sz w:val="18"/>
            <w:szCs w:val="18"/>
          </w:rPr>
          <w:t> </w:t>
        </w:r>
      </w:ins>
    </w:p>
    <w:p w14:paraId="23CF3780" w14:textId="77777777" w:rsidR="00547EF9" w:rsidRPr="00A56D64" w:rsidRDefault="00547EF9" w:rsidP="00547EF9">
      <w:pPr>
        <w:spacing w:after="0" w:line="240" w:lineRule="auto"/>
        <w:jc w:val="both"/>
        <w:textAlignment w:val="baseline"/>
        <w:rPr>
          <w:ins w:id="1215" w:author="Gregor von Laszewski" w:date="2016-05-12T09:06:00Z"/>
          <w:rFonts w:eastAsia="Times New Roman" w:cs="Times New Roman"/>
          <w:sz w:val="24"/>
          <w:szCs w:val="24"/>
        </w:rPr>
      </w:pPr>
      <w:ins w:id="1216" w:author="Gregor von Laszewski" w:date="2016-05-12T09:06:00Z">
        <w:r w:rsidRPr="00A56D64">
          <w:rPr>
            <w:rFonts w:eastAsia="Times New Roman" w:cs="Times New Roman"/>
            <w:sz w:val="24"/>
            <w:szCs w:val="24"/>
          </w:rPr>
          <w:t>Following is the Box-whisker graph plot between performances of Docker (on Mac OSX) and Ubuntu (on Windows 10). The graph compares real time (wall clock time</w:t>
        </w:r>
        <w:proofErr w:type="gramStart"/>
        <w:r w:rsidRPr="00A56D64">
          <w:rPr>
            <w:rFonts w:eastAsia="Times New Roman" w:cs="Times New Roman"/>
            <w:sz w:val="24"/>
            <w:szCs w:val="24"/>
          </w:rPr>
          <w:t>) ,</w:t>
        </w:r>
        <w:proofErr w:type="gramEnd"/>
        <w:r w:rsidRPr="00A56D64">
          <w:rPr>
            <w:rFonts w:eastAsia="Times New Roman" w:cs="Times New Roman"/>
            <w:sz w:val="24"/>
            <w:szCs w:val="24"/>
          </w:rPr>
          <w:t xml:space="preserve"> system time and user time performance of running </w:t>
        </w:r>
        <w:proofErr w:type="spellStart"/>
        <w:r w:rsidRPr="00A56D64">
          <w:rPr>
            <w:rFonts w:eastAsia="Times New Roman" w:cs="Times New Roman"/>
            <w:sz w:val="24"/>
            <w:szCs w:val="24"/>
          </w:rPr>
          <w:t>openface</w:t>
        </w:r>
        <w:proofErr w:type="spellEnd"/>
        <w:r w:rsidRPr="00A56D64">
          <w:rPr>
            <w:rFonts w:eastAsia="Times New Roman" w:cs="Times New Roman"/>
            <w:sz w:val="24"/>
            <w:szCs w:val="24"/>
          </w:rPr>
          <w:t> face comparison and face detection models on </w:t>
        </w:r>
        <w:proofErr w:type="spellStart"/>
        <w:r w:rsidRPr="00A56D64">
          <w:rPr>
            <w:rFonts w:eastAsia="Times New Roman" w:cs="Times New Roman"/>
            <w:sz w:val="24"/>
            <w:szCs w:val="24"/>
          </w:rPr>
          <w:t>multiservers</w:t>
        </w:r>
        <w:proofErr w:type="spellEnd"/>
        <w:r w:rsidRPr="00A56D64">
          <w:rPr>
            <w:rFonts w:eastAsia="Times New Roman" w:cs="Times New Roman"/>
            <w:sz w:val="24"/>
            <w:szCs w:val="24"/>
          </w:rPr>
          <w:t> using </w:t>
        </w:r>
        <w:proofErr w:type="spellStart"/>
        <w:r w:rsidRPr="00A56D64">
          <w:rPr>
            <w:rFonts w:eastAsia="Times New Roman" w:cs="Times New Roman"/>
            <w:sz w:val="24"/>
            <w:szCs w:val="24"/>
          </w:rPr>
          <w:t>docker</w:t>
        </w:r>
        <w:proofErr w:type="spellEnd"/>
        <w:r w:rsidRPr="00A56D64">
          <w:rPr>
            <w:rFonts w:eastAsia="Times New Roman" w:cs="Times New Roman"/>
            <w:sz w:val="24"/>
            <w:szCs w:val="24"/>
          </w:rPr>
          <w:t> swarm containers and </w:t>
        </w:r>
        <w:proofErr w:type="spellStart"/>
        <w:r w:rsidRPr="00A56D64">
          <w:rPr>
            <w:rFonts w:eastAsia="Times New Roman" w:cs="Times New Roman"/>
            <w:sz w:val="24"/>
            <w:szCs w:val="24"/>
          </w:rPr>
          <w:t>ubuntu</w:t>
        </w:r>
        <w:proofErr w:type="spellEnd"/>
        <w:r w:rsidRPr="00A56D64">
          <w:rPr>
            <w:rFonts w:eastAsia="Times New Roman" w:cs="Times New Roman"/>
            <w:sz w:val="24"/>
            <w:szCs w:val="24"/>
          </w:rPr>
          <w:t> </w:t>
        </w:r>
        <w:proofErr w:type="spellStart"/>
        <w:r w:rsidRPr="00A56D64">
          <w:rPr>
            <w:rFonts w:eastAsia="Times New Roman" w:cs="Times New Roman"/>
            <w:sz w:val="24"/>
            <w:szCs w:val="24"/>
          </w:rPr>
          <w:t>vms</w:t>
        </w:r>
        <w:proofErr w:type="spellEnd"/>
        <w:r w:rsidRPr="00A56D64">
          <w:rPr>
            <w:rFonts w:eastAsia="Times New Roman" w:cs="Times New Roman"/>
            <w:sz w:val="24"/>
            <w:szCs w:val="24"/>
          </w:rPr>
          <w:t> (</w:t>
        </w:r>
        <w:proofErr w:type="spellStart"/>
        <w:r w:rsidRPr="00A56D64">
          <w:rPr>
            <w:rFonts w:eastAsia="Times New Roman" w:cs="Times New Roman"/>
            <w:sz w:val="24"/>
            <w:szCs w:val="24"/>
          </w:rPr>
          <w:t>ansible</w:t>
        </w:r>
        <w:proofErr w:type="spellEnd"/>
        <w:r w:rsidRPr="00A56D64">
          <w:rPr>
            <w:rFonts w:eastAsia="Times New Roman" w:cs="Times New Roman"/>
            <w:sz w:val="24"/>
            <w:szCs w:val="24"/>
          </w:rPr>
          <w:t>). Please note that the Ubuntu version 14.04 running on the computer with the following hardware: processor: Intel(R) Core(TM) i7-5500U CPU @ 2.40GHz with 993MiB System memory. Docker Server Version: 1.11.1 running on the computer with the following hardware: Processor Name: Intel Core i5; Processor Speed: 2.7 GHz; Memory: 8 GB.</w:t>
        </w:r>
      </w:ins>
    </w:p>
    <w:p w14:paraId="5F90FD45" w14:textId="77777777" w:rsidR="00547EF9" w:rsidRPr="00A56D64" w:rsidRDefault="00547EF9" w:rsidP="00547EF9">
      <w:pPr>
        <w:spacing w:after="0" w:line="240" w:lineRule="auto"/>
        <w:jc w:val="both"/>
        <w:textAlignment w:val="baseline"/>
        <w:rPr>
          <w:ins w:id="1217" w:author="Gregor von Laszewski" w:date="2016-05-12T09:06:00Z"/>
          <w:rFonts w:eastAsia="Times New Roman" w:cs="Times New Roman"/>
          <w:sz w:val="24"/>
          <w:szCs w:val="24"/>
        </w:rPr>
      </w:pPr>
    </w:p>
    <w:p w14:paraId="58511CC0" w14:textId="77777777" w:rsidR="00547EF9" w:rsidRPr="00A56D64" w:rsidRDefault="00547EF9" w:rsidP="00547EF9">
      <w:pPr>
        <w:spacing w:after="0" w:line="240" w:lineRule="auto"/>
        <w:jc w:val="both"/>
        <w:textAlignment w:val="baseline"/>
        <w:rPr>
          <w:ins w:id="1218" w:author="Gregor von Laszewski" w:date="2016-05-12T09:06:00Z"/>
          <w:rFonts w:eastAsia="Times New Roman" w:cs="Times New Roman"/>
          <w:sz w:val="24"/>
          <w:szCs w:val="24"/>
        </w:rPr>
      </w:pPr>
      <w:ins w:id="1219" w:author="Gregor von Laszewski" w:date="2016-05-12T09:06:00Z">
        <w:r w:rsidRPr="00A56D64">
          <w:rPr>
            <w:rFonts w:eastAsia="Times New Roman" w:cs="Times New Roman"/>
            <w:sz w:val="24"/>
            <w:szCs w:val="24"/>
          </w:rPr>
          <w:lastRenderedPageBreak/>
          <w:t> </w:t>
        </w:r>
      </w:ins>
    </w:p>
    <w:p w14:paraId="3AC8E60A" w14:textId="77777777" w:rsidR="00547EF9" w:rsidRPr="00A56D64" w:rsidRDefault="00547EF9" w:rsidP="00547EF9">
      <w:pPr>
        <w:spacing w:after="0" w:line="240" w:lineRule="auto"/>
        <w:jc w:val="both"/>
        <w:textAlignment w:val="baseline"/>
        <w:rPr>
          <w:ins w:id="1220" w:author="Gregor von Laszewski" w:date="2016-05-12T09:06:00Z"/>
          <w:rFonts w:eastAsia="Times New Roman" w:cs="Times New Roman"/>
          <w:sz w:val="24"/>
          <w:szCs w:val="24"/>
        </w:rPr>
      </w:pPr>
      <w:ins w:id="1221" w:author="Gregor von Laszewski" w:date="2016-05-12T09:06:00Z">
        <w:r w:rsidRPr="00A56D64">
          <w:rPr>
            <w:rFonts w:eastAsia="Times New Roman" w:cs="Times New Roman"/>
            <w:sz w:val="24"/>
            <w:szCs w:val="24"/>
          </w:rPr>
          <w:t>For demo 2, though the mean/median real and user times are slightly higher for </w:t>
        </w:r>
        <w:proofErr w:type="spellStart"/>
        <w:r w:rsidRPr="00A56D64">
          <w:rPr>
            <w:rFonts w:eastAsia="Times New Roman" w:cs="Times New Roman"/>
            <w:sz w:val="24"/>
            <w:szCs w:val="24"/>
          </w:rPr>
          <w:t>ubuntu</w:t>
        </w:r>
        <w:proofErr w:type="spellEnd"/>
        <w:r w:rsidRPr="00A56D64">
          <w:rPr>
            <w:rFonts w:eastAsia="Times New Roman" w:cs="Times New Roman"/>
            <w:sz w:val="24"/>
            <w:szCs w:val="24"/>
          </w:rPr>
          <w:t> compared to </w:t>
        </w:r>
        <w:proofErr w:type="spellStart"/>
        <w:r w:rsidRPr="00A56D64">
          <w:rPr>
            <w:rFonts w:eastAsia="Times New Roman" w:cs="Times New Roman"/>
            <w:sz w:val="24"/>
            <w:szCs w:val="24"/>
          </w:rPr>
          <w:t>docker</w:t>
        </w:r>
        <w:proofErr w:type="spellEnd"/>
        <w:r w:rsidRPr="00A56D64">
          <w:rPr>
            <w:rFonts w:eastAsia="Times New Roman" w:cs="Times New Roman"/>
            <w:sz w:val="24"/>
            <w:szCs w:val="24"/>
          </w:rPr>
          <w:t> as seen in the figure below, the time variability is higher for </w:t>
        </w:r>
        <w:proofErr w:type="spellStart"/>
        <w:r w:rsidRPr="00A56D64">
          <w:rPr>
            <w:rFonts w:eastAsia="Times New Roman" w:cs="Times New Roman"/>
            <w:sz w:val="24"/>
            <w:szCs w:val="24"/>
          </w:rPr>
          <w:t>docker</w:t>
        </w:r>
        <w:proofErr w:type="spellEnd"/>
        <w:r w:rsidRPr="00A56D64">
          <w:rPr>
            <w:rFonts w:eastAsia="Times New Roman" w:cs="Times New Roman"/>
            <w:sz w:val="24"/>
            <w:szCs w:val="24"/>
          </w:rPr>
          <w:t> with several outliers with much higher run times compared to Ubuntu. So Ubuntu has a better consistency compared to Docker for demo2 runs. For the SYS time, </w:t>
        </w:r>
        <w:proofErr w:type="spellStart"/>
        <w:r w:rsidRPr="00A56D64">
          <w:rPr>
            <w:rFonts w:eastAsia="Times New Roman" w:cs="Times New Roman"/>
            <w:sz w:val="24"/>
            <w:szCs w:val="24"/>
          </w:rPr>
          <w:t>ubuntu</w:t>
        </w:r>
        <w:proofErr w:type="spellEnd"/>
        <w:r w:rsidRPr="00A56D64">
          <w:rPr>
            <w:rFonts w:eastAsia="Times New Roman" w:cs="Times New Roman"/>
            <w:sz w:val="24"/>
            <w:szCs w:val="24"/>
          </w:rPr>
          <w:t> </w:t>
        </w:r>
        <w:proofErr w:type="gramStart"/>
        <w:r w:rsidRPr="00A56D64">
          <w:rPr>
            <w:rFonts w:eastAsia="Times New Roman" w:cs="Times New Roman"/>
            <w:sz w:val="24"/>
            <w:szCs w:val="24"/>
          </w:rPr>
          <w:t>run's</w:t>
        </w:r>
        <w:proofErr w:type="gramEnd"/>
        <w:r w:rsidRPr="00A56D64">
          <w:rPr>
            <w:rFonts w:eastAsia="Times New Roman" w:cs="Times New Roman"/>
            <w:sz w:val="24"/>
            <w:szCs w:val="24"/>
          </w:rPr>
          <w:t xml:space="preserve"> had much lower run time compared to </w:t>
        </w:r>
        <w:proofErr w:type="spellStart"/>
        <w:r w:rsidRPr="00A56D64">
          <w:rPr>
            <w:rFonts w:eastAsia="Times New Roman" w:cs="Times New Roman"/>
            <w:sz w:val="24"/>
            <w:szCs w:val="24"/>
          </w:rPr>
          <w:t>docker</w:t>
        </w:r>
        <w:proofErr w:type="spellEnd"/>
        <w:r w:rsidRPr="00A56D64">
          <w:rPr>
            <w:rFonts w:eastAsia="Times New Roman" w:cs="Times New Roman"/>
            <w:sz w:val="24"/>
            <w:szCs w:val="24"/>
          </w:rPr>
          <w:t> and hence </w:t>
        </w:r>
        <w:proofErr w:type="spellStart"/>
        <w:r w:rsidRPr="00A56D64">
          <w:rPr>
            <w:rFonts w:eastAsia="Times New Roman" w:cs="Times New Roman"/>
            <w:sz w:val="24"/>
            <w:szCs w:val="24"/>
          </w:rPr>
          <w:t>ubuntu</w:t>
        </w:r>
        <w:proofErr w:type="spellEnd"/>
        <w:r w:rsidRPr="00A56D64">
          <w:rPr>
            <w:rFonts w:eastAsia="Times New Roman" w:cs="Times New Roman"/>
            <w:sz w:val="24"/>
            <w:szCs w:val="24"/>
          </w:rPr>
          <w:t> clearly outperformed </w:t>
        </w:r>
        <w:proofErr w:type="spellStart"/>
        <w:r w:rsidRPr="00A56D64">
          <w:rPr>
            <w:rFonts w:eastAsia="Times New Roman" w:cs="Times New Roman"/>
            <w:sz w:val="24"/>
            <w:szCs w:val="24"/>
          </w:rPr>
          <w:t>docker</w:t>
        </w:r>
        <w:proofErr w:type="spellEnd"/>
        <w:r w:rsidRPr="00A56D64">
          <w:rPr>
            <w:rFonts w:eastAsia="Times New Roman" w:cs="Times New Roman"/>
            <w:sz w:val="24"/>
            <w:szCs w:val="24"/>
          </w:rPr>
          <w:t> in this case. </w:t>
        </w:r>
      </w:ins>
    </w:p>
    <w:p w14:paraId="482DE3E0" w14:textId="77777777" w:rsidR="00547EF9" w:rsidRDefault="00547EF9" w:rsidP="00547EF9">
      <w:pPr>
        <w:spacing w:after="0" w:line="240" w:lineRule="auto"/>
        <w:jc w:val="both"/>
        <w:textAlignment w:val="baseline"/>
        <w:rPr>
          <w:ins w:id="1222" w:author="Gregor von Laszewski" w:date="2016-05-12T09:06:00Z"/>
          <w:rFonts w:ascii="Times New Roman" w:eastAsia="Times New Roman" w:hAnsi="Times New Roman" w:cs="Times New Roman"/>
          <w:sz w:val="24"/>
          <w:szCs w:val="24"/>
        </w:rPr>
      </w:pPr>
    </w:p>
    <w:p w14:paraId="238BE4D7" w14:textId="77777777" w:rsidR="00547EF9" w:rsidRPr="00F07DE1" w:rsidRDefault="00547EF9" w:rsidP="00547EF9">
      <w:pPr>
        <w:spacing w:after="0" w:line="240" w:lineRule="auto"/>
        <w:jc w:val="both"/>
        <w:textAlignment w:val="baseline"/>
        <w:rPr>
          <w:ins w:id="1223" w:author="Gregor von Laszewski" w:date="2016-05-12T09:06:00Z"/>
          <w:rFonts w:ascii="Times New Roman" w:eastAsia="Times New Roman" w:hAnsi="Times New Roman" w:cs="Times New Roman"/>
          <w:sz w:val="24"/>
          <w:szCs w:val="24"/>
        </w:rPr>
      </w:pPr>
      <w:ins w:id="1224" w:author="Gregor von Laszewski" w:date="2016-05-12T09:06:00Z">
        <w:r>
          <w:rPr>
            <w:rFonts w:ascii="Times New Roman" w:eastAsia="Times New Roman" w:hAnsi="Times New Roman" w:cs="Times New Roman"/>
            <w:noProof/>
            <w:sz w:val="24"/>
            <w:szCs w:val="24"/>
          </w:rPr>
          <w:drawing>
            <wp:inline distT="0" distB="0" distL="0" distR="0" wp14:anchorId="6033457B" wp14:editId="29FD648A">
              <wp:extent cx="5943600" cy="1981200"/>
              <wp:effectExtent l="0" t="0" r="0" b="0"/>
              <wp:docPr id="1" name="Picture 1" descr="C:\Users\c114548\Downloads\demo2pl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114548\Downloads\demo2plot.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1981200"/>
                      </a:xfrm>
                      <a:prstGeom prst="rect">
                        <a:avLst/>
                      </a:prstGeom>
                      <a:noFill/>
                      <a:ln>
                        <a:noFill/>
                      </a:ln>
                    </pic:spPr>
                  </pic:pic>
                </a:graphicData>
              </a:graphic>
            </wp:inline>
          </w:drawing>
        </w:r>
      </w:ins>
    </w:p>
    <w:p w14:paraId="48D6C520" w14:textId="77777777" w:rsidR="00547EF9" w:rsidRPr="00F07DE1" w:rsidRDefault="00547EF9" w:rsidP="00547EF9">
      <w:pPr>
        <w:shd w:val="clear" w:color="auto" w:fill="FFFFFF"/>
        <w:spacing w:after="0" w:line="240" w:lineRule="auto"/>
        <w:rPr>
          <w:ins w:id="1225" w:author="Gregor von Laszewski" w:date="2016-05-12T09:06:00Z"/>
          <w:rFonts w:ascii="Times New Roman" w:eastAsia="Times New Roman" w:hAnsi="Times New Roman" w:cs="Times New Roman"/>
          <w:sz w:val="24"/>
          <w:szCs w:val="24"/>
        </w:rPr>
      </w:pPr>
      <w:ins w:id="1226" w:author="Gregor von Laszewski" w:date="2016-05-12T09:06:00Z">
        <w:r w:rsidRPr="00F07DE1">
          <w:rPr>
            <w:rFonts w:ascii="Times New Roman" w:eastAsia="Times New Roman" w:hAnsi="Times New Roman" w:cs="Times New Roman"/>
            <w:sz w:val="24"/>
            <w:szCs w:val="24"/>
          </w:rPr>
          <w:t> </w:t>
        </w:r>
      </w:ins>
    </w:p>
    <w:tbl>
      <w:tblPr>
        <w:tblW w:w="7838" w:type="dxa"/>
        <w:jc w:val="center"/>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2618"/>
        <w:gridCol w:w="3150"/>
        <w:gridCol w:w="2070"/>
      </w:tblGrid>
      <w:tr w:rsidR="00547EF9" w:rsidRPr="00F07DE1" w14:paraId="1E5CCB85" w14:textId="77777777" w:rsidTr="00482672">
        <w:trPr>
          <w:jc w:val="center"/>
          <w:ins w:id="1227" w:author="Gregor von Laszewski" w:date="2016-05-12T09:06:00Z"/>
        </w:trPr>
        <w:tc>
          <w:tcPr>
            <w:tcW w:w="2618" w:type="dxa"/>
            <w:tcBorders>
              <w:top w:val="single" w:sz="6" w:space="0" w:color="B8CCE4"/>
              <w:left w:val="single" w:sz="6" w:space="0" w:color="B8CCE4"/>
              <w:bottom w:val="single" w:sz="12" w:space="0" w:color="95B3D7"/>
              <w:right w:val="single" w:sz="6" w:space="0" w:color="B8CCE4"/>
            </w:tcBorders>
            <w:shd w:val="clear" w:color="auto" w:fill="auto"/>
            <w:hideMark/>
          </w:tcPr>
          <w:p w14:paraId="72553F3A" w14:textId="77777777" w:rsidR="00547EF9" w:rsidRPr="00A56D64" w:rsidRDefault="00547EF9" w:rsidP="00482672">
            <w:pPr>
              <w:spacing w:beforeAutospacing="1" w:after="0" w:afterAutospacing="1" w:line="240" w:lineRule="auto"/>
              <w:jc w:val="center"/>
              <w:textAlignment w:val="baseline"/>
              <w:rPr>
                <w:ins w:id="1228" w:author="Gregor von Laszewski" w:date="2016-05-12T09:06:00Z"/>
                <w:rFonts w:ascii="Times New Roman" w:eastAsia="Times New Roman" w:hAnsi="Times New Roman" w:cs="Times New Roman"/>
                <w:b/>
                <w:sz w:val="24"/>
                <w:szCs w:val="24"/>
              </w:rPr>
            </w:pPr>
            <w:proofErr w:type="spellStart"/>
            <w:ins w:id="1229" w:author="Gregor von Laszewski" w:date="2016-05-12T09:06:00Z">
              <w:r w:rsidRPr="00A56D64">
                <w:rPr>
                  <w:rFonts w:ascii="Times New Roman" w:eastAsia="Times New Roman" w:hAnsi="Times New Roman" w:cs="Times New Roman"/>
                  <w:b/>
                  <w:sz w:val="24"/>
                  <w:szCs w:val="24"/>
                </w:rPr>
                <w:t>Time_OS</w:t>
              </w:r>
              <w:proofErr w:type="spellEnd"/>
            </w:ins>
          </w:p>
        </w:tc>
        <w:tc>
          <w:tcPr>
            <w:tcW w:w="3150" w:type="dxa"/>
            <w:tcBorders>
              <w:top w:val="single" w:sz="6" w:space="0" w:color="B8CCE4"/>
              <w:left w:val="outset" w:sz="6" w:space="0" w:color="auto"/>
              <w:bottom w:val="single" w:sz="12" w:space="0" w:color="95B3D7"/>
              <w:right w:val="single" w:sz="6" w:space="0" w:color="B8CCE4"/>
            </w:tcBorders>
            <w:shd w:val="clear" w:color="auto" w:fill="auto"/>
            <w:hideMark/>
          </w:tcPr>
          <w:p w14:paraId="4B6795C5" w14:textId="77777777" w:rsidR="00547EF9" w:rsidRPr="00A56D64" w:rsidRDefault="00547EF9" w:rsidP="00482672">
            <w:pPr>
              <w:spacing w:beforeAutospacing="1" w:after="0" w:afterAutospacing="1" w:line="240" w:lineRule="auto"/>
              <w:jc w:val="center"/>
              <w:textAlignment w:val="baseline"/>
              <w:rPr>
                <w:ins w:id="1230" w:author="Gregor von Laszewski" w:date="2016-05-12T09:06:00Z"/>
                <w:rFonts w:ascii="Times New Roman" w:eastAsia="Times New Roman" w:hAnsi="Times New Roman" w:cs="Times New Roman"/>
                <w:b/>
                <w:sz w:val="24"/>
                <w:szCs w:val="24"/>
              </w:rPr>
            </w:pPr>
            <w:ins w:id="1231" w:author="Gregor von Laszewski" w:date="2016-05-12T09:06:00Z">
              <w:r w:rsidRPr="00A56D64">
                <w:rPr>
                  <w:rFonts w:ascii="Times New Roman" w:eastAsia="Times New Roman" w:hAnsi="Times New Roman" w:cs="Times New Roman"/>
                  <w:b/>
                  <w:sz w:val="24"/>
                  <w:szCs w:val="24"/>
                </w:rPr>
                <w:t>Mean</w:t>
              </w:r>
            </w:ins>
          </w:p>
        </w:tc>
        <w:tc>
          <w:tcPr>
            <w:tcW w:w="2070" w:type="dxa"/>
            <w:tcBorders>
              <w:top w:val="single" w:sz="6" w:space="0" w:color="B8CCE4"/>
              <w:left w:val="outset" w:sz="6" w:space="0" w:color="auto"/>
              <w:bottom w:val="single" w:sz="12" w:space="0" w:color="95B3D7"/>
              <w:right w:val="single" w:sz="6" w:space="0" w:color="B8CCE4"/>
            </w:tcBorders>
            <w:shd w:val="clear" w:color="auto" w:fill="auto"/>
            <w:hideMark/>
          </w:tcPr>
          <w:p w14:paraId="5FE99097" w14:textId="77777777" w:rsidR="00547EF9" w:rsidRPr="00A56D64" w:rsidRDefault="00547EF9" w:rsidP="00482672">
            <w:pPr>
              <w:spacing w:beforeAutospacing="1" w:after="0" w:afterAutospacing="1" w:line="240" w:lineRule="auto"/>
              <w:jc w:val="center"/>
              <w:textAlignment w:val="baseline"/>
              <w:rPr>
                <w:ins w:id="1232" w:author="Gregor von Laszewski" w:date="2016-05-12T09:06:00Z"/>
                <w:rFonts w:ascii="Times New Roman" w:eastAsia="Times New Roman" w:hAnsi="Times New Roman" w:cs="Times New Roman"/>
                <w:b/>
                <w:sz w:val="24"/>
                <w:szCs w:val="24"/>
              </w:rPr>
            </w:pPr>
            <w:ins w:id="1233" w:author="Gregor von Laszewski" w:date="2016-05-12T09:06:00Z">
              <w:r w:rsidRPr="00A56D64">
                <w:rPr>
                  <w:rFonts w:ascii="Times New Roman" w:eastAsia="Times New Roman" w:hAnsi="Times New Roman" w:cs="Times New Roman"/>
                  <w:b/>
                  <w:sz w:val="24"/>
                  <w:szCs w:val="24"/>
                </w:rPr>
                <w:t>SD</w:t>
              </w:r>
            </w:ins>
          </w:p>
        </w:tc>
      </w:tr>
      <w:tr w:rsidR="00547EF9" w:rsidRPr="00F07DE1" w14:paraId="67CCA913" w14:textId="77777777" w:rsidTr="00482672">
        <w:trPr>
          <w:jc w:val="center"/>
          <w:ins w:id="1234" w:author="Gregor von Laszewski" w:date="2016-05-12T09:06:00Z"/>
        </w:trPr>
        <w:tc>
          <w:tcPr>
            <w:tcW w:w="2618" w:type="dxa"/>
            <w:tcBorders>
              <w:top w:val="outset" w:sz="6" w:space="0" w:color="auto"/>
              <w:left w:val="single" w:sz="6" w:space="0" w:color="B8CCE4"/>
              <w:bottom w:val="single" w:sz="6" w:space="0" w:color="B8CCE4"/>
              <w:right w:val="single" w:sz="6" w:space="0" w:color="B8CCE4"/>
            </w:tcBorders>
            <w:shd w:val="clear" w:color="auto" w:fill="auto"/>
            <w:hideMark/>
          </w:tcPr>
          <w:p w14:paraId="68F87EE9" w14:textId="77777777" w:rsidR="00547EF9" w:rsidRPr="00922680" w:rsidRDefault="00547EF9" w:rsidP="00482672">
            <w:pPr>
              <w:spacing w:beforeAutospacing="1" w:after="0" w:afterAutospacing="1" w:line="240" w:lineRule="auto"/>
              <w:jc w:val="center"/>
              <w:textAlignment w:val="baseline"/>
              <w:rPr>
                <w:ins w:id="1235" w:author="Gregor von Laszewski" w:date="2016-05-12T09:06:00Z"/>
                <w:rFonts w:ascii="Times New Roman" w:eastAsia="Times New Roman" w:hAnsi="Times New Roman" w:cs="Times New Roman"/>
                <w:b/>
                <w:sz w:val="24"/>
                <w:szCs w:val="24"/>
              </w:rPr>
            </w:pPr>
            <w:proofErr w:type="spellStart"/>
            <w:ins w:id="1236" w:author="Gregor von Laszewski" w:date="2016-05-12T09:06:00Z">
              <w:r w:rsidRPr="00922680">
                <w:rPr>
                  <w:rFonts w:ascii="Times New Roman" w:eastAsia="Times New Roman" w:hAnsi="Times New Roman" w:cs="Times New Roman"/>
                  <w:b/>
                  <w:sz w:val="24"/>
                  <w:szCs w:val="24"/>
                </w:rPr>
                <w:t>real_docker</w:t>
              </w:r>
              <w:proofErr w:type="spellEnd"/>
            </w:ins>
          </w:p>
        </w:tc>
        <w:tc>
          <w:tcPr>
            <w:tcW w:w="3150" w:type="dxa"/>
            <w:tcBorders>
              <w:top w:val="outset" w:sz="6" w:space="0" w:color="auto"/>
              <w:left w:val="outset" w:sz="6" w:space="0" w:color="auto"/>
              <w:bottom w:val="single" w:sz="6" w:space="0" w:color="B8CCE4"/>
              <w:right w:val="single" w:sz="6" w:space="0" w:color="B8CCE4"/>
            </w:tcBorders>
            <w:shd w:val="clear" w:color="auto" w:fill="auto"/>
            <w:hideMark/>
          </w:tcPr>
          <w:p w14:paraId="2029A96E" w14:textId="77777777" w:rsidR="00547EF9" w:rsidRPr="00F07DE1" w:rsidRDefault="00547EF9" w:rsidP="00482672">
            <w:pPr>
              <w:spacing w:beforeAutospacing="1" w:after="0" w:afterAutospacing="1" w:line="240" w:lineRule="auto"/>
              <w:jc w:val="center"/>
              <w:textAlignment w:val="baseline"/>
              <w:rPr>
                <w:ins w:id="1237" w:author="Gregor von Laszewski" w:date="2016-05-12T09:06:00Z"/>
                <w:rFonts w:ascii="Times New Roman" w:eastAsia="Times New Roman" w:hAnsi="Times New Roman" w:cs="Times New Roman"/>
                <w:sz w:val="24"/>
                <w:szCs w:val="24"/>
              </w:rPr>
            </w:pPr>
            <w:ins w:id="1238" w:author="Gregor von Laszewski" w:date="2016-05-12T09:06:00Z">
              <w:r w:rsidRPr="00F07DE1">
                <w:rPr>
                  <w:rFonts w:ascii="Times New Roman" w:eastAsia="Times New Roman" w:hAnsi="Times New Roman" w:cs="Times New Roman"/>
                  <w:sz w:val="24"/>
                  <w:szCs w:val="24"/>
                </w:rPr>
                <w:t>11.21717</w:t>
              </w:r>
            </w:ins>
          </w:p>
        </w:tc>
        <w:tc>
          <w:tcPr>
            <w:tcW w:w="2070" w:type="dxa"/>
            <w:tcBorders>
              <w:top w:val="outset" w:sz="6" w:space="0" w:color="auto"/>
              <w:left w:val="outset" w:sz="6" w:space="0" w:color="auto"/>
              <w:bottom w:val="single" w:sz="6" w:space="0" w:color="B8CCE4"/>
              <w:right w:val="single" w:sz="6" w:space="0" w:color="B8CCE4"/>
            </w:tcBorders>
            <w:shd w:val="clear" w:color="auto" w:fill="auto"/>
            <w:hideMark/>
          </w:tcPr>
          <w:p w14:paraId="7955B34E" w14:textId="77777777" w:rsidR="00547EF9" w:rsidRPr="00F07DE1" w:rsidRDefault="00547EF9" w:rsidP="00482672">
            <w:pPr>
              <w:spacing w:beforeAutospacing="1" w:after="0" w:afterAutospacing="1" w:line="240" w:lineRule="auto"/>
              <w:jc w:val="center"/>
              <w:textAlignment w:val="baseline"/>
              <w:rPr>
                <w:ins w:id="1239" w:author="Gregor von Laszewski" w:date="2016-05-12T09:06:00Z"/>
                <w:rFonts w:ascii="Times New Roman" w:eastAsia="Times New Roman" w:hAnsi="Times New Roman" w:cs="Times New Roman"/>
                <w:sz w:val="24"/>
                <w:szCs w:val="24"/>
              </w:rPr>
            </w:pPr>
            <w:ins w:id="1240" w:author="Gregor von Laszewski" w:date="2016-05-12T09:06:00Z">
              <w:r w:rsidRPr="00F07DE1">
                <w:rPr>
                  <w:rFonts w:ascii="Times New Roman" w:eastAsia="Times New Roman" w:hAnsi="Times New Roman" w:cs="Times New Roman"/>
                  <w:sz w:val="24"/>
                  <w:szCs w:val="24"/>
                </w:rPr>
                <w:t>0.454894</w:t>
              </w:r>
            </w:ins>
          </w:p>
        </w:tc>
      </w:tr>
      <w:tr w:rsidR="00547EF9" w:rsidRPr="00F07DE1" w14:paraId="69E4EEA0" w14:textId="77777777" w:rsidTr="00482672">
        <w:trPr>
          <w:jc w:val="center"/>
          <w:ins w:id="1241" w:author="Gregor von Laszewski" w:date="2016-05-12T09:06:00Z"/>
        </w:trPr>
        <w:tc>
          <w:tcPr>
            <w:tcW w:w="2618" w:type="dxa"/>
            <w:tcBorders>
              <w:top w:val="outset" w:sz="6" w:space="0" w:color="auto"/>
              <w:left w:val="single" w:sz="6" w:space="0" w:color="B8CCE4"/>
              <w:bottom w:val="single" w:sz="6" w:space="0" w:color="B8CCE4"/>
              <w:right w:val="single" w:sz="6" w:space="0" w:color="B8CCE4"/>
            </w:tcBorders>
            <w:shd w:val="clear" w:color="auto" w:fill="auto"/>
            <w:hideMark/>
          </w:tcPr>
          <w:p w14:paraId="317F33EA" w14:textId="77777777" w:rsidR="00547EF9" w:rsidRPr="00922680" w:rsidRDefault="00547EF9" w:rsidP="00482672">
            <w:pPr>
              <w:spacing w:beforeAutospacing="1" w:after="0" w:afterAutospacing="1" w:line="240" w:lineRule="auto"/>
              <w:jc w:val="center"/>
              <w:textAlignment w:val="baseline"/>
              <w:rPr>
                <w:ins w:id="1242" w:author="Gregor von Laszewski" w:date="2016-05-12T09:06:00Z"/>
                <w:rFonts w:ascii="Times New Roman" w:eastAsia="Times New Roman" w:hAnsi="Times New Roman" w:cs="Times New Roman"/>
                <w:b/>
                <w:sz w:val="24"/>
                <w:szCs w:val="24"/>
              </w:rPr>
            </w:pPr>
            <w:proofErr w:type="spellStart"/>
            <w:ins w:id="1243" w:author="Gregor von Laszewski" w:date="2016-05-12T09:06:00Z">
              <w:r w:rsidRPr="00922680">
                <w:rPr>
                  <w:rFonts w:ascii="Times New Roman" w:eastAsia="Times New Roman" w:hAnsi="Times New Roman" w:cs="Times New Roman"/>
                  <w:b/>
                  <w:sz w:val="24"/>
                  <w:szCs w:val="24"/>
                </w:rPr>
                <w:t>real_ubuntu</w:t>
              </w:r>
              <w:proofErr w:type="spellEnd"/>
            </w:ins>
          </w:p>
        </w:tc>
        <w:tc>
          <w:tcPr>
            <w:tcW w:w="3150" w:type="dxa"/>
            <w:tcBorders>
              <w:top w:val="outset" w:sz="6" w:space="0" w:color="auto"/>
              <w:left w:val="outset" w:sz="6" w:space="0" w:color="auto"/>
              <w:bottom w:val="single" w:sz="6" w:space="0" w:color="B8CCE4"/>
              <w:right w:val="single" w:sz="6" w:space="0" w:color="B8CCE4"/>
            </w:tcBorders>
            <w:shd w:val="clear" w:color="auto" w:fill="auto"/>
            <w:hideMark/>
          </w:tcPr>
          <w:p w14:paraId="77F77511" w14:textId="77777777" w:rsidR="00547EF9" w:rsidRPr="00F07DE1" w:rsidRDefault="00547EF9" w:rsidP="00482672">
            <w:pPr>
              <w:spacing w:beforeAutospacing="1" w:after="0" w:afterAutospacing="1" w:line="240" w:lineRule="auto"/>
              <w:jc w:val="center"/>
              <w:textAlignment w:val="baseline"/>
              <w:rPr>
                <w:ins w:id="1244" w:author="Gregor von Laszewski" w:date="2016-05-12T09:06:00Z"/>
                <w:rFonts w:ascii="Times New Roman" w:eastAsia="Times New Roman" w:hAnsi="Times New Roman" w:cs="Times New Roman"/>
                <w:sz w:val="24"/>
                <w:szCs w:val="24"/>
              </w:rPr>
            </w:pPr>
            <w:ins w:id="1245" w:author="Gregor von Laszewski" w:date="2016-05-12T09:06:00Z">
              <w:r w:rsidRPr="00F07DE1">
                <w:rPr>
                  <w:rFonts w:ascii="Times New Roman" w:eastAsia="Times New Roman" w:hAnsi="Times New Roman" w:cs="Times New Roman"/>
                  <w:sz w:val="24"/>
                  <w:szCs w:val="24"/>
                </w:rPr>
                <w:t>12.07338</w:t>
              </w:r>
            </w:ins>
          </w:p>
        </w:tc>
        <w:tc>
          <w:tcPr>
            <w:tcW w:w="2070" w:type="dxa"/>
            <w:tcBorders>
              <w:top w:val="outset" w:sz="6" w:space="0" w:color="auto"/>
              <w:left w:val="outset" w:sz="6" w:space="0" w:color="auto"/>
              <w:bottom w:val="single" w:sz="6" w:space="0" w:color="B8CCE4"/>
              <w:right w:val="single" w:sz="6" w:space="0" w:color="B8CCE4"/>
            </w:tcBorders>
            <w:shd w:val="clear" w:color="auto" w:fill="auto"/>
            <w:hideMark/>
          </w:tcPr>
          <w:p w14:paraId="6B52FDF1" w14:textId="77777777" w:rsidR="00547EF9" w:rsidRPr="00F07DE1" w:rsidRDefault="00547EF9" w:rsidP="00482672">
            <w:pPr>
              <w:spacing w:beforeAutospacing="1" w:after="0" w:afterAutospacing="1" w:line="240" w:lineRule="auto"/>
              <w:jc w:val="center"/>
              <w:textAlignment w:val="baseline"/>
              <w:rPr>
                <w:ins w:id="1246" w:author="Gregor von Laszewski" w:date="2016-05-12T09:06:00Z"/>
                <w:rFonts w:ascii="Times New Roman" w:eastAsia="Times New Roman" w:hAnsi="Times New Roman" w:cs="Times New Roman"/>
                <w:sz w:val="24"/>
                <w:szCs w:val="24"/>
              </w:rPr>
            </w:pPr>
            <w:ins w:id="1247" w:author="Gregor von Laszewski" w:date="2016-05-12T09:06:00Z">
              <w:r w:rsidRPr="00F07DE1">
                <w:rPr>
                  <w:rFonts w:ascii="Times New Roman" w:eastAsia="Times New Roman" w:hAnsi="Times New Roman" w:cs="Times New Roman"/>
                  <w:sz w:val="24"/>
                  <w:szCs w:val="24"/>
                </w:rPr>
                <w:t>0.845406</w:t>
              </w:r>
            </w:ins>
          </w:p>
        </w:tc>
      </w:tr>
      <w:tr w:rsidR="00547EF9" w:rsidRPr="00F07DE1" w14:paraId="37A3E4A7" w14:textId="77777777" w:rsidTr="00482672">
        <w:trPr>
          <w:jc w:val="center"/>
          <w:ins w:id="1248" w:author="Gregor von Laszewski" w:date="2016-05-12T09:06:00Z"/>
        </w:trPr>
        <w:tc>
          <w:tcPr>
            <w:tcW w:w="2618" w:type="dxa"/>
            <w:tcBorders>
              <w:top w:val="outset" w:sz="6" w:space="0" w:color="auto"/>
              <w:left w:val="single" w:sz="6" w:space="0" w:color="B8CCE4"/>
              <w:bottom w:val="single" w:sz="6" w:space="0" w:color="B8CCE4"/>
              <w:right w:val="single" w:sz="6" w:space="0" w:color="B8CCE4"/>
            </w:tcBorders>
            <w:shd w:val="clear" w:color="auto" w:fill="auto"/>
            <w:hideMark/>
          </w:tcPr>
          <w:p w14:paraId="0EA35582" w14:textId="77777777" w:rsidR="00547EF9" w:rsidRPr="00922680" w:rsidRDefault="00547EF9" w:rsidP="00482672">
            <w:pPr>
              <w:spacing w:beforeAutospacing="1" w:after="0" w:afterAutospacing="1" w:line="240" w:lineRule="auto"/>
              <w:jc w:val="center"/>
              <w:textAlignment w:val="baseline"/>
              <w:rPr>
                <w:ins w:id="1249" w:author="Gregor von Laszewski" w:date="2016-05-12T09:06:00Z"/>
                <w:rFonts w:ascii="Times New Roman" w:eastAsia="Times New Roman" w:hAnsi="Times New Roman" w:cs="Times New Roman"/>
                <w:b/>
                <w:sz w:val="24"/>
                <w:szCs w:val="24"/>
              </w:rPr>
            </w:pPr>
            <w:proofErr w:type="spellStart"/>
            <w:ins w:id="1250" w:author="Gregor von Laszewski" w:date="2016-05-12T09:06:00Z">
              <w:r w:rsidRPr="00922680">
                <w:rPr>
                  <w:rFonts w:ascii="Times New Roman" w:eastAsia="Times New Roman" w:hAnsi="Times New Roman" w:cs="Times New Roman"/>
                  <w:b/>
                  <w:sz w:val="24"/>
                  <w:szCs w:val="24"/>
                </w:rPr>
                <w:t>user_docker</w:t>
              </w:r>
              <w:proofErr w:type="spellEnd"/>
            </w:ins>
          </w:p>
        </w:tc>
        <w:tc>
          <w:tcPr>
            <w:tcW w:w="3150" w:type="dxa"/>
            <w:tcBorders>
              <w:top w:val="outset" w:sz="6" w:space="0" w:color="auto"/>
              <w:left w:val="outset" w:sz="6" w:space="0" w:color="auto"/>
              <w:bottom w:val="single" w:sz="6" w:space="0" w:color="B8CCE4"/>
              <w:right w:val="single" w:sz="6" w:space="0" w:color="B8CCE4"/>
            </w:tcBorders>
            <w:shd w:val="clear" w:color="auto" w:fill="auto"/>
            <w:hideMark/>
          </w:tcPr>
          <w:p w14:paraId="2B14067D" w14:textId="77777777" w:rsidR="00547EF9" w:rsidRPr="00F07DE1" w:rsidRDefault="00547EF9" w:rsidP="00482672">
            <w:pPr>
              <w:spacing w:beforeAutospacing="1" w:after="0" w:afterAutospacing="1" w:line="240" w:lineRule="auto"/>
              <w:jc w:val="center"/>
              <w:textAlignment w:val="baseline"/>
              <w:rPr>
                <w:ins w:id="1251" w:author="Gregor von Laszewski" w:date="2016-05-12T09:06:00Z"/>
                <w:rFonts w:ascii="Times New Roman" w:eastAsia="Times New Roman" w:hAnsi="Times New Roman" w:cs="Times New Roman"/>
                <w:sz w:val="24"/>
                <w:szCs w:val="24"/>
              </w:rPr>
            </w:pPr>
            <w:ins w:id="1252" w:author="Gregor von Laszewski" w:date="2016-05-12T09:06:00Z">
              <w:r w:rsidRPr="00F07DE1">
                <w:rPr>
                  <w:rFonts w:ascii="Times New Roman" w:eastAsia="Times New Roman" w:hAnsi="Times New Roman" w:cs="Times New Roman"/>
                  <w:sz w:val="24"/>
                  <w:szCs w:val="24"/>
                </w:rPr>
                <w:t>10.96413</w:t>
              </w:r>
            </w:ins>
          </w:p>
        </w:tc>
        <w:tc>
          <w:tcPr>
            <w:tcW w:w="2070" w:type="dxa"/>
            <w:tcBorders>
              <w:top w:val="outset" w:sz="6" w:space="0" w:color="auto"/>
              <w:left w:val="outset" w:sz="6" w:space="0" w:color="auto"/>
              <w:bottom w:val="single" w:sz="6" w:space="0" w:color="B8CCE4"/>
              <w:right w:val="single" w:sz="6" w:space="0" w:color="B8CCE4"/>
            </w:tcBorders>
            <w:shd w:val="clear" w:color="auto" w:fill="auto"/>
            <w:hideMark/>
          </w:tcPr>
          <w:p w14:paraId="3A49ADF8" w14:textId="77777777" w:rsidR="00547EF9" w:rsidRPr="00F07DE1" w:rsidRDefault="00547EF9" w:rsidP="00482672">
            <w:pPr>
              <w:spacing w:beforeAutospacing="1" w:after="0" w:afterAutospacing="1" w:line="240" w:lineRule="auto"/>
              <w:jc w:val="center"/>
              <w:textAlignment w:val="baseline"/>
              <w:rPr>
                <w:ins w:id="1253" w:author="Gregor von Laszewski" w:date="2016-05-12T09:06:00Z"/>
                <w:rFonts w:ascii="Times New Roman" w:eastAsia="Times New Roman" w:hAnsi="Times New Roman" w:cs="Times New Roman"/>
                <w:sz w:val="24"/>
                <w:szCs w:val="24"/>
              </w:rPr>
            </w:pPr>
            <w:ins w:id="1254" w:author="Gregor von Laszewski" w:date="2016-05-12T09:06:00Z">
              <w:r w:rsidRPr="00F07DE1">
                <w:rPr>
                  <w:rFonts w:ascii="Times New Roman" w:eastAsia="Times New Roman" w:hAnsi="Times New Roman" w:cs="Times New Roman"/>
                  <w:sz w:val="24"/>
                  <w:szCs w:val="24"/>
                </w:rPr>
                <w:t>0.438258</w:t>
              </w:r>
            </w:ins>
          </w:p>
        </w:tc>
      </w:tr>
      <w:tr w:rsidR="00547EF9" w:rsidRPr="00F07DE1" w14:paraId="23167DD4" w14:textId="77777777" w:rsidTr="00482672">
        <w:trPr>
          <w:jc w:val="center"/>
          <w:ins w:id="1255" w:author="Gregor von Laszewski" w:date="2016-05-12T09:06:00Z"/>
        </w:trPr>
        <w:tc>
          <w:tcPr>
            <w:tcW w:w="2618" w:type="dxa"/>
            <w:tcBorders>
              <w:top w:val="outset" w:sz="6" w:space="0" w:color="auto"/>
              <w:left w:val="single" w:sz="6" w:space="0" w:color="B8CCE4"/>
              <w:bottom w:val="single" w:sz="6" w:space="0" w:color="B8CCE4"/>
              <w:right w:val="single" w:sz="6" w:space="0" w:color="B8CCE4"/>
            </w:tcBorders>
            <w:shd w:val="clear" w:color="auto" w:fill="auto"/>
            <w:hideMark/>
          </w:tcPr>
          <w:p w14:paraId="2587A12D" w14:textId="77777777" w:rsidR="00547EF9" w:rsidRPr="00922680" w:rsidRDefault="00547EF9" w:rsidP="00482672">
            <w:pPr>
              <w:spacing w:beforeAutospacing="1" w:after="0" w:afterAutospacing="1" w:line="240" w:lineRule="auto"/>
              <w:jc w:val="center"/>
              <w:textAlignment w:val="baseline"/>
              <w:rPr>
                <w:ins w:id="1256" w:author="Gregor von Laszewski" w:date="2016-05-12T09:06:00Z"/>
                <w:rFonts w:ascii="Times New Roman" w:eastAsia="Times New Roman" w:hAnsi="Times New Roman" w:cs="Times New Roman"/>
                <w:b/>
                <w:sz w:val="24"/>
                <w:szCs w:val="24"/>
              </w:rPr>
            </w:pPr>
            <w:proofErr w:type="spellStart"/>
            <w:ins w:id="1257" w:author="Gregor von Laszewski" w:date="2016-05-12T09:06:00Z">
              <w:r w:rsidRPr="00922680">
                <w:rPr>
                  <w:rFonts w:ascii="Times New Roman" w:eastAsia="Times New Roman" w:hAnsi="Times New Roman" w:cs="Times New Roman"/>
                  <w:b/>
                  <w:sz w:val="24"/>
                  <w:szCs w:val="24"/>
                </w:rPr>
                <w:t>user_ubuntu</w:t>
              </w:r>
              <w:proofErr w:type="spellEnd"/>
            </w:ins>
          </w:p>
        </w:tc>
        <w:tc>
          <w:tcPr>
            <w:tcW w:w="3150" w:type="dxa"/>
            <w:tcBorders>
              <w:top w:val="outset" w:sz="6" w:space="0" w:color="auto"/>
              <w:left w:val="outset" w:sz="6" w:space="0" w:color="auto"/>
              <w:bottom w:val="single" w:sz="6" w:space="0" w:color="B8CCE4"/>
              <w:right w:val="single" w:sz="6" w:space="0" w:color="B8CCE4"/>
            </w:tcBorders>
            <w:shd w:val="clear" w:color="auto" w:fill="auto"/>
            <w:hideMark/>
          </w:tcPr>
          <w:p w14:paraId="5F3F1243" w14:textId="77777777" w:rsidR="00547EF9" w:rsidRPr="00F07DE1" w:rsidRDefault="00547EF9" w:rsidP="00482672">
            <w:pPr>
              <w:spacing w:beforeAutospacing="1" w:after="0" w:afterAutospacing="1" w:line="240" w:lineRule="auto"/>
              <w:jc w:val="center"/>
              <w:textAlignment w:val="baseline"/>
              <w:rPr>
                <w:ins w:id="1258" w:author="Gregor von Laszewski" w:date="2016-05-12T09:06:00Z"/>
                <w:rFonts w:ascii="Times New Roman" w:eastAsia="Times New Roman" w:hAnsi="Times New Roman" w:cs="Times New Roman"/>
                <w:sz w:val="24"/>
                <w:szCs w:val="24"/>
              </w:rPr>
            </w:pPr>
            <w:ins w:id="1259" w:author="Gregor von Laszewski" w:date="2016-05-12T09:06:00Z">
              <w:r w:rsidRPr="00F07DE1">
                <w:rPr>
                  <w:rFonts w:ascii="Times New Roman" w:eastAsia="Times New Roman" w:hAnsi="Times New Roman" w:cs="Times New Roman"/>
                  <w:sz w:val="24"/>
                  <w:szCs w:val="24"/>
                </w:rPr>
                <w:t>11.78477</w:t>
              </w:r>
            </w:ins>
          </w:p>
        </w:tc>
        <w:tc>
          <w:tcPr>
            <w:tcW w:w="2070" w:type="dxa"/>
            <w:tcBorders>
              <w:top w:val="outset" w:sz="6" w:space="0" w:color="auto"/>
              <w:left w:val="outset" w:sz="6" w:space="0" w:color="auto"/>
              <w:bottom w:val="single" w:sz="6" w:space="0" w:color="B8CCE4"/>
              <w:right w:val="single" w:sz="6" w:space="0" w:color="B8CCE4"/>
            </w:tcBorders>
            <w:shd w:val="clear" w:color="auto" w:fill="auto"/>
            <w:hideMark/>
          </w:tcPr>
          <w:p w14:paraId="11AC8928" w14:textId="77777777" w:rsidR="00547EF9" w:rsidRPr="00F07DE1" w:rsidRDefault="00547EF9" w:rsidP="00482672">
            <w:pPr>
              <w:spacing w:beforeAutospacing="1" w:after="0" w:afterAutospacing="1" w:line="240" w:lineRule="auto"/>
              <w:jc w:val="center"/>
              <w:textAlignment w:val="baseline"/>
              <w:rPr>
                <w:ins w:id="1260" w:author="Gregor von Laszewski" w:date="2016-05-12T09:06:00Z"/>
                <w:rFonts w:ascii="Times New Roman" w:eastAsia="Times New Roman" w:hAnsi="Times New Roman" w:cs="Times New Roman"/>
                <w:sz w:val="24"/>
                <w:szCs w:val="24"/>
              </w:rPr>
            </w:pPr>
            <w:ins w:id="1261" w:author="Gregor von Laszewski" w:date="2016-05-12T09:06:00Z">
              <w:r w:rsidRPr="00F07DE1">
                <w:rPr>
                  <w:rFonts w:ascii="Times New Roman" w:eastAsia="Times New Roman" w:hAnsi="Times New Roman" w:cs="Times New Roman"/>
                  <w:sz w:val="24"/>
                  <w:szCs w:val="24"/>
                </w:rPr>
                <w:t>0.599313</w:t>
              </w:r>
            </w:ins>
          </w:p>
        </w:tc>
      </w:tr>
      <w:tr w:rsidR="00547EF9" w:rsidRPr="00F07DE1" w14:paraId="3BF9D3FC" w14:textId="77777777" w:rsidTr="00482672">
        <w:trPr>
          <w:jc w:val="center"/>
          <w:ins w:id="1262" w:author="Gregor von Laszewski" w:date="2016-05-12T09:06:00Z"/>
        </w:trPr>
        <w:tc>
          <w:tcPr>
            <w:tcW w:w="2618" w:type="dxa"/>
            <w:tcBorders>
              <w:top w:val="outset" w:sz="6" w:space="0" w:color="auto"/>
              <w:left w:val="single" w:sz="6" w:space="0" w:color="B8CCE4"/>
              <w:bottom w:val="single" w:sz="6" w:space="0" w:color="B8CCE4"/>
              <w:right w:val="single" w:sz="6" w:space="0" w:color="B8CCE4"/>
            </w:tcBorders>
            <w:shd w:val="clear" w:color="auto" w:fill="auto"/>
            <w:hideMark/>
          </w:tcPr>
          <w:p w14:paraId="30E5EDA2" w14:textId="77777777" w:rsidR="00547EF9" w:rsidRPr="00922680" w:rsidRDefault="00547EF9" w:rsidP="00482672">
            <w:pPr>
              <w:spacing w:beforeAutospacing="1" w:after="0" w:afterAutospacing="1" w:line="240" w:lineRule="auto"/>
              <w:jc w:val="center"/>
              <w:textAlignment w:val="baseline"/>
              <w:rPr>
                <w:ins w:id="1263" w:author="Gregor von Laszewski" w:date="2016-05-12T09:06:00Z"/>
                <w:rFonts w:ascii="Times New Roman" w:eastAsia="Times New Roman" w:hAnsi="Times New Roman" w:cs="Times New Roman"/>
                <w:b/>
                <w:sz w:val="24"/>
                <w:szCs w:val="24"/>
              </w:rPr>
            </w:pPr>
            <w:proofErr w:type="spellStart"/>
            <w:ins w:id="1264" w:author="Gregor von Laszewski" w:date="2016-05-12T09:06:00Z">
              <w:r w:rsidRPr="00922680">
                <w:rPr>
                  <w:rFonts w:ascii="Times New Roman" w:eastAsia="Times New Roman" w:hAnsi="Times New Roman" w:cs="Times New Roman"/>
                  <w:b/>
                  <w:sz w:val="24"/>
                  <w:szCs w:val="24"/>
                </w:rPr>
                <w:t>sys_docker</w:t>
              </w:r>
              <w:proofErr w:type="spellEnd"/>
            </w:ins>
          </w:p>
        </w:tc>
        <w:tc>
          <w:tcPr>
            <w:tcW w:w="3150" w:type="dxa"/>
            <w:tcBorders>
              <w:top w:val="outset" w:sz="6" w:space="0" w:color="auto"/>
              <w:left w:val="outset" w:sz="6" w:space="0" w:color="auto"/>
              <w:bottom w:val="single" w:sz="6" w:space="0" w:color="B8CCE4"/>
              <w:right w:val="single" w:sz="6" w:space="0" w:color="B8CCE4"/>
            </w:tcBorders>
            <w:shd w:val="clear" w:color="auto" w:fill="auto"/>
            <w:hideMark/>
          </w:tcPr>
          <w:p w14:paraId="7FDA1B7E" w14:textId="77777777" w:rsidR="00547EF9" w:rsidRPr="00F07DE1" w:rsidRDefault="00547EF9" w:rsidP="00482672">
            <w:pPr>
              <w:spacing w:beforeAutospacing="1" w:after="0" w:afterAutospacing="1" w:line="240" w:lineRule="auto"/>
              <w:jc w:val="center"/>
              <w:textAlignment w:val="baseline"/>
              <w:rPr>
                <w:ins w:id="1265" w:author="Gregor von Laszewski" w:date="2016-05-12T09:06:00Z"/>
                <w:rFonts w:ascii="Times New Roman" w:eastAsia="Times New Roman" w:hAnsi="Times New Roman" w:cs="Times New Roman"/>
                <w:sz w:val="24"/>
                <w:szCs w:val="24"/>
              </w:rPr>
            </w:pPr>
            <w:ins w:id="1266" w:author="Gregor von Laszewski" w:date="2016-05-12T09:06:00Z">
              <w:r w:rsidRPr="00F07DE1">
                <w:rPr>
                  <w:rFonts w:ascii="Times New Roman" w:eastAsia="Times New Roman" w:hAnsi="Times New Roman" w:cs="Times New Roman"/>
                  <w:sz w:val="24"/>
                  <w:szCs w:val="24"/>
                </w:rPr>
                <w:t>0.200375</w:t>
              </w:r>
            </w:ins>
          </w:p>
        </w:tc>
        <w:tc>
          <w:tcPr>
            <w:tcW w:w="2070" w:type="dxa"/>
            <w:tcBorders>
              <w:top w:val="outset" w:sz="6" w:space="0" w:color="auto"/>
              <w:left w:val="outset" w:sz="6" w:space="0" w:color="auto"/>
              <w:bottom w:val="single" w:sz="6" w:space="0" w:color="B8CCE4"/>
              <w:right w:val="single" w:sz="6" w:space="0" w:color="B8CCE4"/>
            </w:tcBorders>
            <w:shd w:val="clear" w:color="auto" w:fill="auto"/>
            <w:hideMark/>
          </w:tcPr>
          <w:p w14:paraId="6D5DA117" w14:textId="77777777" w:rsidR="00547EF9" w:rsidRPr="00F07DE1" w:rsidRDefault="00547EF9" w:rsidP="00482672">
            <w:pPr>
              <w:spacing w:beforeAutospacing="1" w:after="0" w:afterAutospacing="1" w:line="240" w:lineRule="auto"/>
              <w:jc w:val="center"/>
              <w:textAlignment w:val="baseline"/>
              <w:rPr>
                <w:ins w:id="1267" w:author="Gregor von Laszewski" w:date="2016-05-12T09:06:00Z"/>
                <w:rFonts w:ascii="Times New Roman" w:eastAsia="Times New Roman" w:hAnsi="Times New Roman" w:cs="Times New Roman"/>
                <w:sz w:val="24"/>
                <w:szCs w:val="24"/>
              </w:rPr>
            </w:pPr>
            <w:ins w:id="1268" w:author="Gregor von Laszewski" w:date="2016-05-12T09:06:00Z">
              <w:r w:rsidRPr="00F07DE1">
                <w:rPr>
                  <w:rFonts w:ascii="Times New Roman" w:eastAsia="Times New Roman" w:hAnsi="Times New Roman" w:cs="Times New Roman"/>
                  <w:sz w:val="24"/>
                  <w:szCs w:val="24"/>
                </w:rPr>
                <w:t>0.062151</w:t>
              </w:r>
            </w:ins>
          </w:p>
        </w:tc>
      </w:tr>
      <w:tr w:rsidR="00547EF9" w:rsidRPr="00F07DE1" w14:paraId="443FE3AC" w14:textId="77777777" w:rsidTr="00482672">
        <w:trPr>
          <w:jc w:val="center"/>
          <w:ins w:id="1269" w:author="Gregor von Laszewski" w:date="2016-05-12T09:06:00Z"/>
        </w:trPr>
        <w:tc>
          <w:tcPr>
            <w:tcW w:w="2618" w:type="dxa"/>
            <w:tcBorders>
              <w:top w:val="outset" w:sz="6" w:space="0" w:color="auto"/>
              <w:left w:val="single" w:sz="6" w:space="0" w:color="B8CCE4"/>
              <w:bottom w:val="single" w:sz="6" w:space="0" w:color="B8CCE4"/>
              <w:right w:val="single" w:sz="6" w:space="0" w:color="B8CCE4"/>
            </w:tcBorders>
            <w:shd w:val="clear" w:color="auto" w:fill="auto"/>
            <w:hideMark/>
          </w:tcPr>
          <w:p w14:paraId="7A464249" w14:textId="77777777" w:rsidR="00547EF9" w:rsidRPr="00922680" w:rsidRDefault="00547EF9" w:rsidP="00482672">
            <w:pPr>
              <w:spacing w:beforeAutospacing="1" w:after="0" w:afterAutospacing="1" w:line="240" w:lineRule="auto"/>
              <w:jc w:val="center"/>
              <w:textAlignment w:val="baseline"/>
              <w:rPr>
                <w:ins w:id="1270" w:author="Gregor von Laszewski" w:date="2016-05-12T09:06:00Z"/>
                <w:rFonts w:ascii="Times New Roman" w:eastAsia="Times New Roman" w:hAnsi="Times New Roman" w:cs="Times New Roman"/>
                <w:b/>
                <w:sz w:val="24"/>
                <w:szCs w:val="24"/>
              </w:rPr>
            </w:pPr>
            <w:proofErr w:type="spellStart"/>
            <w:ins w:id="1271" w:author="Gregor von Laszewski" w:date="2016-05-12T09:06:00Z">
              <w:r w:rsidRPr="00922680">
                <w:rPr>
                  <w:rFonts w:ascii="Times New Roman" w:eastAsia="Times New Roman" w:hAnsi="Times New Roman" w:cs="Times New Roman"/>
                  <w:b/>
                  <w:sz w:val="24"/>
                  <w:szCs w:val="24"/>
                </w:rPr>
                <w:t>sys_ubuntu</w:t>
              </w:r>
              <w:proofErr w:type="spellEnd"/>
            </w:ins>
          </w:p>
        </w:tc>
        <w:tc>
          <w:tcPr>
            <w:tcW w:w="3150" w:type="dxa"/>
            <w:tcBorders>
              <w:top w:val="outset" w:sz="6" w:space="0" w:color="auto"/>
              <w:left w:val="outset" w:sz="6" w:space="0" w:color="auto"/>
              <w:bottom w:val="single" w:sz="6" w:space="0" w:color="B8CCE4"/>
              <w:right w:val="single" w:sz="6" w:space="0" w:color="B8CCE4"/>
            </w:tcBorders>
            <w:shd w:val="clear" w:color="auto" w:fill="auto"/>
            <w:hideMark/>
          </w:tcPr>
          <w:p w14:paraId="7469DF41" w14:textId="77777777" w:rsidR="00547EF9" w:rsidRPr="00F07DE1" w:rsidRDefault="00547EF9" w:rsidP="00482672">
            <w:pPr>
              <w:spacing w:beforeAutospacing="1" w:after="0" w:afterAutospacing="1" w:line="240" w:lineRule="auto"/>
              <w:jc w:val="center"/>
              <w:textAlignment w:val="baseline"/>
              <w:rPr>
                <w:ins w:id="1272" w:author="Gregor von Laszewski" w:date="2016-05-12T09:06:00Z"/>
                <w:rFonts w:ascii="Times New Roman" w:eastAsia="Times New Roman" w:hAnsi="Times New Roman" w:cs="Times New Roman"/>
                <w:sz w:val="24"/>
                <w:szCs w:val="24"/>
              </w:rPr>
            </w:pPr>
            <w:ins w:id="1273" w:author="Gregor von Laszewski" w:date="2016-05-12T09:06:00Z">
              <w:r w:rsidRPr="00F07DE1">
                <w:rPr>
                  <w:rFonts w:ascii="Times New Roman" w:eastAsia="Times New Roman" w:hAnsi="Times New Roman" w:cs="Times New Roman"/>
                  <w:sz w:val="24"/>
                  <w:szCs w:val="24"/>
                </w:rPr>
                <w:t>0.16882</w:t>
              </w:r>
            </w:ins>
          </w:p>
        </w:tc>
        <w:tc>
          <w:tcPr>
            <w:tcW w:w="2070" w:type="dxa"/>
            <w:tcBorders>
              <w:top w:val="outset" w:sz="6" w:space="0" w:color="auto"/>
              <w:left w:val="outset" w:sz="6" w:space="0" w:color="auto"/>
              <w:bottom w:val="single" w:sz="6" w:space="0" w:color="B8CCE4"/>
              <w:right w:val="single" w:sz="6" w:space="0" w:color="B8CCE4"/>
            </w:tcBorders>
            <w:shd w:val="clear" w:color="auto" w:fill="auto"/>
            <w:hideMark/>
          </w:tcPr>
          <w:p w14:paraId="1CA6C0D1" w14:textId="77777777" w:rsidR="00547EF9" w:rsidRPr="00F07DE1" w:rsidRDefault="00547EF9" w:rsidP="00482672">
            <w:pPr>
              <w:spacing w:beforeAutospacing="1" w:after="0" w:afterAutospacing="1" w:line="240" w:lineRule="auto"/>
              <w:jc w:val="center"/>
              <w:textAlignment w:val="baseline"/>
              <w:rPr>
                <w:ins w:id="1274" w:author="Gregor von Laszewski" w:date="2016-05-12T09:06:00Z"/>
                <w:rFonts w:ascii="Times New Roman" w:eastAsia="Times New Roman" w:hAnsi="Times New Roman" w:cs="Times New Roman"/>
                <w:sz w:val="24"/>
                <w:szCs w:val="24"/>
              </w:rPr>
            </w:pPr>
            <w:ins w:id="1275" w:author="Gregor von Laszewski" w:date="2016-05-12T09:06:00Z">
              <w:r w:rsidRPr="00F07DE1">
                <w:rPr>
                  <w:rFonts w:ascii="Times New Roman" w:eastAsia="Times New Roman" w:hAnsi="Times New Roman" w:cs="Times New Roman"/>
                  <w:sz w:val="24"/>
                  <w:szCs w:val="24"/>
                </w:rPr>
                <w:t>0.032894</w:t>
              </w:r>
            </w:ins>
          </w:p>
        </w:tc>
      </w:tr>
    </w:tbl>
    <w:p w14:paraId="620E1DD7" w14:textId="77777777" w:rsidR="00547EF9" w:rsidRPr="00F07DE1" w:rsidRDefault="00547EF9" w:rsidP="00547EF9">
      <w:pPr>
        <w:spacing w:after="0" w:line="240" w:lineRule="auto"/>
        <w:jc w:val="both"/>
        <w:textAlignment w:val="baseline"/>
        <w:rPr>
          <w:ins w:id="1276" w:author="Gregor von Laszewski" w:date="2016-05-12T09:06:00Z"/>
          <w:rFonts w:ascii="Times New Roman" w:eastAsia="Times New Roman" w:hAnsi="Times New Roman" w:cs="Times New Roman"/>
          <w:sz w:val="24"/>
          <w:szCs w:val="24"/>
        </w:rPr>
      </w:pPr>
      <w:ins w:id="1277" w:author="Gregor von Laszewski" w:date="2016-05-12T09:06:00Z">
        <w:r w:rsidRPr="00F07DE1">
          <w:rPr>
            <w:rFonts w:ascii="Times New Roman" w:eastAsia="Times New Roman" w:hAnsi="Times New Roman" w:cs="Times New Roman"/>
            <w:sz w:val="24"/>
            <w:szCs w:val="24"/>
          </w:rPr>
          <w:t> </w:t>
        </w:r>
      </w:ins>
    </w:p>
    <w:p w14:paraId="529BB192" w14:textId="77777777" w:rsidR="00547EF9" w:rsidRPr="00922680" w:rsidRDefault="00547EF9" w:rsidP="00547EF9">
      <w:pPr>
        <w:spacing w:after="0" w:line="240" w:lineRule="auto"/>
        <w:jc w:val="both"/>
        <w:textAlignment w:val="baseline"/>
        <w:rPr>
          <w:ins w:id="1278" w:author="Gregor von Laszewski" w:date="2016-05-12T09:06:00Z"/>
          <w:rFonts w:eastAsia="Times New Roman" w:cs="Times New Roman"/>
          <w:sz w:val="24"/>
          <w:szCs w:val="24"/>
        </w:rPr>
      </w:pPr>
      <w:ins w:id="1279" w:author="Gregor von Laszewski" w:date="2016-05-12T09:06:00Z">
        <w:r w:rsidRPr="00922680">
          <w:rPr>
            <w:rFonts w:eastAsia="Times New Roman" w:cs="Times New Roman"/>
            <w:sz w:val="24"/>
            <w:szCs w:val="24"/>
          </w:rPr>
          <w:t>For demo 3, as seen in the figure below, the mean/median </w:t>
        </w:r>
        <w:proofErr w:type="spellStart"/>
        <w:proofErr w:type="gramStart"/>
        <w:r w:rsidRPr="00922680">
          <w:rPr>
            <w:rFonts w:eastAsia="Times New Roman" w:cs="Times New Roman"/>
            <w:sz w:val="24"/>
            <w:szCs w:val="24"/>
          </w:rPr>
          <w:t>real,user</w:t>
        </w:r>
        <w:proofErr w:type="spellEnd"/>
        <w:proofErr w:type="gramEnd"/>
        <w:r w:rsidRPr="00922680">
          <w:rPr>
            <w:rFonts w:eastAsia="Times New Roman" w:cs="Times New Roman"/>
            <w:sz w:val="24"/>
            <w:szCs w:val="24"/>
          </w:rPr>
          <w:t> and sys times are clearly lower for </w:t>
        </w:r>
        <w:proofErr w:type="spellStart"/>
        <w:r w:rsidRPr="00922680">
          <w:rPr>
            <w:rFonts w:eastAsia="Times New Roman" w:cs="Times New Roman"/>
            <w:sz w:val="24"/>
            <w:szCs w:val="24"/>
          </w:rPr>
          <w:t>ubuntu</w:t>
        </w:r>
        <w:proofErr w:type="spellEnd"/>
        <w:r w:rsidRPr="00922680">
          <w:rPr>
            <w:rFonts w:eastAsia="Times New Roman" w:cs="Times New Roman"/>
            <w:sz w:val="24"/>
            <w:szCs w:val="24"/>
          </w:rPr>
          <w:t> compared to </w:t>
        </w:r>
        <w:proofErr w:type="spellStart"/>
        <w:r w:rsidRPr="00922680">
          <w:rPr>
            <w:rFonts w:eastAsia="Times New Roman" w:cs="Times New Roman"/>
            <w:sz w:val="24"/>
            <w:szCs w:val="24"/>
          </w:rPr>
          <w:t>docker</w:t>
        </w:r>
        <w:proofErr w:type="spellEnd"/>
        <w:r w:rsidRPr="00922680">
          <w:rPr>
            <w:rFonts w:eastAsia="Times New Roman" w:cs="Times New Roman"/>
            <w:sz w:val="24"/>
            <w:szCs w:val="24"/>
          </w:rPr>
          <w:t> and it can be concluded that </w:t>
        </w:r>
        <w:proofErr w:type="spellStart"/>
        <w:r w:rsidRPr="00922680">
          <w:rPr>
            <w:rFonts w:eastAsia="Times New Roman" w:cs="Times New Roman"/>
            <w:sz w:val="24"/>
            <w:szCs w:val="24"/>
          </w:rPr>
          <w:t>ubuntu</w:t>
        </w:r>
        <w:proofErr w:type="spellEnd"/>
        <w:r w:rsidRPr="00922680">
          <w:rPr>
            <w:rFonts w:eastAsia="Times New Roman" w:cs="Times New Roman"/>
            <w:sz w:val="24"/>
            <w:szCs w:val="24"/>
          </w:rPr>
          <w:t> clearly outperformed </w:t>
        </w:r>
        <w:proofErr w:type="spellStart"/>
        <w:r w:rsidRPr="00922680">
          <w:rPr>
            <w:rFonts w:eastAsia="Times New Roman" w:cs="Times New Roman"/>
            <w:sz w:val="24"/>
            <w:szCs w:val="24"/>
          </w:rPr>
          <w:t>docker</w:t>
        </w:r>
        <w:proofErr w:type="spellEnd"/>
        <w:r w:rsidRPr="00922680">
          <w:rPr>
            <w:rFonts w:eastAsia="Times New Roman" w:cs="Times New Roman"/>
            <w:sz w:val="24"/>
            <w:szCs w:val="24"/>
          </w:rPr>
          <w:t> for demo 3 performance.  </w:t>
        </w:r>
      </w:ins>
    </w:p>
    <w:p w14:paraId="39F82088" w14:textId="77777777" w:rsidR="00547EF9" w:rsidRDefault="00547EF9" w:rsidP="00547EF9">
      <w:pPr>
        <w:spacing w:after="0" w:line="240" w:lineRule="auto"/>
        <w:jc w:val="both"/>
        <w:textAlignment w:val="baseline"/>
        <w:rPr>
          <w:ins w:id="1280" w:author="Gregor von Laszewski" w:date="2016-05-12T09:06:00Z"/>
          <w:rFonts w:ascii="Times New Roman" w:eastAsia="Times New Roman" w:hAnsi="Times New Roman" w:cs="Times New Roman"/>
          <w:sz w:val="24"/>
          <w:szCs w:val="24"/>
        </w:rPr>
      </w:pPr>
    </w:p>
    <w:p w14:paraId="7F04C9DC" w14:textId="77777777" w:rsidR="00547EF9" w:rsidRPr="00F07DE1" w:rsidRDefault="00547EF9" w:rsidP="00547EF9">
      <w:pPr>
        <w:spacing w:after="0" w:line="240" w:lineRule="auto"/>
        <w:jc w:val="both"/>
        <w:textAlignment w:val="baseline"/>
        <w:rPr>
          <w:ins w:id="1281" w:author="Gregor von Laszewski" w:date="2016-05-12T09:06:00Z"/>
          <w:rFonts w:ascii="Times New Roman" w:eastAsia="Times New Roman" w:hAnsi="Times New Roman" w:cs="Times New Roman"/>
          <w:sz w:val="24"/>
          <w:szCs w:val="24"/>
        </w:rPr>
      </w:pPr>
      <w:ins w:id="1282" w:author="Gregor von Laszewski" w:date="2016-05-12T09:06:00Z">
        <w:r>
          <w:rPr>
            <w:rFonts w:ascii="Times New Roman" w:eastAsia="Times New Roman" w:hAnsi="Times New Roman" w:cs="Times New Roman"/>
            <w:noProof/>
            <w:sz w:val="24"/>
            <w:szCs w:val="24"/>
          </w:rPr>
          <w:drawing>
            <wp:inline distT="0" distB="0" distL="0" distR="0" wp14:anchorId="7906C856" wp14:editId="14409304">
              <wp:extent cx="5943600" cy="1981200"/>
              <wp:effectExtent l="0" t="0" r="0" b="0"/>
              <wp:docPr id="2" name="Picture 2" descr="C:\Users\c114548\Downloads\demo3pl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114548\Downloads\demo3plot.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1981200"/>
                      </a:xfrm>
                      <a:prstGeom prst="rect">
                        <a:avLst/>
                      </a:prstGeom>
                      <a:noFill/>
                      <a:ln>
                        <a:noFill/>
                      </a:ln>
                    </pic:spPr>
                  </pic:pic>
                </a:graphicData>
              </a:graphic>
            </wp:inline>
          </w:drawing>
        </w:r>
      </w:ins>
    </w:p>
    <w:p w14:paraId="75C0EF8F" w14:textId="77777777" w:rsidR="00547EF9" w:rsidRPr="00F07DE1" w:rsidRDefault="00547EF9" w:rsidP="00547EF9">
      <w:pPr>
        <w:shd w:val="clear" w:color="auto" w:fill="FFFFFF"/>
        <w:spacing w:after="0" w:line="240" w:lineRule="auto"/>
        <w:rPr>
          <w:ins w:id="1283" w:author="Gregor von Laszewski" w:date="2016-05-12T09:06:00Z"/>
          <w:rFonts w:ascii="Times New Roman" w:eastAsia="Times New Roman" w:hAnsi="Times New Roman" w:cs="Times New Roman"/>
          <w:sz w:val="24"/>
          <w:szCs w:val="24"/>
        </w:rPr>
      </w:pPr>
      <w:ins w:id="1284" w:author="Gregor von Laszewski" w:date="2016-05-12T09:06:00Z">
        <w:r w:rsidRPr="00F07DE1">
          <w:rPr>
            <w:rFonts w:ascii="Times New Roman" w:eastAsia="Times New Roman" w:hAnsi="Times New Roman" w:cs="Times New Roman"/>
            <w:sz w:val="24"/>
            <w:szCs w:val="24"/>
          </w:rPr>
          <w:t> </w:t>
        </w:r>
      </w:ins>
    </w:p>
    <w:tbl>
      <w:tblPr>
        <w:tblW w:w="7748"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08"/>
        <w:gridCol w:w="2790"/>
        <w:gridCol w:w="2250"/>
      </w:tblGrid>
      <w:tr w:rsidR="00547EF9" w:rsidRPr="00F07DE1" w14:paraId="61E19A54" w14:textId="77777777" w:rsidTr="00482672">
        <w:trPr>
          <w:jc w:val="center"/>
          <w:ins w:id="1285" w:author="Gregor von Laszewski" w:date="2016-05-12T09:06:00Z"/>
        </w:trPr>
        <w:tc>
          <w:tcPr>
            <w:tcW w:w="2708" w:type="dxa"/>
            <w:tcBorders>
              <w:top w:val="single" w:sz="6" w:space="0" w:color="B8CCE4"/>
              <w:left w:val="single" w:sz="6" w:space="0" w:color="B8CCE4"/>
              <w:bottom w:val="single" w:sz="12" w:space="0" w:color="95B3D7"/>
              <w:right w:val="single" w:sz="6" w:space="0" w:color="B8CCE4"/>
            </w:tcBorders>
            <w:shd w:val="clear" w:color="auto" w:fill="auto"/>
            <w:hideMark/>
          </w:tcPr>
          <w:p w14:paraId="05B33DDC" w14:textId="77777777" w:rsidR="00547EF9" w:rsidRPr="00922680" w:rsidRDefault="00547EF9" w:rsidP="00482672">
            <w:pPr>
              <w:spacing w:beforeAutospacing="1" w:after="0" w:afterAutospacing="1" w:line="240" w:lineRule="auto"/>
              <w:jc w:val="center"/>
              <w:textAlignment w:val="baseline"/>
              <w:rPr>
                <w:ins w:id="1286" w:author="Gregor von Laszewski" w:date="2016-05-12T09:06:00Z"/>
                <w:rFonts w:ascii="Times New Roman" w:eastAsia="Times New Roman" w:hAnsi="Times New Roman" w:cs="Times New Roman"/>
                <w:b/>
                <w:sz w:val="24"/>
                <w:szCs w:val="24"/>
              </w:rPr>
            </w:pPr>
            <w:proofErr w:type="spellStart"/>
            <w:ins w:id="1287" w:author="Gregor von Laszewski" w:date="2016-05-12T09:06:00Z">
              <w:r w:rsidRPr="00922680">
                <w:rPr>
                  <w:rFonts w:ascii="Times New Roman" w:eastAsia="Times New Roman" w:hAnsi="Times New Roman" w:cs="Times New Roman"/>
                  <w:b/>
                  <w:sz w:val="24"/>
                  <w:szCs w:val="24"/>
                </w:rPr>
                <w:t>Time_OS</w:t>
              </w:r>
              <w:proofErr w:type="spellEnd"/>
            </w:ins>
          </w:p>
        </w:tc>
        <w:tc>
          <w:tcPr>
            <w:tcW w:w="2790" w:type="dxa"/>
            <w:tcBorders>
              <w:top w:val="single" w:sz="6" w:space="0" w:color="B8CCE4"/>
              <w:left w:val="outset" w:sz="6" w:space="0" w:color="auto"/>
              <w:bottom w:val="single" w:sz="12" w:space="0" w:color="95B3D7"/>
              <w:right w:val="single" w:sz="6" w:space="0" w:color="B8CCE4"/>
            </w:tcBorders>
            <w:shd w:val="clear" w:color="auto" w:fill="auto"/>
            <w:hideMark/>
          </w:tcPr>
          <w:p w14:paraId="4858CC9B" w14:textId="77777777" w:rsidR="00547EF9" w:rsidRPr="00922680" w:rsidRDefault="00547EF9" w:rsidP="00482672">
            <w:pPr>
              <w:spacing w:beforeAutospacing="1" w:after="0" w:afterAutospacing="1" w:line="240" w:lineRule="auto"/>
              <w:jc w:val="center"/>
              <w:textAlignment w:val="baseline"/>
              <w:rPr>
                <w:ins w:id="1288" w:author="Gregor von Laszewski" w:date="2016-05-12T09:06:00Z"/>
                <w:rFonts w:ascii="Times New Roman" w:eastAsia="Times New Roman" w:hAnsi="Times New Roman" w:cs="Times New Roman"/>
                <w:b/>
                <w:sz w:val="24"/>
                <w:szCs w:val="24"/>
              </w:rPr>
            </w:pPr>
            <w:ins w:id="1289" w:author="Gregor von Laszewski" w:date="2016-05-12T09:06:00Z">
              <w:r w:rsidRPr="00922680">
                <w:rPr>
                  <w:rFonts w:ascii="Times New Roman" w:eastAsia="Times New Roman" w:hAnsi="Times New Roman" w:cs="Times New Roman"/>
                  <w:b/>
                  <w:sz w:val="24"/>
                  <w:szCs w:val="24"/>
                </w:rPr>
                <w:t>Mean</w:t>
              </w:r>
            </w:ins>
          </w:p>
        </w:tc>
        <w:tc>
          <w:tcPr>
            <w:tcW w:w="2250" w:type="dxa"/>
            <w:tcBorders>
              <w:top w:val="single" w:sz="6" w:space="0" w:color="B8CCE4"/>
              <w:left w:val="outset" w:sz="6" w:space="0" w:color="auto"/>
              <w:bottom w:val="single" w:sz="12" w:space="0" w:color="95B3D7"/>
              <w:right w:val="single" w:sz="6" w:space="0" w:color="B8CCE4"/>
            </w:tcBorders>
            <w:shd w:val="clear" w:color="auto" w:fill="auto"/>
            <w:hideMark/>
          </w:tcPr>
          <w:p w14:paraId="11AE2C2E" w14:textId="77777777" w:rsidR="00547EF9" w:rsidRPr="00922680" w:rsidRDefault="00547EF9" w:rsidP="00482672">
            <w:pPr>
              <w:spacing w:beforeAutospacing="1" w:after="0" w:afterAutospacing="1" w:line="240" w:lineRule="auto"/>
              <w:jc w:val="center"/>
              <w:textAlignment w:val="baseline"/>
              <w:rPr>
                <w:ins w:id="1290" w:author="Gregor von Laszewski" w:date="2016-05-12T09:06:00Z"/>
                <w:rFonts w:ascii="Times New Roman" w:eastAsia="Times New Roman" w:hAnsi="Times New Roman" w:cs="Times New Roman"/>
                <w:b/>
                <w:sz w:val="24"/>
                <w:szCs w:val="24"/>
              </w:rPr>
            </w:pPr>
            <w:ins w:id="1291" w:author="Gregor von Laszewski" w:date="2016-05-12T09:06:00Z">
              <w:r w:rsidRPr="00922680">
                <w:rPr>
                  <w:rFonts w:ascii="Times New Roman" w:eastAsia="Times New Roman" w:hAnsi="Times New Roman" w:cs="Times New Roman"/>
                  <w:b/>
                  <w:sz w:val="24"/>
                  <w:szCs w:val="24"/>
                </w:rPr>
                <w:t>SD</w:t>
              </w:r>
            </w:ins>
          </w:p>
        </w:tc>
      </w:tr>
      <w:tr w:rsidR="00547EF9" w:rsidRPr="00F07DE1" w14:paraId="09A29626" w14:textId="77777777" w:rsidTr="00482672">
        <w:trPr>
          <w:jc w:val="center"/>
          <w:ins w:id="1292" w:author="Gregor von Laszewski" w:date="2016-05-12T09:06:00Z"/>
        </w:trPr>
        <w:tc>
          <w:tcPr>
            <w:tcW w:w="2708" w:type="dxa"/>
            <w:tcBorders>
              <w:top w:val="outset" w:sz="6" w:space="0" w:color="auto"/>
              <w:left w:val="single" w:sz="6" w:space="0" w:color="B8CCE4"/>
              <w:bottom w:val="single" w:sz="6" w:space="0" w:color="B8CCE4"/>
              <w:right w:val="single" w:sz="6" w:space="0" w:color="B8CCE4"/>
            </w:tcBorders>
            <w:shd w:val="clear" w:color="auto" w:fill="auto"/>
            <w:hideMark/>
          </w:tcPr>
          <w:p w14:paraId="26EA7C82" w14:textId="77777777" w:rsidR="00547EF9" w:rsidRPr="00922680" w:rsidRDefault="00547EF9" w:rsidP="00482672">
            <w:pPr>
              <w:spacing w:beforeAutospacing="1" w:after="0" w:afterAutospacing="1" w:line="240" w:lineRule="auto"/>
              <w:jc w:val="center"/>
              <w:textAlignment w:val="baseline"/>
              <w:rPr>
                <w:ins w:id="1293" w:author="Gregor von Laszewski" w:date="2016-05-12T09:06:00Z"/>
                <w:rFonts w:ascii="Times New Roman" w:eastAsia="Times New Roman" w:hAnsi="Times New Roman" w:cs="Times New Roman"/>
                <w:b/>
                <w:sz w:val="24"/>
                <w:szCs w:val="24"/>
              </w:rPr>
            </w:pPr>
            <w:proofErr w:type="spellStart"/>
            <w:ins w:id="1294" w:author="Gregor von Laszewski" w:date="2016-05-12T09:06:00Z">
              <w:r w:rsidRPr="00922680">
                <w:rPr>
                  <w:rFonts w:ascii="Times New Roman" w:eastAsia="Times New Roman" w:hAnsi="Times New Roman" w:cs="Times New Roman"/>
                  <w:b/>
                  <w:sz w:val="24"/>
                  <w:szCs w:val="24"/>
                </w:rPr>
                <w:lastRenderedPageBreak/>
                <w:t>real_docker</w:t>
              </w:r>
              <w:proofErr w:type="spellEnd"/>
            </w:ins>
          </w:p>
        </w:tc>
        <w:tc>
          <w:tcPr>
            <w:tcW w:w="2790" w:type="dxa"/>
            <w:tcBorders>
              <w:top w:val="outset" w:sz="6" w:space="0" w:color="auto"/>
              <w:left w:val="outset" w:sz="6" w:space="0" w:color="auto"/>
              <w:bottom w:val="single" w:sz="6" w:space="0" w:color="B8CCE4"/>
              <w:right w:val="single" w:sz="6" w:space="0" w:color="B8CCE4"/>
            </w:tcBorders>
            <w:shd w:val="clear" w:color="auto" w:fill="auto"/>
            <w:hideMark/>
          </w:tcPr>
          <w:p w14:paraId="0CB74199" w14:textId="77777777" w:rsidR="00547EF9" w:rsidRPr="00F07DE1" w:rsidRDefault="00547EF9" w:rsidP="00482672">
            <w:pPr>
              <w:spacing w:beforeAutospacing="1" w:after="0" w:afterAutospacing="1" w:line="240" w:lineRule="auto"/>
              <w:jc w:val="center"/>
              <w:textAlignment w:val="baseline"/>
              <w:rPr>
                <w:ins w:id="1295" w:author="Gregor von Laszewski" w:date="2016-05-12T09:06:00Z"/>
                <w:rFonts w:ascii="Times New Roman" w:eastAsia="Times New Roman" w:hAnsi="Times New Roman" w:cs="Times New Roman"/>
                <w:sz w:val="24"/>
                <w:szCs w:val="24"/>
              </w:rPr>
            </w:pPr>
            <w:ins w:id="1296" w:author="Gregor von Laszewski" w:date="2016-05-12T09:06:00Z">
              <w:r w:rsidRPr="00F07DE1">
                <w:rPr>
                  <w:rFonts w:ascii="Times New Roman" w:eastAsia="Times New Roman" w:hAnsi="Times New Roman" w:cs="Times New Roman"/>
                  <w:sz w:val="24"/>
                  <w:szCs w:val="24"/>
                </w:rPr>
                <w:t>6.084225</w:t>
              </w:r>
            </w:ins>
          </w:p>
        </w:tc>
        <w:tc>
          <w:tcPr>
            <w:tcW w:w="2250" w:type="dxa"/>
            <w:tcBorders>
              <w:top w:val="outset" w:sz="6" w:space="0" w:color="auto"/>
              <w:left w:val="outset" w:sz="6" w:space="0" w:color="auto"/>
              <w:bottom w:val="single" w:sz="6" w:space="0" w:color="B8CCE4"/>
              <w:right w:val="single" w:sz="6" w:space="0" w:color="B8CCE4"/>
            </w:tcBorders>
            <w:shd w:val="clear" w:color="auto" w:fill="auto"/>
            <w:hideMark/>
          </w:tcPr>
          <w:p w14:paraId="6D5C5129" w14:textId="77777777" w:rsidR="00547EF9" w:rsidRPr="00F07DE1" w:rsidRDefault="00547EF9" w:rsidP="00482672">
            <w:pPr>
              <w:spacing w:beforeAutospacing="1" w:after="0" w:afterAutospacing="1" w:line="240" w:lineRule="auto"/>
              <w:jc w:val="center"/>
              <w:textAlignment w:val="baseline"/>
              <w:rPr>
                <w:ins w:id="1297" w:author="Gregor von Laszewski" w:date="2016-05-12T09:06:00Z"/>
                <w:rFonts w:ascii="Times New Roman" w:eastAsia="Times New Roman" w:hAnsi="Times New Roman" w:cs="Times New Roman"/>
                <w:sz w:val="24"/>
                <w:szCs w:val="24"/>
              </w:rPr>
            </w:pPr>
            <w:ins w:id="1298" w:author="Gregor von Laszewski" w:date="2016-05-12T09:06:00Z">
              <w:r w:rsidRPr="00F07DE1">
                <w:rPr>
                  <w:rFonts w:ascii="Times New Roman" w:eastAsia="Times New Roman" w:hAnsi="Times New Roman" w:cs="Times New Roman"/>
                  <w:sz w:val="24"/>
                  <w:szCs w:val="24"/>
                </w:rPr>
                <w:t>0.265752</w:t>
              </w:r>
            </w:ins>
          </w:p>
        </w:tc>
      </w:tr>
      <w:tr w:rsidR="00547EF9" w:rsidRPr="00F07DE1" w14:paraId="77AF623C" w14:textId="77777777" w:rsidTr="00482672">
        <w:trPr>
          <w:jc w:val="center"/>
          <w:ins w:id="1299" w:author="Gregor von Laszewski" w:date="2016-05-12T09:06:00Z"/>
        </w:trPr>
        <w:tc>
          <w:tcPr>
            <w:tcW w:w="2708" w:type="dxa"/>
            <w:tcBorders>
              <w:top w:val="outset" w:sz="6" w:space="0" w:color="auto"/>
              <w:left w:val="single" w:sz="6" w:space="0" w:color="B8CCE4"/>
              <w:bottom w:val="single" w:sz="6" w:space="0" w:color="B8CCE4"/>
              <w:right w:val="single" w:sz="6" w:space="0" w:color="B8CCE4"/>
            </w:tcBorders>
            <w:shd w:val="clear" w:color="auto" w:fill="auto"/>
            <w:hideMark/>
          </w:tcPr>
          <w:p w14:paraId="3D66D3D8" w14:textId="77777777" w:rsidR="00547EF9" w:rsidRPr="00922680" w:rsidRDefault="00547EF9" w:rsidP="00482672">
            <w:pPr>
              <w:spacing w:beforeAutospacing="1" w:after="0" w:afterAutospacing="1" w:line="240" w:lineRule="auto"/>
              <w:jc w:val="center"/>
              <w:textAlignment w:val="baseline"/>
              <w:rPr>
                <w:ins w:id="1300" w:author="Gregor von Laszewski" w:date="2016-05-12T09:06:00Z"/>
                <w:rFonts w:ascii="Times New Roman" w:eastAsia="Times New Roman" w:hAnsi="Times New Roman" w:cs="Times New Roman"/>
                <w:b/>
                <w:sz w:val="24"/>
                <w:szCs w:val="24"/>
              </w:rPr>
            </w:pPr>
            <w:proofErr w:type="spellStart"/>
            <w:ins w:id="1301" w:author="Gregor von Laszewski" w:date="2016-05-12T09:06:00Z">
              <w:r w:rsidRPr="00922680">
                <w:rPr>
                  <w:rFonts w:ascii="Times New Roman" w:eastAsia="Times New Roman" w:hAnsi="Times New Roman" w:cs="Times New Roman"/>
                  <w:b/>
                  <w:sz w:val="24"/>
                  <w:szCs w:val="24"/>
                </w:rPr>
                <w:t>real_ubuntu</w:t>
              </w:r>
              <w:proofErr w:type="spellEnd"/>
            </w:ins>
          </w:p>
        </w:tc>
        <w:tc>
          <w:tcPr>
            <w:tcW w:w="2790" w:type="dxa"/>
            <w:tcBorders>
              <w:top w:val="outset" w:sz="6" w:space="0" w:color="auto"/>
              <w:left w:val="outset" w:sz="6" w:space="0" w:color="auto"/>
              <w:bottom w:val="single" w:sz="6" w:space="0" w:color="B8CCE4"/>
              <w:right w:val="single" w:sz="6" w:space="0" w:color="B8CCE4"/>
            </w:tcBorders>
            <w:shd w:val="clear" w:color="auto" w:fill="auto"/>
            <w:hideMark/>
          </w:tcPr>
          <w:p w14:paraId="2CD9ED79" w14:textId="77777777" w:rsidR="00547EF9" w:rsidRPr="00F07DE1" w:rsidRDefault="00547EF9" w:rsidP="00482672">
            <w:pPr>
              <w:spacing w:beforeAutospacing="1" w:after="0" w:afterAutospacing="1" w:line="240" w:lineRule="auto"/>
              <w:jc w:val="center"/>
              <w:textAlignment w:val="baseline"/>
              <w:rPr>
                <w:ins w:id="1302" w:author="Gregor von Laszewski" w:date="2016-05-12T09:06:00Z"/>
                <w:rFonts w:ascii="Times New Roman" w:eastAsia="Times New Roman" w:hAnsi="Times New Roman" w:cs="Times New Roman"/>
                <w:sz w:val="24"/>
                <w:szCs w:val="24"/>
              </w:rPr>
            </w:pPr>
            <w:ins w:id="1303" w:author="Gregor von Laszewski" w:date="2016-05-12T09:06:00Z">
              <w:r w:rsidRPr="00F07DE1">
                <w:rPr>
                  <w:rFonts w:ascii="Times New Roman" w:eastAsia="Times New Roman" w:hAnsi="Times New Roman" w:cs="Times New Roman"/>
                  <w:sz w:val="24"/>
                  <w:szCs w:val="24"/>
                </w:rPr>
                <w:t>4.763067</w:t>
              </w:r>
            </w:ins>
          </w:p>
        </w:tc>
        <w:tc>
          <w:tcPr>
            <w:tcW w:w="2250" w:type="dxa"/>
            <w:tcBorders>
              <w:top w:val="outset" w:sz="6" w:space="0" w:color="auto"/>
              <w:left w:val="outset" w:sz="6" w:space="0" w:color="auto"/>
              <w:bottom w:val="single" w:sz="6" w:space="0" w:color="B8CCE4"/>
              <w:right w:val="single" w:sz="6" w:space="0" w:color="B8CCE4"/>
            </w:tcBorders>
            <w:shd w:val="clear" w:color="auto" w:fill="auto"/>
            <w:hideMark/>
          </w:tcPr>
          <w:p w14:paraId="3F77F2EE" w14:textId="77777777" w:rsidR="00547EF9" w:rsidRPr="00F07DE1" w:rsidRDefault="00547EF9" w:rsidP="00482672">
            <w:pPr>
              <w:spacing w:beforeAutospacing="1" w:after="0" w:afterAutospacing="1" w:line="240" w:lineRule="auto"/>
              <w:jc w:val="center"/>
              <w:textAlignment w:val="baseline"/>
              <w:rPr>
                <w:ins w:id="1304" w:author="Gregor von Laszewski" w:date="2016-05-12T09:06:00Z"/>
                <w:rFonts w:ascii="Times New Roman" w:eastAsia="Times New Roman" w:hAnsi="Times New Roman" w:cs="Times New Roman"/>
                <w:sz w:val="24"/>
                <w:szCs w:val="24"/>
              </w:rPr>
            </w:pPr>
            <w:ins w:id="1305" w:author="Gregor von Laszewski" w:date="2016-05-12T09:06:00Z">
              <w:r w:rsidRPr="00F07DE1">
                <w:rPr>
                  <w:rFonts w:ascii="Times New Roman" w:eastAsia="Times New Roman" w:hAnsi="Times New Roman" w:cs="Times New Roman"/>
                  <w:sz w:val="24"/>
                  <w:szCs w:val="24"/>
                </w:rPr>
                <w:t>1.828127</w:t>
              </w:r>
            </w:ins>
          </w:p>
        </w:tc>
      </w:tr>
      <w:tr w:rsidR="00547EF9" w:rsidRPr="00F07DE1" w14:paraId="572D4E0B" w14:textId="77777777" w:rsidTr="00482672">
        <w:trPr>
          <w:jc w:val="center"/>
          <w:ins w:id="1306" w:author="Gregor von Laszewski" w:date="2016-05-12T09:06:00Z"/>
        </w:trPr>
        <w:tc>
          <w:tcPr>
            <w:tcW w:w="2708" w:type="dxa"/>
            <w:tcBorders>
              <w:top w:val="outset" w:sz="6" w:space="0" w:color="auto"/>
              <w:left w:val="single" w:sz="6" w:space="0" w:color="B8CCE4"/>
              <w:bottom w:val="single" w:sz="6" w:space="0" w:color="B8CCE4"/>
              <w:right w:val="single" w:sz="6" w:space="0" w:color="B8CCE4"/>
            </w:tcBorders>
            <w:shd w:val="clear" w:color="auto" w:fill="auto"/>
            <w:hideMark/>
          </w:tcPr>
          <w:p w14:paraId="1E588678" w14:textId="77777777" w:rsidR="00547EF9" w:rsidRPr="00922680" w:rsidRDefault="00547EF9" w:rsidP="00482672">
            <w:pPr>
              <w:spacing w:beforeAutospacing="1" w:after="0" w:afterAutospacing="1" w:line="240" w:lineRule="auto"/>
              <w:jc w:val="center"/>
              <w:textAlignment w:val="baseline"/>
              <w:rPr>
                <w:ins w:id="1307" w:author="Gregor von Laszewski" w:date="2016-05-12T09:06:00Z"/>
                <w:rFonts w:ascii="Times New Roman" w:eastAsia="Times New Roman" w:hAnsi="Times New Roman" w:cs="Times New Roman"/>
                <w:b/>
                <w:sz w:val="24"/>
                <w:szCs w:val="24"/>
              </w:rPr>
            </w:pPr>
            <w:proofErr w:type="spellStart"/>
            <w:ins w:id="1308" w:author="Gregor von Laszewski" w:date="2016-05-12T09:06:00Z">
              <w:r w:rsidRPr="00922680">
                <w:rPr>
                  <w:rFonts w:ascii="Times New Roman" w:eastAsia="Times New Roman" w:hAnsi="Times New Roman" w:cs="Times New Roman"/>
                  <w:b/>
                  <w:sz w:val="24"/>
                  <w:szCs w:val="24"/>
                </w:rPr>
                <w:t>user_docker</w:t>
              </w:r>
              <w:proofErr w:type="spellEnd"/>
            </w:ins>
          </w:p>
        </w:tc>
        <w:tc>
          <w:tcPr>
            <w:tcW w:w="2790" w:type="dxa"/>
            <w:tcBorders>
              <w:top w:val="outset" w:sz="6" w:space="0" w:color="auto"/>
              <w:left w:val="outset" w:sz="6" w:space="0" w:color="auto"/>
              <w:bottom w:val="single" w:sz="6" w:space="0" w:color="B8CCE4"/>
              <w:right w:val="single" w:sz="6" w:space="0" w:color="B8CCE4"/>
            </w:tcBorders>
            <w:shd w:val="clear" w:color="auto" w:fill="auto"/>
            <w:hideMark/>
          </w:tcPr>
          <w:p w14:paraId="452B6802" w14:textId="77777777" w:rsidR="00547EF9" w:rsidRPr="00F07DE1" w:rsidRDefault="00547EF9" w:rsidP="00482672">
            <w:pPr>
              <w:spacing w:beforeAutospacing="1" w:after="0" w:afterAutospacing="1" w:line="240" w:lineRule="auto"/>
              <w:jc w:val="center"/>
              <w:textAlignment w:val="baseline"/>
              <w:rPr>
                <w:ins w:id="1309" w:author="Gregor von Laszewski" w:date="2016-05-12T09:06:00Z"/>
                <w:rFonts w:ascii="Times New Roman" w:eastAsia="Times New Roman" w:hAnsi="Times New Roman" w:cs="Times New Roman"/>
                <w:sz w:val="24"/>
                <w:szCs w:val="24"/>
              </w:rPr>
            </w:pPr>
            <w:ins w:id="1310" w:author="Gregor von Laszewski" w:date="2016-05-12T09:06:00Z">
              <w:r w:rsidRPr="00F07DE1">
                <w:rPr>
                  <w:rFonts w:ascii="Times New Roman" w:eastAsia="Times New Roman" w:hAnsi="Times New Roman" w:cs="Times New Roman"/>
                  <w:sz w:val="24"/>
                  <w:szCs w:val="24"/>
                </w:rPr>
                <w:t>5.782941</w:t>
              </w:r>
            </w:ins>
          </w:p>
        </w:tc>
        <w:tc>
          <w:tcPr>
            <w:tcW w:w="2250" w:type="dxa"/>
            <w:tcBorders>
              <w:top w:val="outset" w:sz="6" w:space="0" w:color="auto"/>
              <w:left w:val="outset" w:sz="6" w:space="0" w:color="auto"/>
              <w:bottom w:val="single" w:sz="6" w:space="0" w:color="B8CCE4"/>
              <w:right w:val="single" w:sz="6" w:space="0" w:color="B8CCE4"/>
            </w:tcBorders>
            <w:shd w:val="clear" w:color="auto" w:fill="auto"/>
            <w:hideMark/>
          </w:tcPr>
          <w:p w14:paraId="2D41FA55" w14:textId="77777777" w:rsidR="00547EF9" w:rsidRPr="00F07DE1" w:rsidRDefault="00547EF9" w:rsidP="00482672">
            <w:pPr>
              <w:spacing w:beforeAutospacing="1" w:after="0" w:afterAutospacing="1" w:line="240" w:lineRule="auto"/>
              <w:jc w:val="center"/>
              <w:textAlignment w:val="baseline"/>
              <w:rPr>
                <w:ins w:id="1311" w:author="Gregor von Laszewski" w:date="2016-05-12T09:06:00Z"/>
                <w:rFonts w:ascii="Times New Roman" w:eastAsia="Times New Roman" w:hAnsi="Times New Roman" w:cs="Times New Roman"/>
                <w:sz w:val="24"/>
                <w:szCs w:val="24"/>
              </w:rPr>
            </w:pPr>
            <w:ins w:id="1312" w:author="Gregor von Laszewski" w:date="2016-05-12T09:06:00Z">
              <w:r w:rsidRPr="00F07DE1">
                <w:rPr>
                  <w:rFonts w:ascii="Times New Roman" w:eastAsia="Times New Roman" w:hAnsi="Times New Roman" w:cs="Times New Roman"/>
                  <w:sz w:val="24"/>
                  <w:szCs w:val="24"/>
                </w:rPr>
                <w:t>0.234468</w:t>
              </w:r>
            </w:ins>
          </w:p>
        </w:tc>
      </w:tr>
      <w:tr w:rsidR="00547EF9" w:rsidRPr="00F07DE1" w14:paraId="0CDD6332" w14:textId="77777777" w:rsidTr="00482672">
        <w:trPr>
          <w:jc w:val="center"/>
          <w:ins w:id="1313" w:author="Gregor von Laszewski" w:date="2016-05-12T09:06:00Z"/>
        </w:trPr>
        <w:tc>
          <w:tcPr>
            <w:tcW w:w="2708" w:type="dxa"/>
            <w:tcBorders>
              <w:top w:val="outset" w:sz="6" w:space="0" w:color="auto"/>
              <w:left w:val="single" w:sz="6" w:space="0" w:color="B8CCE4"/>
              <w:bottom w:val="single" w:sz="6" w:space="0" w:color="B8CCE4"/>
              <w:right w:val="single" w:sz="6" w:space="0" w:color="B8CCE4"/>
            </w:tcBorders>
            <w:shd w:val="clear" w:color="auto" w:fill="auto"/>
            <w:hideMark/>
          </w:tcPr>
          <w:p w14:paraId="0017DA8F" w14:textId="77777777" w:rsidR="00547EF9" w:rsidRPr="00922680" w:rsidRDefault="00547EF9" w:rsidP="00482672">
            <w:pPr>
              <w:spacing w:beforeAutospacing="1" w:after="0" w:afterAutospacing="1" w:line="240" w:lineRule="auto"/>
              <w:jc w:val="center"/>
              <w:textAlignment w:val="baseline"/>
              <w:rPr>
                <w:ins w:id="1314" w:author="Gregor von Laszewski" w:date="2016-05-12T09:06:00Z"/>
                <w:rFonts w:ascii="Times New Roman" w:eastAsia="Times New Roman" w:hAnsi="Times New Roman" w:cs="Times New Roman"/>
                <w:b/>
                <w:sz w:val="24"/>
                <w:szCs w:val="24"/>
              </w:rPr>
            </w:pPr>
            <w:proofErr w:type="spellStart"/>
            <w:ins w:id="1315" w:author="Gregor von Laszewski" w:date="2016-05-12T09:06:00Z">
              <w:r w:rsidRPr="00922680">
                <w:rPr>
                  <w:rFonts w:ascii="Times New Roman" w:eastAsia="Times New Roman" w:hAnsi="Times New Roman" w:cs="Times New Roman"/>
                  <w:b/>
                  <w:sz w:val="24"/>
                  <w:szCs w:val="24"/>
                </w:rPr>
                <w:t>user_ubuntu</w:t>
              </w:r>
              <w:proofErr w:type="spellEnd"/>
            </w:ins>
          </w:p>
        </w:tc>
        <w:tc>
          <w:tcPr>
            <w:tcW w:w="2790" w:type="dxa"/>
            <w:tcBorders>
              <w:top w:val="outset" w:sz="6" w:space="0" w:color="auto"/>
              <w:left w:val="outset" w:sz="6" w:space="0" w:color="auto"/>
              <w:bottom w:val="single" w:sz="6" w:space="0" w:color="B8CCE4"/>
              <w:right w:val="single" w:sz="6" w:space="0" w:color="B8CCE4"/>
            </w:tcBorders>
            <w:shd w:val="clear" w:color="auto" w:fill="auto"/>
            <w:hideMark/>
          </w:tcPr>
          <w:p w14:paraId="2E285C45" w14:textId="77777777" w:rsidR="00547EF9" w:rsidRPr="00F07DE1" w:rsidRDefault="00547EF9" w:rsidP="00482672">
            <w:pPr>
              <w:spacing w:beforeAutospacing="1" w:after="0" w:afterAutospacing="1" w:line="240" w:lineRule="auto"/>
              <w:jc w:val="center"/>
              <w:textAlignment w:val="baseline"/>
              <w:rPr>
                <w:ins w:id="1316" w:author="Gregor von Laszewski" w:date="2016-05-12T09:06:00Z"/>
                <w:rFonts w:ascii="Times New Roman" w:eastAsia="Times New Roman" w:hAnsi="Times New Roman" w:cs="Times New Roman"/>
                <w:sz w:val="24"/>
                <w:szCs w:val="24"/>
              </w:rPr>
            </w:pPr>
            <w:ins w:id="1317" w:author="Gregor von Laszewski" w:date="2016-05-12T09:06:00Z">
              <w:r w:rsidRPr="00F07DE1">
                <w:rPr>
                  <w:rFonts w:ascii="Times New Roman" w:eastAsia="Times New Roman" w:hAnsi="Times New Roman" w:cs="Times New Roman"/>
                  <w:sz w:val="24"/>
                  <w:szCs w:val="24"/>
                </w:rPr>
                <w:t>4.552927</w:t>
              </w:r>
            </w:ins>
          </w:p>
        </w:tc>
        <w:tc>
          <w:tcPr>
            <w:tcW w:w="2250" w:type="dxa"/>
            <w:tcBorders>
              <w:top w:val="outset" w:sz="6" w:space="0" w:color="auto"/>
              <w:left w:val="outset" w:sz="6" w:space="0" w:color="auto"/>
              <w:bottom w:val="single" w:sz="6" w:space="0" w:color="B8CCE4"/>
              <w:right w:val="single" w:sz="6" w:space="0" w:color="B8CCE4"/>
            </w:tcBorders>
            <w:shd w:val="clear" w:color="auto" w:fill="auto"/>
            <w:hideMark/>
          </w:tcPr>
          <w:p w14:paraId="5D687F02" w14:textId="77777777" w:rsidR="00547EF9" w:rsidRPr="00F07DE1" w:rsidRDefault="00547EF9" w:rsidP="00482672">
            <w:pPr>
              <w:spacing w:beforeAutospacing="1" w:after="0" w:afterAutospacing="1" w:line="240" w:lineRule="auto"/>
              <w:jc w:val="center"/>
              <w:textAlignment w:val="baseline"/>
              <w:rPr>
                <w:ins w:id="1318" w:author="Gregor von Laszewski" w:date="2016-05-12T09:06:00Z"/>
                <w:rFonts w:ascii="Times New Roman" w:eastAsia="Times New Roman" w:hAnsi="Times New Roman" w:cs="Times New Roman"/>
                <w:sz w:val="24"/>
                <w:szCs w:val="24"/>
              </w:rPr>
            </w:pPr>
            <w:ins w:id="1319" w:author="Gregor von Laszewski" w:date="2016-05-12T09:06:00Z">
              <w:r w:rsidRPr="00F07DE1">
                <w:rPr>
                  <w:rFonts w:ascii="Times New Roman" w:eastAsia="Times New Roman" w:hAnsi="Times New Roman" w:cs="Times New Roman"/>
                  <w:sz w:val="24"/>
                  <w:szCs w:val="24"/>
                </w:rPr>
                <w:t>1.790613</w:t>
              </w:r>
            </w:ins>
          </w:p>
        </w:tc>
      </w:tr>
      <w:tr w:rsidR="00547EF9" w:rsidRPr="00F07DE1" w14:paraId="17166D47" w14:textId="77777777" w:rsidTr="00482672">
        <w:trPr>
          <w:jc w:val="center"/>
          <w:ins w:id="1320" w:author="Gregor von Laszewski" w:date="2016-05-12T09:06:00Z"/>
        </w:trPr>
        <w:tc>
          <w:tcPr>
            <w:tcW w:w="2708" w:type="dxa"/>
            <w:tcBorders>
              <w:top w:val="outset" w:sz="6" w:space="0" w:color="auto"/>
              <w:left w:val="single" w:sz="6" w:space="0" w:color="B8CCE4"/>
              <w:bottom w:val="single" w:sz="6" w:space="0" w:color="B8CCE4"/>
              <w:right w:val="single" w:sz="6" w:space="0" w:color="B8CCE4"/>
            </w:tcBorders>
            <w:shd w:val="clear" w:color="auto" w:fill="auto"/>
            <w:hideMark/>
          </w:tcPr>
          <w:p w14:paraId="2433251F" w14:textId="77777777" w:rsidR="00547EF9" w:rsidRPr="00922680" w:rsidRDefault="00547EF9" w:rsidP="00482672">
            <w:pPr>
              <w:spacing w:beforeAutospacing="1" w:after="0" w:afterAutospacing="1" w:line="240" w:lineRule="auto"/>
              <w:jc w:val="center"/>
              <w:textAlignment w:val="baseline"/>
              <w:rPr>
                <w:ins w:id="1321" w:author="Gregor von Laszewski" w:date="2016-05-12T09:06:00Z"/>
                <w:rFonts w:ascii="Times New Roman" w:eastAsia="Times New Roman" w:hAnsi="Times New Roman" w:cs="Times New Roman"/>
                <w:b/>
                <w:sz w:val="24"/>
                <w:szCs w:val="24"/>
              </w:rPr>
            </w:pPr>
            <w:proofErr w:type="spellStart"/>
            <w:ins w:id="1322" w:author="Gregor von Laszewski" w:date="2016-05-12T09:06:00Z">
              <w:r w:rsidRPr="00922680">
                <w:rPr>
                  <w:rFonts w:ascii="Times New Roman" w:eastAsia="Times New Roman" w:hAnsi="Times New Roman" w:cs="Times New Roman"/>
                  <w:b/>
                  <w:sz w:val="24"/>
                  <w:szCs w:val="24"/>
                </w:rPr>
                <w:t>sys_docker</w:t>
              </w:r>
              <w:proofErr w:type="spellEnd"/>
            </w:ins>
          </w:p>
        </w:tc>
        <w:tc>
          <w:tcPr>
            <w:tcW w:w="2790" w:type="dxa"/>
            <w:tcBorders>
              <w:top w:val="outset" w:sz="6" w:space="0" w:color="auto"/>
              <w:left w:val="outset" w:sz="6" w:space="0" w:color="auto"/>
              <w:bottom w:val="single" w:sz="6" w:space="0" w:color="B8CCE4"/>
              <w:right w:val="single" w:sz="6" w:space="0" w:color="B8CCE4"/>
            </w:tcBorders>
            <w:shd w:val="clear" w:color="auto" w:fill="auto"/>
            <w:hideMark/>
          </w:tcPr>
          <w:p w14:paraId="5923D354" w14:textId="77777777" w:rsidR="00547EF9" w:rsidRPr="00F07DE1" w:rsidRDefault="00547EF9" w:rsidP="00482672">
            <w:pPr>
              <w:spacing w:beforeAutospacing="1" w:after="0" w:afterAutospacing="1" w:line="240" w:lineRule="auto"/>
              <w:jc w:val="center"/>
              <w:textAlignment w:val="baseline"/>
              <w:rPr>
                <w:ins w:id="1323" w:author="Gregor von Laszewski" w:date="2016-05-12T09:06:00Z"/>
                <w:rFonts w:ascii="Times New Roman" w:eastAsia="Times New Roman" w:hAnsi="Times New Roman" w:cs="Times New Roman"/>
                <w:sz w:val="24"/>
                <w:szCs w:val="24"/>
              </w:rPr>
            </w:pPr>
            <w:ins w:id="1324" w:author="Gregor von Laszewski" w:date="2016-05-12T09:06:00Z">
              <w:r w:rsidRPr="00F07DE1">
                <w:rPr>
                  <w:rFonts w:ascii="Times New Roman" w:eastAsia="Times New Roman" w:hAnsi="Times New Roman" w:cs="Times New Roman"/>
                  <w:sz w:val="24"/>
                  <w:szCs w:val="24"/>
                </w:rPr>
                <w:t>0.247843</w:t>
              </w:r>
            </w:ins>
          </w:p>
        </w:tc>
        <w:tc>
          <w:tcPr>
            <w:tcW w:w="2250" w:type="dxa"/>
            <w:tcBorders>
              <w:top w:val="outset" w:sz="6" w:space="0" w:color="auto"/>
              <w:left w:val="outset" w:sz="6" w:space="0" w:color="auto"/>
              <w:bottom w:val="single" w:sz="6" w:space="0" w:color="B8CCE4"/>
              <w:right w:val="single" w:sz="6" w:space="0" w:color="B8CCE4"/>
            </w:tcBorders>
            <w:shd w:val="clear" w:color="auto" w:fill="auto"/>
            <w:hideMark/>
          </w:tcPr>
          <w:p w14:paraId="4E6F18C7" w14:textId="77777777" w:rsidR="00547EF9" w:rsidRPr="00F07DE1" w:rsidRDefault="00547EF9" w:rsidP="00482672">
            <w:pPr>
              <w:spacing w:beforeAutospacing="1" w:after="0" w:afterAutospacing="1" w:line="240" w:lineRule="auto"/>
              <w:jc w:val="center"/>
              <w:textAlignment w:val="baseline"/>
              <w:rPr>
                <w:ins w:id="1325" w:author="Gregor von Laszewski" w:date="2016-05-12T09:06:00Z"/>
                <w:rFonts w:ascii="Times New Roman" w:eastAsia="Times New Roman" w:hAnsi="Times New Roman" w:cs="Times New Roman"/>
                <w:sz w:val="24"/>
                <w:szCs w:val="24"/>
              </w:rPr>
            </w:pPr>
            <w:ins w:id="1326" w:author="Gregor von Laszewski" w:date="2016-05-12T09:06:00Z">
              <w:r w:rsidRPr="00F07DE1">
                <w:rPr>
                  <w:rFonts w:ascii="Times New Roman" w:eastAsia="Times New Roman" w:hAnsi="Times New Roman" w:cs="Times New Roman"/>
                  <w:sz w:val="24"/>
                  <w:szCs w:val="24"/>
                </w:rPr>
                <w:t>0.058676</w:t>
              </w:r>
            </w:ins>
          </w:p>
        </w:tc>
      </w:tr>
      <w:tr w:rsidR="00547EF9" w:rsidRPr="00F07DE1" w14:paraId="69CC5F9F" w14:textId="77777777" w:rsidTr="00482672">
        <w:trPr>
          <w:jc w:val="center"/>
          <w:ins w:id="1327" w:author="Gregor von Laszewski" w:date="2016-05-12T09:06:00Z"/>
        </w:trPr>
        <w:tc>
          <w:tcPr>
            <w:tcW w:w="2708" w:type="dxa"/>
            <w:tcBorders>
              <w:top w:val="outset" w:sz="6" w:space="0" w:color="auto"/>
              <w:left w:val="single" w:sz="6" w:space="0" w:color="B8CCE4"/>
              <w:bottom w:val="single" w:sz="6" w:space="0" w:color="B8CCE4"/>
              <w:right w:val="single" w:sz="6" w:space="0" w:color="B8CCE4"/>
            </w:tcBorders>
            <w:shd w:val="clear" w:color="auto" w:fill="auto"/>
            <w:hideMark/>
          </w:tcPr>
          <w:p w14:paraId="526AEE3F" w14:textId="77777777" w:rsidR="00547EF9" w:rsidRPr="00922680" w:rsidRDefault="00547EF9" w:rsidP="00482672">
            <w:pPr>
              <w:spacing w:beforeAutospacing="1" w:after="0" w:afterAutospacing="1" w:line="240" w:lineRule="auto"/>
              <w:jc w:val="center"/>
              <w:textAlignment w:val="baseline"/>
              <w:rPr>
                <w:ins w:id="1328" w:author="Gregor von Laszewski" w:date="2016-05-12T09:06:00Z"/>
                <w:rFonts w:ascii="Times New Roman" w:eastAsia="Times New Roman" w:hAnsi="Times New Roman" w:cs="Times New Roman"/>
                <w:b/>
                <w:sz w:val="24"/>
                <w:szCs w:val="24"/>
              </w:rPr>
            </w:pPr>
            <w:proofErr w:type="spellStart"/>
            <w:ins w:id="1329" w:author="Gregor von Laszewski" w:date="2016-05-12T09:06:00Z">
              <w:r w:rsidRPr="00922680">
                <w:rPr>
                  <w:rFonts w:ascii="Times New Roman" w:eastAsia="Times New Roman" w:hAnsi="Times New Roman" w:cs="Times New Roman"/>
                  <w:b/>
                  <w:sz w:val="24"/>
                  <w:szCs w:val="24"/>
                </w:rPr>
                <w:t>sys_ubuntu</w:t>
              </w:r>
              <w:proofErr w:type="spellEnd"/>
            </w:ins>
          </w:p>
        </w:tc>
        <w:tc>
          <w:tcPr>
            <w:tcW w:w="2790" w:type="dxa"/>
            <w:tcBorders>
              <w:top w:val="outset" w:sz="6" w:space="0" w:color="auto"/>
              <w:left w:val="outset" w:sz="6" w:space="0" w:color="auto"/>
              <w:bottom w:val="single" w:sz="6" w:space="0" w:color="B8CCE4"/>
              <w:right w:val="single" w:sz="6" w:space="0" w:color="B8CCE4"/>
            </w:tcBorders>
            <w:shd w:val="clear" w:color="auto" w:fill="auto"/>
            <w:hideMark/>
          </w:tcPr>
          <w:p w14:paraId="6B42BC3A" w14:textId="77777777" w:rsidR="00547EF9" w:rsidRPr="00F07DE1" w:rsidRDefault="00547EF9" w:rsidP="00482672">
            <w:pPr>
              <w:spacing w:beforeAutospacing="1" w:after="0" w:afterAutospacing="1" w:line="240" w:lineRule="auto"/>
              <w:jc w:val="center"/>
              <w:textAlignment w:val="baseline"/>
              <w:rPr>
                <w:ins w:id="1330" w:author="Gregor von Laszewski" w:date="2016-05-12T09:06:00Z"/>
                <w:rFonts w:ascii="Times New Roman" w:eastAsia="Times New Roman" w:hAnsi="Times New Roman" w:cs="Times New Roman"/>
                <w:sz w:val="24"/>
                <w:szCs w:val="24"/>
              </w:rPr>
            </w:pPr>
            <w:ins w:id="1331" w:author="Gregor von Laszewski" w:date="2016-05-12T09:06:00Z">
              <w:r w:rsidRPr="00F07DE1">
                <w:rPr>
                  <w:rFonts w:ascii="Times New Roman" w:eastAsia="Times New Roman" w:hAnsi="Times New Roman" w:cs="Times New Roman"/>
                  <w:sz w:val="24"/>
                  <w:szCs w:val="24"/>
                </w:rPr>
                <w:t>0.16128</w:t>
              </w:r>
            </w:ins>
          </w:p>
        </w:tc>
        <w:tc>
          <w:tcPr>
            <w:tcW w:w="2250" w:type="dxa"/>
            <w:tcBorders>
              <w:top w:val="outset" w:sz="6" w:space="0" w:color="auto"/>
              <w:left w:val="outset" w:sz="6" w:space="0" w:color="auto"/>
              <w:bottom w:val="single" w:sz="6" w:space="0" w:color="B8CCE4"/>
              <w:right w:val="single" w:sz="6" w:space="0" w:color="B8CCE4"/>
            </w:tcBorders>
            <w:shd w:val="clear" w:color="auto" w:fill="auto"/>
            <w:hideMark/>
          </w:tcPr>
          <w:p w14:paraId="7A3BF900" w14:textId="77777777" w:rsidR="00547EF9" w:rsidRPr="00F07DE1" w:rsidRDefault="00547EF9" w:rsidP="00482672">
            <w:pPr>
              <w:spacing w:beforeAutospacing="1" w:after="0" w:afterAutospacing="1" w:line="240" w:lineRule="auto"/>
              <w:jc w:val="center"/>
              <w:textAlignment w:val="baseline"/>
              <w:rPr>
                <w:ins w:id="1332" w:author="Gregor von Laszewski" w:date="2016-05-12T09:06:00Z"/>
                <w:rFonts w:ascii="Times New Roman" w:eastAsia="Times New Roman" w:hAnsi="Times New Roman" w:cs="Times New Roman"/>
                <w:sz w:val="24"/>
                <w:szCs w:val="24"/>
              </w:rPr>
            </w:pPr>
            <w:ins w:id="1333" w:author="Gregor von Laszewski" w:date="2016-05-12T09:06:00Z">
              <w:r w:rsidRPr="00F07DE1">
                <w:rPr>
                  <w:rFonts w:ascii="Times New Roman" w:eastAsia="Times New Roman" w:hAnsi="Times New Roman" w:cs="Times New Roman"/>
                  <w:sz w:val="24"/>
                  <w:szCs w:val="24"/>
                </w:rPr>
                <w:t>0.032198</w:t>
              </w:r>
            </w:ins>
          </w:p>
        </w:tc>
      </w:tr>
    </w:tbl>
    <w:p w14:paraId="607D42E2" w14:textId="77777777" w:rsidR="00547EF9" w:rsidRDefault="00547EF9" w:rsidP="00547EF9">
      <w:pPr>
        <w:spacing w:after="0" w:line="240" w:lineRule="auto"/>
        <w:jc w:val="both"/>
        <w:textAlignment w:val="baseline"/>
        <w:rPr>
          <w:ins w:id="1334" w:author="Gregor von Laszewski" w:date="2016-05-12T09:06:00Z"/>
          <w:rFonts w:ascii="Times New Roman" w:eastAsia="Times New Roman" w:hAnsi="Times New Roman" w:cs="Times New Roman"/>
          <w:sz w:val="24"/>
          <w:szCs w:val="24"/>
        </w:rPr>
      </w:pPr>
    </w:p>
    <w:p w14:paraId="407BB610" w14:textId="77777777" w:rsidR="00547EF9" w:rsidRPr="00922680" w:rsidRDefault="00547EF9" w:rsidP="00547EF9">
      <w:pPr>
        <w:spacing w:after="0" w:line="240" w:lineRule="auto"/>
        <w:jc w:val="both"/>
        <w:textAlignment w:val="baseline"/>
        <w:rPr>
          <w:ins w:id="1335" w:author="Gregor von Laszewski" w:date="2016-05-12T09:06:00Z"/>
          <w:rFonts w:eastAsia="Times New Roman" w:cs="Times New Roman"/>
          <w:sz w:val="24"/>
          <w:szCs w:val="24"/>
        </w:rPr>
      </w:pPr>
      <w:ins w:id="1336" w:author="Gregor von Laszewski" w:date="2016-05-12T09:06:00Z">
        <w:r w:rsidRPr="00922680">
          <w:rPr>
            <w:rFonts w:eastAsia="Times New Roman" w:cs="Times New Roman"/>
            <w:sz w:val="24"/>
            <w:szCs w:val="24"/>
          </w:rPr>
          <w:t>Clearly the comparison demo takes much longer to run than the classifier demo based on the above tables and plots. </w:t>
        </w:r>
      </w:ins>
    </w:p>
    <w:p w14:paraId="6504551C" w14:textId="77777777" w:rsidR="00547EF9" w:rsidRPr="00922680" w:rsidRDefault="00547EF9" w:rsidP="00547EF9">
      <w:pPr>
        <w:spacing w:after="0" w:line="240" w:lineRule="auto"/>
        <w:jc w:val="both"/>
        <w:textAlignment w:val="baseline"/>
        <w:rPr>
          <w:ins w:id="1337" w:author="Gregor von Laszewski" w:date="2016-05-12T09:06:00Z"/>
          <w:rFonts w:eastAsia="Times New Roman" w:cs="Times New Roman"/>
          <w:sz w:val="24"/>
          <w:szCs w:val="24"/>
        </w:rPr>
      </w:pPr>
    </w:p>
    <w:p w14:paraId="7241F015" w14:textId="77777777" w:rsidR="00547EF9" w:rsidRPr="00F82B7E" w:rsidRDefault="00547EF9" w:rsidP="00547EF9">
      <w:pPr>
        <w:spacing w:after="0" w:line="240" w:lineRule="auto"/>
        <w:jc w:val="both"/>
        <w:textAlignment w:val="baseline"/>
        <w:rPr>
          <w:ins w:id="1338" w:author="Gregor von Laszewski" w:date="2016-05-12T09:06:00Z"/>
          <w:rFonts w:eastAsia="Times New Roman" w:cs="Times New Roman"/>
          <w:sz w:val="24"/>
          <w:szCs w:val="24"/>
        </w:rPr>
      </w:pPr>
      <w:ins w:id="1339" w:author="Gregor von Laszewski" w:date="2016-05-12T09:06:00Z">
        <w:r w:rsidRPr="00922680">
          <w:rPr>
            <w:rFonts w:eastAsia="Times New Roman" w:cs="Times New Roman"/>
            <w:sz w:val="24"/>
            <w:szCs w:val="24"/>
          </w:rPr>
          <w:t>Since the comparison is made on different computer hardware, the differences we observed may be due to the differences in the Operating system or the system hardware and caution needs to be taken during the interpretation of the results.</w:t>
        </w:r>
        <w:r>
          <w:rPr>
            <w:rFonts w:eastAsia="Times New Roman" w:cs="Times New Roman"/>
            <w:sz w:val="24"/>
            <w:szCs w:val="24"/>
          </w:rPr>
          <w:t xml:space="preserve"> </w:t>
        </w:r>
      </w:ins>
    </w:p>
    <w:p w14:paraId="66A43875" w14:textId="77777777" w:rsidR="00547EF9" w:rsidRDefault="00547EF9" w:rsidP="00547EF9">
      <w:pPr>
        <w:spacing w:after="0" w:line="240" w:lineRule="auto"/>
        <w:jc w:val="both"/>
        <w:textAlignment w:val="baseline"/>
        <w:rPr>
          <w:ins w:id="1340" w:author="Gregor von Laszewski" w:date="2016-05-12T09:06:00Z"/>
          <w:rFonts w:ascii="Times New Roman" w:eastAsia="Times New Roman" w:hAnsi="Times New Roman" w:cs="Times New Roman"/>
          <w:b/>
          <w:bCs/>
          <w:sz w:val="18"/>
          <w:szCs w:val="18"/>
        </w:rPr>
      </w:pPr>
    </w:p>
    <w:p w14:paraId="4516D0D2" w14:textId="77777777" w:rsidR="00547EF9" w:rsidRDefault="00547EF9" w:rsidP="00547EF9">
      <w:pPr>
        <w:spacing w:after="0" w:line="240" w:lineRule="auto"/>
        <w:jc w:val="both"/>
        <w:textAlignment w:val="baseline"/>
        <w:rPr>
          <w:ins w:id="1341" w:author="Gregor von Laszewski" w:date="2016-05-12T09:06:00Z"/>
          <w:rFonts w:ascii="Times New Roman" w:eastAsia="Times New Roman" w:hAnsi="Times New Roman" w:cs="Times New Roman"/>
          <w:b/>
          <w:bCs/>
          <w:sz w:val="18"/>
          <w:szCs w:val="18"/>
        </w:rPr>
      </w:pPr>
    </w:p>
    <w:p w14:paraId="1755ECD8" w14:textId="77777777" w:rsidR="00547EF9" w:rsidRPr="00F07DE1" w:rsidRDefault="00547EF9" w:rsidP="00547EF9">
      <w:pPr>
        <w:spacing w:after="0" w:line="240" w:lineRule="auto"/>
        <w:jc w:val="both"/>
        <w:textAlignment w:val="baseline"/>
        <w:rPr>
          <w:ins w:id="1342" w:author="Gregor von Laszewski" w:date="2016-05-12T09:06:00Z"/>
          <w:rFonts w:ascii="Times New Roman" w:eastAsia="Times New Roman" w:hAnsi="Times New Roman" w:cs="Times New Roman"/>
          <w:b/>
          <w:sz w:val="24"/>
          <w:szCs w:val="24"/>
        </w:rPr>
      </w:pPr>
      <w:ins w:id="1343" w:author="Gregor von Laszewski" w:date="2016-05-12T09:06:00Z">
        <w:r w:rsidRPr="00F07DE1">
          <w:rPr>
            <w:rFonts w:ascii="Times New Roman" w:eastAsia="Times New Roman" w:hAnsi="Times New Roman" w:cs="Times New Roman"/>
            <w:b/>
            <w:sz w:val="24"/>
            <w:szCs w:val="24"/>
          </w:rPr>
          <w:t>UBUNTU Performance on MUCT dataset on VM for 5 runs </w:t>
        </w:r>
      </w:ins>
    </w:p>
    <w:p w14:paraId="566BEB2A" w14:textId="77777777" w:rsidR="00547EF9" w:rsidRPr="00F07DE1" w:rsidRDefault="00547EF9" w:rsidP="00547EF9">
      <w:pPr>
        <w:spacing w:after="0" w:line="240" w:lineRule="auto"/>
        <w:jc w:val="both"/>
        <w:textAlignment w:val="baseline"/>
        <w:rPr>
          <w:ins w:id="1344" w:author="Gregor von Laszewski" w:date="2016-05-12T09:06:00Z"/>
          <w:rFonts w:ascii="Segoe UI" w:eastAsia="Times New Roman" w:hAnsi="Segoe UI" w:cs="Segoe UI"/>
          <w:sz w:val="12"/>
          <w:szCs w:val="12"/>
        </w:rPr>
      </w:pPr>
      <w:ins w:id="1345" w:author="Gregor von Laszewski" w:date="2016-05-12T09:06:00Z">
        <w:r w:rsidRPr="00F07DE1">
          <w:rPr>
            <w:rFonts w:ascii="Times New Roman" w:eastAsia="Times New Roman" w:hAnsi="Times New Roman" w:cs="Times New Roman"/>
            <w:sz w:val="18"/>
            <w:szCs w:val="18"/>
          </w:rPr>
          <w:t> </w:t>
        </w:r>
      </w:ins>
    </w:p>
    <w:p w14:paraId="05299C27" w14:textId="77777777" w:rsidR="00547EF9" w:rsidRDefault="00547EF9" w:rsidP="00547EF9">
      <w:pPr>
        <w:spacing w:after="0" w:line="240" w:lineRule="auto"/>
        <w:jc w:val="both"/>
        <w:textAlignment w:val="baseline"/>
        <w:rPr>
          <w:ins w:id="1346" w:author="Gregor von Laszewski" w:date="2016-05-12T09:06:00Z"/>
          <w:rFonts w:ascii="Times New Roman" w:eastAsia="Times New Roman" w:hAnsi="Times New Roman" w:cs="Times New Roman"/>
          <w:sz w:val="24"/>
          <w:szCs w:val="24"/>
        </w:rPr>
      </w:pPr>
      <w:ins w:id="1347" w:author="Gregor von Laszewski" w:date="2016-05-12T09:06:00Z">
        <w:r>
          <w:rPr>
            <w:rFonts w:ascii="Times New Roman" w:eastAsia="Times New Roman" w:hAnsi="Times New Roman" w:cs="Times New Roman"/>
            <w:sz w:val="24"/>
            <w:szCs w:val="24"/>
          </w:rPr>
          <w:t>Demo2</w:t>
        </w:r>
      </w:ins>
    </w:p>
    <w:p w14:paraId="28583B3E" w14:textId="77777777" w:rsidR="00547EF9" w:rsidRPr="00F07DE1" w:rsidRDefault="00547EF9" w:rsidP="00547EF9">
      <w:pPr>
        <w:spacing w:after="0" w:line="240" w:lineRule="auto"/>
        <w:jc w:val="both"/>
        <w:textAlignment w:val="baseline"/>
        <w:rPr>
          <w:ins w:id="1348" w:author="Gregor von Laszewski" w:date="2016-05-12T09:06:00Z"/>
          <w:rFonts w:ascii="Times New Roman" w:eastAsia="Times New Roman" w:hAnsi="Times New Roman" w:cs="Times New Roman"/>
          <w:sz w:val="24"/>
          <w:szCs w:val="24"/>
        </w:rPr>
      </w:pPr>
      <w:ins w:id="1349" w:author="Gregor von Laszewski" w:date="2016-05-12T09:06:00Z">
        <w:r w:rsidRPr="00F07DE1">
          <w:rPr>
            <w:rFonts w:ascii="Times New Roman" w:eastAsia="Times New Roman" w:hAnsi="Times New Roman" w:cs="Times New Roman"/>
            <w:sz w:val="24"/>
            <w:szCs w:val="24"/>
          </w:rPr>
          <w:t> </w:t>
        </w:r>
      </w:ins>
    </w:p>
    <w:tbl>
      <w:tblPr>
        <w:tblW w:w="873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88"/>
        <w:gridCol w:w="2970"/>
        <w:gridCol w:w="2880"/>
      </w:tblGrid>
      <w:tr w:rsidR="00547EF9" w:rsidRPr="00F07DE1" w14:paraId="0C05811F" w14:textId="77777777" w:rsidTr="00482672">
        <w:trPr>
          <w:ins w:id="1350" w:author="Gregor von Laszewski" w:date="2016-05-12T09:06:00Z"/>
        </w:trPr>
        <w:tc>
          <w:tcPr>
            <w:tcW w:w="2888" w:type="dxa"/>
            <w:tcBorders>
              <w:top w:val="single" w:sz="6" w:space="0" w:color="B8CCE4"/>
              <w:left w:val="single" w:sz="6" w:space="0" w:color="B8CCE4"/>
              <w:bottom w:val="single" w:sz="12" w:space="0" w:color="95B3D7"/>
              <w:right w:val="single" w:sz="6" w:space="0" w:color="B8CCE4"/>
            </w:tcBorders>
            <w:shd w:val="clear" w:color="auto" w:fill="auto"/>
            <w:hideMark/>
          </w:tcPr>
          <w:p w14:paraId="5BE58067" w14:textId="77777777" w:rsidR="00547EF9" w:rsidRPr="00F07DE1" w:rsidRDefault="00547EF9" w:rsidP="00482672">
            <w:pPr>
              <w:spacing w:beforeAutospacing="1" w:after="0" w:afterAutospacing="1" w:line="240" w:lineRule="auto"/>
              <w:jc w:val="both"/>
              <w:textAlignment w:val="baseline"/>
              <w:rPr>
                <w:ins w:id="1351" w:author="Gregor von Laszewski" w:date="2016-05-12T09:06:00Z"/>
                <w:rFonts w:ascii="Times New Roman" w:eastAsia="Times New Roman" w:hAnsi="Times New Roman" w:cs="Times New Roman"/>
                <w:b/>
                <w:bCs/>
                <w:sz w:val="24"/>
                <w:szCs w:val="24"/>
              </w:rPr>
            </w:pPr>
            <w:ins w:id="1352" w:author="Gregor von Laszewski" w:date="2016-05-12T09:06:00Z">
              <w:r w:rsidRPr="00F07DE1">
                <w:rPr>
                  <w:rFonts w:ascii="Times New Roman" w:eastAsia="Times New Roman" w:hAnsi="Times New Roman" w:cs="Times New Roman"/>
                  <w:b/>
                  <w:bCs/>
                  <w:sz w:val="24"/>
                  <w:szCs w:val="24"/>
                </w:rPr>
                <w:t>real </w:t>
              </w:r>
            </w:ins>
          </w:p>
        </w:tc>
        <w:tc>
          <w:tcPr>
            <w:tcW w:w="2970" w:type="dxa"/>
            <w:tcBorders>
              <w:top w:val="single" w:sz="6" w:space="0" w:color="B8CCE4"/>
              <w:left w:val="outset" w:sz="6" w:space="0" w:color="auto"/>
              <w:bottom w:val="single" w:sz="12" w:space="0" w:color="95B3D7"/>
              <w:right w:val="single" w:sz="6" w:space="0" w:color="B8CCE4"/>
            </w:tcBorders>
            <w:shd w:val="clear" w:color="auto" w:fill="auto"/>
            <w:hideMark/>
          </w:tcPr>
          <w:p w14:paraId="0E7BE92E" w14:textId="77777777" w:rsidR="00547EF9" w:rsidRPr="00F07DE1" w:rsidRDefault="00547EF9" w:rsidP="00482672">
            <w:pPr>
              <w:spacing w:beforeAutospacing="1" w:after="0" w:afterAutospacing="1" w:line="240" w:lineRule="auto"/>
              <w:jc w:val="both"/>
              <w:textAlignment w:val="baseline"/>
              <w:rPr>
                <w:ins w:id="1353" w:author="Gregor von Laszewski" w:date="2016-05-12T09:06:00Z"/>
                <w:rFonts w:ascii="Times New Roman" w:eastAsia="Times New Roman" w:hAnsi="Times New Roman" w:cs="Times New Roman"/>
                <w:b/>
                <w:bCs/>
                <w:sz w:val="24"/>
                <w:szCs w:val="24"/>
              </w:rPr>
            </w:pPr>
            <w:ins w:id="1354" w:author="Gregor von Laszewski" w:date="2016-05-12T09:06:00Z">
              <w:r w:rsidRPr="00F07DE1">
                <w:rPr>
                  <w:rFonts w:ascii="Times New Roman" w:eastAsia="Times New Roman" w:hAnsi="Times New Roman" w:cs="Times New Roman"/>
                  <w:b/>
                  <w:bCs/>
                  <w:sz w:val="24"/>
                  <w:szCs w:val="24"/>
                </w:rPr>
                <w:t>user </w:t>
              </w:r>
            </w:ins>
          </w:p>
        </w:tc>
        <w:tc>
          <w:tcPr>
            <w:tcW w:w="2880" w:type="dxa"/>
            <w:tcBorders>
              <w:top w:val="single" w:sz="6" w:space="0" w:color="B8CCE4"/>
              <w:left w:val="outset" w:sz="6" w:space="0" w:color="auto"/>
              <w:bottom w:val="single" w:sz="12" w:space="0" w:color="95B3D7"/>
              <w:right w:val="single" w:sz="6" w:space="0" w:color="B8CCE4"/>
            </w:tcBorders>
            <w:shd w:val="clear" w:color="auto" w:fill="auto"/>
            <w:hideMark/>
          </w:tcPr>
          <w:p w14:paraId="42AD438E" w14:textId="77777777" w:rsidR="00547EF9" w:rsidRPr="00F07DE1" w:rsidRDefault="00547EF9" w:rsidP="00482672">
            <w:pPr>
              <w:spacing w:beforeAutospacing="1" w:after="0" w:afterAutospacing="1" w:line="240" w:lineRule="auto"/>
              <w:jc w:val="both"/>
              <w:textAlignment w:val="baseline"/>
              <w:rPr>
                <w:ins w:id="1355" w:author="Gregor von Laszewski" w:date="2016-05-12T09:06:00Z"/>
                <w:rFonts w:ascii="Times New Roman" w:eastAsia="Times New Roman" w:hAnsi="Times New Roman" w:cs="Times New Roman"/>
                <w:b/>
                <w:bCs/>
                <w:sz w:val="24"/>
                <w:szCs w:val="24"/>
              </w:rPr>
            </w:pPr>
            <w:ins w:id="1356" w:author="Gregor von Laszewski" w:date="2016-05-12T09:06:00Z">
              <w:r w:rsidRPr="00F07DE1">
                <w:rPr>
                  <w:rFonts w:ascii="Times New Roman" w:eastAsia="Times New Roman" w:hAnsi="Times New Roman" w:cs="Times New Roman"/>
                  <w:b/>
                  <w:bCs/>
                  <w:sz w:val="24"/>
                  <w:szCs w:val="24"/>
                </w:rPr>
                <w:t>sys </w:t>
              </w:r>
            </w:ins>
          </w:p>
        </w:tc>
      </w:tr>
      <w:tr w:rsidR="00547EF9" w:rsidRPr="00F07DE1" w14:paraId="2141117E" w14:textId="77777777" w:rsidTr="00482672">
        <w:trPr>
          <w:ins w:id="1357" w:author="Gregor von Laszewski" w:date="2016-05-12T09:06:00Z"/>
        </w:trPr>
        <w:tc>
          <w:tcPr>
            <w:tcW w:w="2888" w:type="dxa"/>
            <w:tcBorders>
              <w:top w:val="outset" w:sz="6" w:space="0" w:color="auto"/>
              <w:left w:val="single" w:sz="6" w:space="0" w:color="B8CCE4"/>
              <w:bottom w:val="single" w:sz="6" w:space="0" w:color="B8CCE4"/>
              <w:right w:val="single" w:sz="6" w:space="0" w:color="B8CCE4"/>
            </w:tcBorders>
            <w:shd w:val="clear" w:color="auto" w:fill="auto"/>
            <w:hideMark/>
          </w:tcPr>
          <w:p w14:paraId="4A373044" w14:textId="77777777" w:rsidR="00547EF9" w:rsidRPr="00922680" w:rsidRDefault="00547EF9" w:rsidP="00482672">
            <w:pPr>
              <w:spacing w:beforeAutospacing="1" w:after="0" w:afterAutospacing="1" w:line="240" w:lineRule="auto"/>
              <w:jc w:val="both"/>
              <w:textAlignment w:val="baseline"/>
              <w:rPr>
                <w:ins w:id="1358" w:author="Gregor von Laszewski" w:date="2016-05-12T09:06:00Z"/>
                <w:rFonts w:ascii="Times New Roman" w:eastAsia="Times New Roman" w:hAnsi="Times New Roman" w:cs="Times New Roman"/>
                <w:bCs/>
                <w:sz w:val="24"/>
                <w:szCs w:val="24"/>
              </w:rPr>
            </w:pPr>
            <w:ins w:id="1359" w:author="Gregor von Laszewski" w:date="2016-05-12T09:06:00Z">
              <w:r w:rsidRPr="00922680">
                <w:rPr>
                  <w:rFonts w:ascii="Times New Roman" w:eastAsia="Times New Roman" w:hAnsi="Times New Roman" w:cs="Times New Roman"/>
                  <w:bCs/>
                  <w:sz w:val="24"/>
                  <w:szCs w:val="24"/>
                </w:rPr>
                <w:t>1929.759 </w:t>
              </w:r>
            </w:ins>
          </w:p>
        </w:tc>
        <w:tc>
          <w:tcPr>
            <w:tcW w:w="2970" w:type="dxa"/>
            <w:tcBorders>
              <w:top w:val="outset" w:sz="6" w:space="0" w:color="auto"/>
              <w:left w:val="outset" w:sz="6" w:space="0" w:color="auto"/>
              <w:bottom w:val="single" w:sz="6" w:space="0" w:color="B8CCE4"/>
              <w:right w:val="single" w:sz="6" w:space="0" w:color="B8CCE4"/>
            </w:tcBorders>
            <w:shd w:val="clear" w:color="auto" w:fill="auto"/>
            <w:hideMark/>
          </w:tcPr>
          <w:p w14:paraId="42438EC6" w14:textId="77777777" w:rsidR="00547EF9" w:rsidRPr="00F07DE1" w:rsidRDefault="00547EF9" w:rsidP="00482672">
            <w:pPr>
              <w:spacing w:beforeAutospacing="1" w:after="0" w:afterAutospacing="1" w:line="240" w:lineRule="auto"/>
              <w:jc w:val="both"/>
              <w:textAlignment w:val="baseline"/>
              <w:rPr>
                <w:ins w:id="1360" w:author="Gregor von Laszewski" w:date="2016-05-12T09:06:00Z"/>
                <w:rFonts w:ascii="Times New Roman" w:eastAsia="Times New Roman" w:hAnsi="Times New Roman" w:cs="Times New Roman"/>
                <w:sz w:val="24"/>
                <w:szCs w:val="24"/>
              </w:rPr>
            </w:pPr>
            <w:ins w:id="1361" w:author="Gregor von Laszewski" w:date="2016-05-12T09:06:00Z">
              <w:r w:rsidRPr="00F07DE1">
                <w:rPr>
                  <w:rFonts w:ascii="Times New Roman" w:eastAsia="Times New Roman" w:hAnsi="Times New Roman" w:cs="Times New Roman"/>
                  <w:sz w:val="24"/>
                  <w:szCs w:val="24"/>
                </w:rPr>
                <w:t>1920.629 </w:t>
              </w:r>
            </w:ins>
          </w:p>
        </w:tc>
        <w:tc>
          <w:tcPr>
            <w:tcW w:w="2880" w:type="dxa"/>
            <w:tcBorders>
              <w:top w:val="outset" w:sz="6" w:space="0" w:color="auto"/>
              <w:left w:val="outset" w:sz="6" w:space="0" w:color="auto"/>
              <w:bottom w:val="single" w:sz="6" w:space="0" w:color="B8CCE4"/>
              <w:right w:val="single" w:sz="6" w:space="0" w:color="B8CCE4"/>
            </w:tcBorders>
            <w:shd w:val="clear" w:color="auto" w:fill="auto"/>
            <w:hideMark/>
          </w:tcPr>
          <w:p w14:paraId="34C91540" w14:textId="77777777" w:rsidR="00547EF9" w:rsidRPr="00F07DE1" w:rsidRDefault="00547EF9" w:rsidP="00482672">
            <w:pPr>
              <w:spacing w:beforeAutospacing="1" w:after="0" w:afterAutospacing="1" w:line="240" w:lineRule="auto"/>
              <w:jc w:val="both"/>
              <w:textAlignment w:val="baseline"/>
              <w:rPr>
                <w:ins w:id="1362" w:author="Gregor von Laszewski" w:date="2016-05-12T09:06:00Z"/>
                <w:rFonts w:ascii="Times New Roman" w:eastAsia="Times New Roman" w:hAnsi="Times New Roman" w:cs="Times New Roman"/>
                <w:sz w:val="24"/>
                <w:szCs w:val="24"/>
              </w:rPr>
            </w:pPr>
            <w:ins w:id="1363" w:author="Gregor von Laszewski" w:date="2016-05-12T09:06:00Z">
              <w:r w:rsidRPr="00F07DE1">
                <w:rPr>
                  <w:rFonts w:ascii="Times New Roman" w:eastAsia="Times New Roman" w:hAnsi="Times New Roman" w:cs="Times New Roman"/>
                  <w:sz w:val="24"/>
                  <w:szCs w:val="24"/>
                </w:rPr>
                <w:t>6.342 </w:t>
              </w:r>
            </w:ins>
          </w:p>
        </w:tc>
      </w:tr>
      <w:tr w:rsidR="00547EF9" w:rsidRPr="00F07DE1" w14:paraId="36149986" w14:textId="77777777" w:rsidTr="00482672">
        <w:trPr>
          <w:ins w:id="1364" w:author="Gregor von Laszewski" w:date="2016-05-12T09:06:00Z"/>
        </w:trPr>
        <w:tc>
          <w:tcPr>
            <w:tcW w:w="2888" w:type="dxa"/>
            <w:tcBorders>
              <w:top w:val="outset" w:sz="6" w:space="0" w:color="auto"/>
              <w:left w:val="single" w:sz="6" w:space="0" w:color="B8CCE4"/>
              <w:bottom w:val="single" w:sz="6" w:space="0" w:color="B8CCE4"/>
              <w:right w:val="single" w:sz="6" w:space="0" w:color="B8CCE4"/>
            </w:tcBorders>
            <w:shd w:val="clear" w:color="auto" w:fill="auto"/>
            <w:hideMark/>
          </w:tcPr>
          <w:p w14:paraId="5848CF10" w14:textId="77777777" w:rsidR="00547EF9" w:rsidRPr="00922680" w:rsidRDefault="00547EF9" w:rsidP="00482672">
            <w:pPr>
              <w:spacing w:beforeAutospacing="1" w:after="0" w:afterAutospacing="1" w:line="240" w:lineRule="auto"/>
              <w:jc w:val="both"/>
              <w:textAlignment w:val="baseline"/>
              <w:rPr>
                <w:ins w:id="1365" w:author="Gregor von Laszewski" w:date="2016-05-12T09:06:00Z"/>
                <w:rFonts w:ascii="Times New Roman" w:eastAsia="Times New Roman" w:hAnsi="Times New Roman" w:cs="Times New Roman"/>
                <w:bCs/>
                <w:sz w:val="24"/>
                <w:szCs w:val="24"/>
              </w:rPr>
            </w:pPr>
            <w:ins w:id="1366" w:author="Gregor von Laszewski" w:date="2016-05-12T09:06:00Z">
              <w:r w:rsidRPr="00922680">
                <w:rPr>
                  <w:rFonts w:ascii="Times New Roman" w:eastAsia="Times New Roman" w:hAnsi="Times New Roman" w:cs="Times New Roman"/>
                  <w:bCs/>
                  <w:sz w:val="24"/>
                  <w:szCs w:val="24"/>
                </w:rPr>
                <w:t>1860.003 </w:t>
              </w:r>
            </w:ins>
          </w:p>
        </w:tc>
        <w:tc>
          <w:tcPr>
            <w:tcW w:w="2970" w:type="dxa"/>
            <w:tcBorders>
              <w:top w:val="outset" w:sz="6" w:space="0" w:color="auto"/>
              <w:left w:val="outset" w:sz="6" w:space="0" w:color="auto"/>
              <w:bottom w:val="single" w:sz="6" w:space="0" w:color="B8CCE4"/>
              <w:right w:val="single" w:sz="6" w:space="0" w:color="B8CCE4"/>
            </w:tcBorders>
            <w:shd w:val="clear" w:color="auto" w:fill="auto"/>
            <w:hideMark/>
          </w:tcPr>
          <w:p w14:paraId="7C3C6CCE" w14:textId="77777777" w:rsidR="00547EF9" w:rsidRPr="00F07DE1" w:rsidRDefault="00547EF9" w:rsidP="00482672">
            <w:pPr>
              <w:spacing w:beforeAutospacing="1" w:after="0" w:afterAutospacing="1" w:line="240" w:lineRule="auto"/>
              <w:jc w:val="both"/>
              <w:textAlignment w:val="baseline"/>
              <w:rPr>
                <w:ins w:id="1367" w:author="Gregor von Laszewski" w:date="2016-05-12T09:06:00Z"/>
                <w:rFonts w:ascii="Times New Roman" w:eastAsia="Times New Roman" w:hAnsi="Times New Roman" w:cs="Times New Roman"/>
                <w:sz w:val="24"/>
                <w:szCs w:val="24"/>
              </w:rPr>
            </w:pPr>
            <w:ins w:id="1368" w:author="Gregor von Laszewski" w:date="2016-05-12T09:06:00Z">
              <w:r w:rsidRPr="00F07DE1">
                <w:rPr>
                  <w:rFonts w:ascii="Times New Roman" w:eastAsia="Times New Roman" w:hAnsi="Times New Roman" w:cs="Times New Roman"/>
                  <w:sz w:val="24"/>
                  <w:szCs w:val="24"/>
                </w:rPr>
                <w:t>1850.934 </w:t>
              </w:r>
            </w:ins>
          </w:p>
        </w:tc>
        <w:tc>
          <w:tcPr>
            <w:tcW w:w="2880" w:type="dxa"/>
            <w:tcBorders>
              <w:top w:val="outset" w:sz="6" w:space="0" w:color="auto"/>
              <w:left w:val="outset" w:sz="6" w:space="0" w:color="auto"/>
              <w:bottom w:val="single" w:sz="6" w:space="0" w:color="B8CCE4"/>
              <w:right w:val="single" w:sz="6" w:space="0" w:color="B8CCE4"/>
            </w:tcBorders>
            <w:shd w:val="clear" w:color="auto" w:fill="auto"/>
            <w:hideMark/>
          </w:tcPr>
          <w:p w14:paraId="35270C6E" w14:textId="77777777" w:rsidR="00547EF9" w:rsidRPr="00F07DE1" w:rsidRDefault="00547EF9" w:rsidP="00482672">
            <w:pPr>
              <w:spacing w:beforeAutospacing="1" w:after="0" w:afterAutospacing="1" w:line="240" w:lineRule="auto"/>
              <w:jc w:val="both"/>
              <w:textAlignment w:val="baseline"/>
              <w:rPr>
                <w:ins w:id="1369" w:author="Gregor von Laszewski" w:date="2016-05-12T09:06:00Z"/>
                <w:rFonts w:ascii="Times New Roman" w:eastAsia="Times New Roman" w:hAnsi="Times New Roman" w:cs="Times New Roman"/>
                <w:sz w:val="24"/>
                <w:szCs w:val="24"/>
              </w:rPr>
            </w:pPr>
            <w:ins w:id="1370" w:author="Gregor von Laszewski" w:date="2016-05-12T09:06:00Z">
              <w:r w:rsidRPr="00F07DE1">
                <w:rPr>
                  <w:rFonts w:ascii="Times New Roman" w:eastAsia="Times New Roman" w:hAnsi="Times New Roman" w:cs="Times New Roman"/>
                  <w:sz w:val="24"/>
                  <w:szCs w:val="24"/>
                </w:rPr>
                <w:t>6.4 </w:t>
              </w:r>
            </w:ins>
          </w:p>
        </w:tc>
      </w:tr>
      <w:tr w:rsidR="00547EF9" w:rsidRPr="00F07DE1" w14:paraId="0F525E83" w14:textId="77777777" w:rsidTr="00482672">
        <w:trPr>
          <w:ins w:id="1371" w:author="Gregor von Laszewski" w:date="2016-05-12T09:06:00Z"/>
        </w:trPr>
        <w:tc>
          <w:tcPr>
            <w:tcW w:w="2888" w:type="dxa"/>
            <w:tcBorders>
              <w:top w:val="outset" w:sz="6" w:space="0" w:color="auto"/>
              <w:left w:val="single" w:sz="6" w:space="0" w:color="B8CCE4"/>
              <w:bottom w:val="single" w:sz="6" w:space="0" w:color="B8CCE4"/>
              <w:right w:val="single" w:sz="6" w:space="0" w:color="B8CCE4"/>
            </w:tcBorders>
            <w:shd w:val="clear" w:color="auto" w:fill="auto"/>
            <w:hideMark/>
          </w:tcPr>
          <w:p w14:paraId="4F52810C" w14:textId="77777777" w:rsidR="00547EF9" w:rsidRPr="00922680" w:rsidRDefault="00547EF9" w:rsidP="00482672">
            <w:pPr>
              <w:spacing w:beforeAutospacing="1" w:after="0" w:afterAutospacing="1" w:line="240" w:lineRule="auto"/>
              <w:jc w:val="both"/>
              <w:textAlignment w:val="baseline"/>
              <w:rPr>
                <w:ins w:id="1372" w:author="Gregor von Laszewski" w:date="2016-05-12T09:06:00Z"/>
                <w:rFonts w:ascii="Times New Roman" w:eastAsia="Times New Roman" w:hAnsi="Times New Roman" w:cs="Times New Roman"/>
                <w:bCs/>
                <w:sz w:val="24"/>
                <w:szCs w:val="24"/>
              </w:rPr>
            </w:pPr>
            <w:ins w:id="1373" w:author="Gregor von Laszewski" w:date="2016-05-12T09:06:00Z">
              <w:r w:rsidRPr="00922680">
                <w:rPr>
                  <w:rFonts w:ascii="Times New Roman" w:eastAsia="Times New Roman" w:hAnsi="Times New Roman" w:cs="Times New Roman"/>
                  <w:bCs/>
                  <w:sz w:val="24"/>
                  <w:szCs w:val="24"/>
                </w:rPr>
                <w:t>1810.215 </w:t>
              </w:r>
            </w:ins>
          </w:p>
        </w:tc>
        <w:tc>
          <w:tcPr>
            <w:tcW w:w="2970" w:type="dxa"/>
            <w:tcBorders>
              <w:top w:val="outset" w:sz="6" w:space="0" w:color="auto"/>
              <w:left w:val="outset" w:sz="6" w:space="0" w:color="auto"/>
              <w:bottom w:val="single" w:sz="6" w:space="0" w:color="B8CCE4"/>
              <w:right w:val="single" w:sz="6" w:space="0" w:color="B8CCE4"/>
            </w:tcBorders>
            <w:shd w:val="clear" w:color="auto" w:fill="auto"/>
            <w:hideMark/>
          </w:tcPr>
          <w:p w14:paraId="2B2D7B42" w14:textId="77777777" w:rsidR="00547EF9" w:rsidRPr="00F07DE1" w:rsidRDefault="00547EF9" w:rsidP="00482672">
            <w:pPr>
              <w:spacing w:beforeAutospacing="1" w:after="0" w:afterAutospacing="1" w:line="240" w:lineRule="auto"/>
              <w:jc w:val="both"/>
              <w:textAlignment w:val="baseline"/>
              <w:rPr>
                <w:ins w:id="1374" w:author="Gregor von Laszewski" w:date="2016-05-12T09:06:00Z"/>
                <w:rFonts w:ascii="Times New Roman" w:eastAsia="Times New Roman" w:hAnsi="Times New Roman" w:cs="Times New Roman"/>
                <w:sz w:val="24"/>
                <w:szCs w:val="24"/>
              </w:rPr>
            </w:pPr>
            <w:ins w:id="1375" w:author="Gregor von Laszewski" w:date="2016-05-12T09:06:00Z">
              <w:r w:rsidRPr="00F07DE1">
                <w:rPr>
                  <w:rFonts w:ascii="Times New Roman" w:eastAsia="Times New Roman" w:hAnsi="Times New Roman" w:cs="Times New Roman"/>
                  <w:sz w:val="24"/>
                  <w:szCs w:val="24"/>
                </w:rPr>
                <w:t>1801.176 </w:t>
              </w:r>
            </w:ins>
          </w:p>
        </w:tc>
        <w:tc>
          <w:tcPr>
            <w:tcW w:w="2880" w:type="dxa"/>
            <w:tcBorders>
              <w:top w:val="outset" w:sz="6" w:space="0" w:color="auto"/>
              <w:left w:val="outset" w:sz="6" w:space="0" w:color="auto"/>
              <w:bottom w:val="single" w:sz="6" w:space="0" w:color="B8CCE4"/>
              <w:right w:val="single" w:sz="6" w:space="0" w:color="B8CCE4"/>
            </w:tcBorders>
            <w:shd w:val="clear" w:color="auto" w:fill="auto"/>
            <w:hideMark/>
          </w:tcPr>
          <w:p w14:paraId="0ADE5AE9" w14:textId="77777777" w:rsidR="00547EF9" w:rsidRPr="00F07DE1" w:rsidRDefault="00547EF9" w:rsidP="00482672">
            <w:pPr>
              <w:spacing w:beforeAutospacing="1" w:after="0" w:afterAutospacing="1" w:line="240" w:lineRule="auto"/>
              <w:jc w:val="both"/>
              <w:textAlignment w:val="baseline"/>
              <w:rPr>
                <w:ins w:id="1376" w:author="Gregor von Laszewski" w:date="2016-05-12T09:06:00Z"/>
                <w:rFonts w:ascii="Times New Roman" w:eastAsia="Times New Roman" w:hAnsi="Times New Roman" w:cs="Times New Roman"/>
                <w:sz w:val="24"/>
                <w:szCs w:val="24"/>
              </w:rPr>
            </w:pPr>
            <w:ins w:id="1377" w:author="Gregor von Laszewski" w:date="2016-05-12T09:06:00Z">
              <w:r w:rsidRPr="00F07DE1">
                <w:rPr>
                  <w:rFonts w:ascii="Times New Roman" w:eastAsia="Times New Roman" w:hAnsi="Times New Roman" w:cs="Times New Roman"/>
                  <w:sz w:val="24"/>
                  <w:szCs w:val="24"/>
                </w:rPr>
                <w:t>6.51 </w:t>
              </w:r>
            </w:ins>
          </w:p>
        </w:tc>
      </w:tr>
      <w:tr w:rsidR="00547EF9" w:rsidRPr="00F07DE1" w14:paraId="34C5B7DB" w14:textId="77777777" w:rsidTr="00482672">
        <w:trPr>
          <w:ins w:id="1378" w:author="Gregor von Laszewski" w:date="2016-05-12T09:06:00Z"/>
        </w:trPr>
        <w:tc>
          <w:tcPr>
            <w:tcW w:w="2888" w:type="dxa"/>
            <w:tcBorders>
              <w:top w:val="outset" w:sz="6" w:space="0" w:color="auto"/>
              <w:left w:val="single" w:sz="6" w:space="0" w:color="B8CCE4"/>
              <w:bottom w:val="single" w:sz="6" w:space="0" w:color="B8CCE4"/>
              <w:right w:val="single" w:sz="6" w:space="0" w:color="B8CCE4"/>
            </w:tcBorders>
            <w:shd w:val="clear" w:color="auto" w:fill="auto"/>
            <w:hideMark/>
          </w:tcPr>
          <w:p w14:paraId="66006E1A" w14:textId="77777777" w:rsidR="00547EF9" w:rsidRPr="00922680" w:rsidRDefault="00547EF9" w:rsidP="00482672">
            <w:pPr>
              <w:spacing w:beforeAutospacing="1" w:after="0" w:afterAutospacing="1" w:line="240" w:lineRule="auto"/>
              <w:jc w:val="both"/>
              <w:textAlignment w:val="baseline"/>
              <w:rPr>
                <w:ins w:id="1379" w:author="Gregor von Laszewski" w:date="2016-05-12T09:06:00Z"/>
                <w:rFonts w:ascii="Times New Roman" w:eastAsia="Times New Roman" w:hAnsi="Times New Roman" w:cs="Times New Roman"/>
                <w:bCs/>
                <w:sz w:val="24"/>
                <w:szCs w:val="24"/>
              </w:rPr>
            </w:pPr>
            <w:ins w:id="1380" w:author="Gregor von Laszewski" w:date="2016-05-12T09:06:00Z">
              <w:r w:rsidRPr="00922680">
                <w:rPr>
                  <w:rFonts w:ascii="Times New Roman" w:eastAsia="Times New Roman" w:hAnsi="Times New Roman" w:cs="Times New Roman"/>
                  <w:bCs/>
                  <w:sz w:val="24"/>
                  <w:szCs w:val="24"/>
                </w:rPr>
                <w:t>1825.297 </w:t>
              </w:r>
            </w:ins>
          </w:p>
        </w:tc>
        <w:tc>
          <w:tcPr>
            <w:tcW w:w="2970" w:type="dxa"/>
            <w:tcBorders>
              <w:top w:val="outset" w:sz="6" w:space="0" w:color="auto"/>
              <w:left w:val="outset" w:sz="6" w:space="0" w:color="auto"/>
              <w:bottom w:val="single" w:sz="6" w:space="0" w:color="B8CCE4"/>
              <w:right w:val="single" w:sz="6" w:space="0" w:color="B8CCE4"/>
            </w:tcBorders>
            <w:shd w:val="clear" w:color="auto" w:fill="auto"/>
            <w:hideMark/>
          </w:tcPr>
          <w:p w14:paraId="398CC339" w14:textId="77777777" w:rsidR="00547EF9" w:rsidRPr="00F07DE1" w:rsidRDefault="00547EF9" w:rsidP="00482672">
            <w:pPr>
              <w:spacing w:beforeAutospacing="1" w:after="0" w:afterAutospacing="1" w:line="240" w:lineRule="auto"/>
              <w:jc w:val="both"/>
              <w:textAlignment w:val="baseline"/>
              <w:rPr>
                <w:ins w:id="1381" w:author="Gregor von Laszewski" w:date="2016-05-12T09:06:00Z"/>
                <w:rFonts w:ascii="Times New Roman" w:eastAsia="Times New Roman" w:hAnsi="Times New Roman" w:cs="Times New Roman"/>
                <w:sz w:val="24"/>
                <w:szCs w:val="24"/>
              </w:rPr>
            </w:pPr>
            <w:ins w:id="1382" w:author="Gregor von Laszewski" w:date="2016-05-12T09:06:00Z">
              <w:r w:rsidRPr="00F07DE1">
                <w:rPr>
                  <w:rFonts w:ascii="Times New Roman" w:eastAsia="Times New Roman" w:hAnsi="Times New Roman" w:cs="Times New Roman"/>
                  <w:sz w:val="24"/>
                  <w:szCs w:val="24"/>
                </w:rPr>
                <w:t>1816.27 </w:t>
              </w:r>
            </w:ins>
          </w:p>
        </w:tc>
        <w:tc>
          <w:tcPr>
            <w:tcW w:w="2880" w:type="dxa"/>
            <w:tcBorders>
              <w:top w:val="outset" w:sz="6" w:space="0" w:color="auto"/>
              <w:left w:val="outset" w:sz="6" w:space="0" w:color="auto"/>
              <w:bottom w:val="single" w:sz="6" w:space="0" w:color="B8CCE4"/>
              <w:right w:val="single" w:sz="6" w:space="0" w:color="B8CCE4"/>
            </w:tcBorders>
            <w:shd w:val="clear" w:color="auto" w:fill="auto"/>
            <w:hideMark/>
          </w:tcPr>
          <w:p w14:paraId="682A2B22" w14:textId="77777777" w:rsidR="00547EF9" w:rsidRPr="00F07DE1" w:rsidRDefault="00547EF9" w:rsidP="00482672">
            <w:pPr>
              <w:spacing w:beforeAutospacing="1" w:after="0" w:afterAutospacing="1" w:line="240" w:lineRule="auto"/>
              <w:jc w:val="both"/>
              <w:textAlignment w:val="baseline"/>
              <w:rPr>
                <w:ins w:id="1383" w:author="Gregor von Laszewski" w:date="2016-05-12T09:06:00Z"/>
                <w:rFonts w:ascii="Times New Roman" w:eastAsia="Times New Roman" w:hAnsi="Times New Roman" w:cs="Times New Roman"/>
                <w:sz w:val="24"/>
                <w:szCs w:val="24"/>
              </w:rPr>
            </w:pPr>
            <w:ins w:id="1384" w:author="Gregor von Laszewski" w:date="2016-05-12T09:06:00Z">
              <w:r w:rsidRPr="00F07DE1">
                <w:rPr>
                  <w:rFonts w:ascii="Times New Roman" w:eastAsia="Times New Roman" w:hAnsi="Times New Roman" w:cs="Times New Roman"/>
                  <w:sz w:val="24"/>
                  <w:szCs w:val="24"/>
                </w:rPr>
                <w:t>6.447 </w:t>
              </w:r>
            </w:ins>
          </w:p>
        </w:tc>
      </w:tr>
      <w:tr w:rsidR="00547EF9" w:rsidRPr="00F07DE1" w14:paraId="65DCA91A" w14:textId="77777777" w:rsidTr="00482672">
        <w:trPr>
          <w:ins w:id="1385" w:author="Gregor von Laszewski" w:date="2016-05-12T09:06:00Z"/>
        </w:trPr>
        <w:tc>
          <w:tcPr>
            <w:tcW w:w="2888" w:type="dxa"/>
            <w:tcBorders>
              <w:top w:val="outset" w:sz="6" w:space="0" w:color="auto"/>
              <w:left w:val="single" w:sz="6" w:space="0" w:color="B8CCE4"/>
              <w:bottom w:val="single" w:sz="6" w:space="0" w:color="B8CCE4"/>
              <w:right w:val="single" w:sz="6" w:space="0" w:color="B8CCE4"/>
            </w:tcBorders>
            <w:shd w:val="clear" w:color="auto" w:fill="auto"/>
            <w:hideMark/>
          </w:tcPr>
          <w:p w14:paraId="202B13BE" w14:textId="77777777" w:rsidR="00547EF9" w:rsidRPr="00922680" w:rsidRDefault="00547EF9" w:rsidP="00482672">
            <w:pPr>
              <w:spacing w:beforeAutospacing="1" w:after="0" w:afterAutospacing="1" w:line="240" w:lineRule="auto"/>
              <w:jc w:val="both"/>
              <w:textAlignment w:val="baseline"/>
              <w:rPr>
                <w:ins w:id="1386" w:author="Gregor von Laszewski" w:date="2016-05-12T09:06:00Z"/>
                <w:rFonts w:ascii="Times New Roman" w:eastAsia="Times New Roman" w:hAnsi="Times New Roman" w:cs="Times New Roman"/>
                <w:bCs/>
                <w:sz w:val="24"/>
                <w:szCs w:val="24"/>
              </w:rPr>
            </w:pPr>
            <w:ins w:id="1387" w:author="Gregor von Laszewski" w:date="2016-05-12T09:06:00Z">
              <w:r w:rsidRPr="00922680">
                <w:rPr>
                  <w:rFonts w:ascii="Times New Roman" w:eastAsia="Times New Roman" w:hAnsi="Times New Roman" w:cs="Times New Roman"/>
                  <w:bCs/>
                  <w:sz w:val="24"/>
                  <w:szCs w:val="24"/>
                </w:rPr>
                <w:t>1808.802 </w:t>
              </w:r>
            </w:ins>
          </w:p>
        </w:tc>
        <w:tc>
          <w:tcPr>
            <w:tcW w:w="2970" w:type="dxa"/>
            <w:tcBorders>
              <w:top w:val="outset" w:sz="6" w:space="0" w:color="auto"/>
              <w:left w:val="outset" w:sz="6" w:space="0" w:color="auto"/>
              <w:bottom w:val="single" w:sz="6" w:space="0" w:color="B8CCE4"/>
              <w:right w:val="single" w:sz="6" w:space="0" w:color="B8CCE4"/>
            </w:tcBorders>
            <w:shd w:val="clear" w:color="auto" w:fill="auto"/>
            <w:hideMark/>
          </w:tcPr>
          <w:p w14:paraId="2FA128EE" w14:textId="77777777" w:rsidR="00547EF9" w:rsidRPr="00F07DE1" w:rsidRDefault="00547EF9" w:rsidP="00482672">
            <w:pPr>
              <w:spacing w:beforeAutospacing="1" w:after="0" w:afterAutospacing="1" w:line="240" w:lineRule="auto"/>
              <w:jc w:val="both"/>
              <w:textAlignment w:val="baseline"/>
              <w:rPr>
                <w:ins w:id="1388" w:author="Gregor von Laszewski" w:date="2016-05-12T09:06:00Z"/>
                <w:rFonts w:ascii="Times New Roman" w:eastAsia="Times New Roman" w:hAnsi="Times New Roman" w:cs="Times New Roman"/>
                <w:sz w:val="24"/>
                <w:szCs w:val="24"/>
              </w:rPr>
            </w:pPr>
            <w:ins w:id="1389" w:author="Gregor von Laszewski" w:date="2016-05-12T09:06:00Z">
              <w:r w:rsidRPr="00F07DE1">
                <w:rPr>
                  <w:rFonts w:ascii="Times New Roman" w:eastAsia="Times New Roman" w:hAnsi="Times New Roman" w:cs="Times New Roman"/>
                  <w:sz w:val="24"/>
                  <w:szCs w:val="24"/>
                </w:rPr>
                <w:t>1800.191 </w:t>
              </w:r>
            </w:ins>
          </w:p>
        </w:tc>
        <w:tc>
          <w:tcPr>
            <w:tcW w:w="2880" w:type="dxa"/>
            <w:tcBorders>
              <w:top w:val="outset" w:sz="6" w:space="0" w:color="auto"/>
              <w:left w:val="outset" w:sz="6" w:space="0" w:color="auto"/>
              <w:bottom w:val="single" w:sz="6" w:space="0" w:color="B8CCE4"/>
              <w:right w:val="single" w:sz="6" w:space="0" w:color="B8CCE4"/>
            </w:tcBorders>
            <w:shd w:val="clear" w:color="auto" w:fill="auto"/>
            <w:hideMark/>
          </w:tcPr>
          <w:p w14:paraId="54AC022F" w14:textId="77777777" w:rsidR="00547EF9" w:rsidRPr="00F07DE1" w:rsidRDefault="00547EF9" w:rsidP="00482672">
            <w:pPr>
              <w:spacing w:beforeAutospacing="1" w:after="0" w:afterAutospacing="1" w:line="240" w:lineRule="auto"/>
              <w:jc w:val="both"/>
              <w:textAlignment w:val="baseline"/>
              <w:rPr>
                <w:ins w:id="1390" w:author="Gregor von Laszewski" w:date="2016-05-12T09:06:00Z"/>
                <w:rFonts w:ascii="Times New Roman" w:eastAsia="Times New Roman" w:hAnsi="Times New Roman" w:cs="Times New Roman"/>
                <w:sz w:val="24"/>
                <w:szCs w:val="24"/>
              </w:rPr>
            </w:pPr>
            <w:ins w:id="1391" w:author="Gregor von Laszewski" w:date="2016-05-12T09:06:00Z">
              <w:r w:rsidRPr="00F07DE1">
                <w:rPr>
                  <w:rFonts w:ascii="Times New Roman" w:eastAsia="Times New Roman" w:hAnsi="Times New Roman" w:cs="Times New Roman"/>
                  <w:sz w:val="24"/>
                  <w:szCs w:val="24"/>
                </w:rPr>
                <w:t>6.096 </w:t>
              </w:r>
            </w:ins>
          </w:p>
        </w:tc>
      </w:tr>
    </w:tbl>
    <w:p w14:paraId="5D503717" w14:textId="77777777" w:rsidR="00547EF9" w:rsidRPr="00F07DE1" w:rsidRDefault="00547EF9" w:rsidP="00547EF9">
      <w:pPr>
        <w:spacing w:after="0" w:line="240" w:lineRule="auto"/>
        <w:jc w:val="both"/>
        <w:textAlignment w:val="baseline"/>
        <w:rPr>
          <w:ins w:id="1392" w:author="Gregor von Laszewski" w:date="2016-05-12T09:06:00Z"/>
          <w:rFonts w:ascii="Times New Roman" w:eastAsia="Times New Roman" w:hAnsi="Times New Roman" w:cs="Times New Roman"/>
          <w:sz w:val="24"/>
          <w:szCs w:val="24"/>
        </w:rPr>
      </w:pPr>
      <w:ins w:id="1393" w:author="Gregor von Laszewski" w:date="2016-05-12T09:06:00Z">
        <w:r w:rsidRPr="00F07DE1">
          <w:rPr>
            <w:rFonts w:ascii="Times New Roman" w:eastAsia="Times New Roman" w:hAnsi="Times New Roman" w:cs="Times New Roman"/>
            <w:sz w:val="24"/>
            <w:szCs w:val="24"/>
          </w:rPr>
          <w:t> </w:t>
        </w:r>
      </w:ins>
    </w:p>
    <w:p w14:paraId="695E55BA" w14:textId="77777777" w:rsidR="00547EF9" w:rsidRDefault="00547EF9" w:rsidP="00547EF9">
      <w:pPr>
        <w:spacing w:after="0" w:line="240" w:lineRule="auto"/>
        <w:jc w:val="both"/>
        <w:textAlignment w:val="baseline"/>
        <w:rPr>
          <w:ins w:id="1394" w:author="Gregor von Laszewski" w:date="2016-05-12T09:06:00Z"/>
          <w:rFonts w:ascii="Times New Roman" w:eastAsia="Times New Roman" w:hAnsi="Times New Roman" w:cs="Times New Roman"/>
          <w:sz w:val="24"/>
          <w:szCs w:val="24"/>
        </w:rPr>
      </w:pPr>
      <w:ins w:id="1395" w:author="Gregor von Laszewski" w:date="2016-05-12T09:06:00Z">
        <w:r>
          <w:rPr>
            <w:rFonts w:ascii="Times New Roman" w:eastAsia="Times New Roman" w:hAnsi="Times New Roman" w:cs="Times New Roman"/>
            <w:sz w:val="24"/>
            <w:szCs w:val="24"/>
          </w:rPr>
          <w:t>Demo3</w:t>
        </w:r>
      </w:ins>
    </w:p>
    <w:p w14:paraId="630BC1BF" w14:textId="77777777" w:rsidR="00547EF9" w:rsidRPr="00F07DE1" w:rsidRDefault="00547EF9" w:rsidP="00547EF9">
      <w:pPr>
        <w:spacing w:after="0" w:line="240" w:lineRule="auto"/>
        <w:jc w:val="both"/>
        <w:textAlignment w:val="baseline"/>
        <w:rPr>
          <w:ins w:id="1396" w:author="Gregor von Laszewski" w:date="2016-05-12T09:06:00Z"/>
          <w:rFonts w:ascii="Times New Roman" w:eastAsia="Times New Roman" w:hAnsi="Times New Roman" w:cs="Times New Roman"/>
          <w:sz w:val="24"/>
          <w:szCs w:val="24"/>
        </w:rPr>
      </w:pPr>
    </w:p>
    <w:tbl>
      <w:tblPr>
        <w:tblW w:w="873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88"/>
        <w:gridCol w:w="2970"/>
        <w:gridCol w:w="2880"/>
      </w:tblGrid>
      <w:tr w:rsidR="00547EF9" w:rsidRPr="00F07DE1" w14:paraId="19674A25" w14:textId="77777777" w:rsidTr="00482672">
        <w:trPr>
          <w:ins w:id="1397" w:author="Gregor von Laszewski" w:date="2016-05-12T09:06:00Z"/>
        </w:trPr>
        <w:tc>
          <w:tcPr>
            <w:tcW w:w="2888" w:type="dxa"/>
            <w:tcBorders>
              <w:top w:val="single" w:sz="6" w:space="0" w:color="B8CCE4"/>
              <w:left w:val="single" w:sz="6" w:space="0" w:color="B8CCE4"/>
              <w:bottom w:val="single" w:sz="12" w:space="0" w:color="95B3D7"/>
              <w:right w:val="single" w:sz="6" w:space="0" w:color="B8CCE4"/>
            </w:tcBorders>
            <w:shd w:val="clear" w:color="auto" w:fill="auto"/>
            <w:hideMark/>
          </w:tcPr>
          <w:p w14:paraId="55149BEB" w14:textId="77777777" w:rsidR="00547EF9" w:rsidRPr="00F07DE1" w:rsidRDefault="00547EF9" w:rsidP="00482672">
            <w:pPr>
              <w:spacing w:beforeAutospacing="1" w:after="0" w:afterAutospacing="1" w:line="240" w:lineRule="auto"/>
              <w:jc w:val="both"/>
              <w:textAlignment w:val="baseline"/>
              <w:rPr>
                <w:ins w:id="1398" w:author="Gregor von Laszewski" w:date="2016-05-12T09:06:00Z"/>
                <w:rFonts w:ascii="Times New Roman" w:eastAsia="Times New Roman" w:hAnsi="Times New Roman" w:cs="Times New Roman"/>
                <w:b/>
                <w:bCs/>
                <w:sz w:val="24"/>
                <w:szCs w:val="24"/>
              </w:rPr>
            </w:pPr>
            <w:ins w:id="1399" w:author="Gregor von Laszewski" w:date="2016-05-12T09:06:00Z">
              <w:r w:rsidRPr="00F07DE1">
                <w:rPr>
                  <w:rFonts w:ascii="Times New Roman" w:eastAsia="Times New Roman" w:hAnsi="Times New Roman" w:cs="Times New Roman"/>
                  <w:b/>
                  <w:bCs/>
                  <w:sz w:val="24"/>
                  <w:szCs w:val="24"/>
                </w:rPr>
                <w:t>real </w:t>
              </w:r>
            </w:ins>
          </w:p>
        </w:tc>
        <w:tc>
          <w:tcPr>
            <w:tcW w:w="2970" w:type="dxa"/>
            <w:tcBorders>
              <w:top w:val="single" w:sz="6" w:space="0" w:color="B8CCE4"/>
              <w:left w:val="outset" w:sz="6" w:space="0" w:color="auto"/>
              <w:bottom w:val="single" w:sz="12" w:space="0" w:color="95B3D7"/>
              <w:right w:val="single" w:sz="6" w:space="0" w:color="B8CCE4"/>
            </w:tcBorders>
            <w:shd w:val="clear" w:color="auto" w:fill="auto"/>
            <w:hideMark/>
          </w:tcPr>
          <w:p w14:paraId="12AE76EB" w14:textId="77777777" w:rsidR="00547EF9" w:rsidRPr="00F07DE1" w:rsidRDefault="00547EF9" w:rsidP="00482672">
            <w:pPr>
              <w:spacing w:beforeAutospacing="1" w:after="0" w:afterAutospacing="1" w:line="240" w:lineRule="auto"/>
              <w:jc w:val="both"/>
              <w:textAlignment w:val="baseline"/>
              <w:rPr>
                <w:ins w:id="1400" w:author="Gregor von Laszewski" w:date="2016-05-12T09:06:00Z"/>
                <w:rFonts w:ascii="Times New Roman" w:eastAsia="Times New Roman" w:hAnsi="Times New Roman" w:cs="Times New Roman"/>
                <w:b/>
                <w:bCs/>
                <w:sz w:val="24"/>
                <w:szCs w:val="24"/>
              </w:rPr>
            </w:pPr>
            <w:ins w:id="1401" w:author="Gregor von Laszewski" w:date="2016-05-12T09:06:00Z">
              <w:r w:rsidRPr="00F07DE1">
                <w:rPr>
                  <w:rFonts w:ascii="Times New Roman" w:eastAsia="Times New Roman" w:hAnsi="Times New Roman" w:cs="Times New Roman"/>
                  <w:b/>
                  <w:bCs/>
                  <w:sz w:val="24"/>
                  <w:szCs w:val="24"/>
                </w:rPr>
                <w:t>user </w:t>
              </w:r>
            </w:ins>
          </w:p>
        </w:tc>
        <w:tc>
          <w:tcPr>
            <w:tcW w:w="2880" w:type="dxa"/>
            <w:tcBorders>
              <w:top w:val="single" w:sz="6" w:space="0" w:color="B8CCE4"/>
              <w:left w:val="outset" w:sz="6" w:space="0" w:color="auto"/>
              <w:bottom w:val="single" w:sz="12" w:space="0" w:color="95B3D7"/>
              <w:right w:val="single" w:sz="6" w:space="0" w:color="B8CCE4"/>
            </w:tcBorders>
            <w:shd w:val="clear" w:color="auto" w:fill="auto"/>
            <w:hideMark/>
          </w:tcPr>
          <w:p w14:paraId="4A14C21A" w14:textId="77777777" w:rsidR="00547EF9" w:rsidRPr="00F07DE1" w:rsidRDefault="00547EF9" w:rsidP="00482672">
            <w:pPr>
              <w:spacing w:beforeAutospacing="1" w:after="0" w:afterAutospacing="1" w:line="240" w:lineRule="auto"/>
              <w:jc w:val="both"/>
              <w:textAlignment w:val="baseline"/>
              <w:rPr>
                <w:ins w:id="1402" w:author="Gregor von Laszewski" w:date="2016-05-12T09:06:00Z"/>
                <w:rFonts w:ascii="Times New Roman" w:eastAsia="Times New Roman" w:hAnsi="Times New Roman" w:cs="Times New Roman"/>
                <w:b/>
                <w:bCs/>
                <w:sz w:val="24"/>
                <w:szCs w:val="24"/>
              </w:rPr>
            </w:pPr>
            <w:ins w:id="1403" w:author="Gregor von Laszewski" w:date="2016-05-12T09:06:00Z">
              <w:r w:rsidRPr="00F07DE1">
                <w:rPr>
                  <w:rFonts w:ascii="Times New Roman" w:eastAsia="Times New Roman" w:hAnsi="Times New Roman" w:cs="Times New Roman"/>
                  <w:b/>
                  <w:bCs/>
                  <w:sz w:val="24"/>
                  <w:szCs w:val="24"/>
                </w:rPr>
                <w:t>sys </w:t>
              </w:r>
            </w:ins>
          </w:p>
        </w:tc>
      </w:tr>
      <w:tr w:rsidR="00547EF9" w:rsidRPr="00F07DE1" w14:paraId="5EA3BC51" w14:textId="77777777" w:rsidTr="00482672">
        <w:trPr>
          <w:ins w:id="1404" w:author="Gregor von Laszewski" w:date="2016-05-12T09:06:00Z"/>
        </w:trPr>
        <w:tc>
          <w:tcPr>
            <w:tcW w:w="2888" w:type="dxa"/>
            <w:tcBorders>
              <w:top w:val="outset" w:sz="6" w:space="0" w:color="auto"/>
              <w:left w:val="single" w:sz="6" w:space="0" w:color="B8CCE4"/>
              <w:bottom w:val="single" w:sz="6" w:space="0" w:color="B8CCE4"/>
              <w:right w:val="single" w:sz="6" w:space="0" w:color="B8CCE4"/>
            </w:tcBorders>
            <w:shd w:val="clear" w:color="auto" w:fill="auto"/>
            <w:hideMark/>
          </w:tcPr>
          <w:p w14:paraId="2A943A18" w14:textId="77777777" w:rsidR="00547EF9" w:rsidRPr="00922680" w:rsidRDefault="00547EF9" w:rsidP="00482672">
            <w:pPr>
              <w:spacing w:beforeAutospacing="1" w:after="0" w:afterAutospacing="1" w:line="240" w:lineRule="auto"/>
              <w:jc w:val="both"/>
              <w:textAlignment w:val="baseline"/>
              <w:rPr>
                <w:ins w:id="1405" w:author="Gregor von Laszewski" w:date="2016-05-12T09:06:00Z"/>
                <w:rFonts w:ascii="Times New Roman" w:eastAsia="Times New Roman" w:hAnsi="Times New Roman" w:cs="Times New Roman"/>
                <w:bCs/>
                <w:sz w:val="24"/>
                <w:szCs w:val="24"/>
              </w:rPr>
            </w:pPr>
            <w:ins w:id="1406" w:author="Gregor von Laszewski" w:date="2016-05-12T09:06:00Z">
              <w:r w:rsidRPr="00922680">
                <w:rPr>
                  <w:rFonts w:ascii="Times New Roman" w:eastAsia="Times New Roman" w:hAnsi="Times New Roman" w:cs="Times New Roman"/>
                  <w:bCs/>
                  <w:sz w:val="24"/>
                  <w:szCs w:val="24"/>
                </w:rPr>
                <w:t>954.778 </w:t>
              </w:r>
            </w:ins>
          </w:p>
        </w:tc>
        <w:tc>
          <w:tcPr>
            <w:tcW w:w="2970" w:type="dxa"/>
            <w:tcBorders>
              <w:top w:val="outset" w:sz="6" w:space="0" w:color="auto"/>
              <w:left w:val="outset" w:sz="6" w:space="0" w:color="auto"/>
              <w:bottom w:val="single" w:sz="6" w:space="0" w:color="B8CCE4"/>
              <w:right w:val="single" w:sz="6" w:space="0" w:color="B8CCE4"/>
            </w:tcBorders>
            <w:shd w:val="clear" w:color="auto" w:fill="auto"/>
            <w:hideMark/>
          </w:tcPr>
          <w:p w14:paraId="13857D98" w14:textId="77777777" w:rsidR="00547EF9" w:rsidRPr="00F07DE1" w:rsidRDefault="00547EF9" w:rsidP="00482672">
            <w:pPr>
              <w:spacing w:beforeAutospacing="1" w:after="0" w:afterAutospacing="1" w:line="240" w:lineRule="auto"/>
              <w:jc w:val="both"/>
              <w:textAlignment w:val="baseline"/>
              <w:rPr>
                <w:ins w:id="1407" w:author="Gregor von Laszewski" w:date="2016-05-12T09:06:00Z"/>
                <w:rFonts w:ascii="Times New Roman" w:eastAsia="Times New Roman" w:hAnsi="Times New Roman" w:cs="Times New Roman"/>
                <w:sz w:val="24"/>
                <w:szCs w:val="24"/>
              </w:rPr>
            </w:pPr>
            <w:ins w:id="1408" w:author="Gregor von Laszewski" w:date="2016-05-12T09:06:00Z">
              <w:r w:rsidRPr="00F07DE1">
                <w:rPr>
                  <w:rFonts w:ascii="Times New Roman" w:eastAsia="Times New Roman" w:hAnsi="Times New Roman" w:cs="Times New Roman"/>
                  <w:sz w:val="24"/>
                  <w:szCs w:val="24"/>
                </w:rPr>
                <w:t>950.244 </w:t>
              </w:r>
            </w:ins>
          </w:p>
        </w:tc>
        <w:tc>
          <w:tcPr>
            <w:tcW w:w="2880" w:type="dxa"/>
            <w:tcBorders>
              <w:top w:val="outset" w:sz="6" w:space="0" w:color="auto"/>
              <w:left w:val="outset" w:sz="6" w:space="0" w:color="auto"/>
              <w:bottom w:val="single" w:sz="6" w:space="0" w:color="B8CCE4"/>
              <w:right w:val="single" w:sz="6" w:space="0" w:color="B8CCE4"/>
            </w:tcBorders>
            <w:shd w:val="clear" w:color="auto" w:fill="auto"/>
            <w:hideMark/>
          </w:tcPr>
          <w:p w14:paraId="032FDFA7" w14:textId="77777777" w:rsidR="00547EF9" w:rsidRPr="00F07DE1" w:rsidRDefault="00547EF9" w:rsidP="00482672">
            <w:pPr>
              <w:spacing w:beforeAutospacing="1" w:after="0" w:afterAutospacing="1" w:line="240" w:lineRule="auto"/>
              <w:jc w:val="both"/>
              <w:textAlignment w:val="baseline"/>
              <w:rPr>
                <w:ins w:id="1409" w:author="Gregor von Laszewski" w:date="2016-05-12T09:06:00Z"/>
                <w:rFonts w:ascii="Times New Roman" w:eastAsia="Times New Roman" w:hAnsi="Times New Roman" w:cs="Times New Roman"/>
                <w:sz w:val="24"/>
                <w:szCs w:val="24"/>
              </w:rPr>
            </w:pPr>
            <w:ins w:id="1410" w:author="Gregor von Laszewski" w:date="2016-05-12T09:06:00Z">
              <w:r w:rsidRPr="00F07DE1">
                <w:rPr>
                  <w:rFonts w:ascii="Times New Roman" w:eastAsia="Times New Roman" w:hAnsi="Times New Roman" w:cs="Times New Roman"/>
                  <w:sz w:val="24"/>
                  <w:szCs w:val="24"/>
                </w:rPr>
                <w:t>3.144 </w:t>
              </w:r>
            </w:ins>
          </w:p>
        </w:tc>
      </w:tr>
      <w:tr w:rsidR="00547EF9" w:rsidRPr="00F07DE1" w14:paraId="69C35847" w14:textId="77777777" w:rsidTr="00482672">
        <w:trPr>
          <w:ins w:id="1411" w:author="Gregor von Laszewski" w:date="2016-05-12T09:06:00Z"/>
        </w:trPr>
        <w:tc>
          <w:tcPr>
            <w:tcW w:w="2888" w:type="dxa"/>
            <w:tcBorders>
              <w:top w:val="outset" w:sz="6" w:space="0" w:color="auto"/>
              <w:left w:val="single" w:sz="6" w:space="0" w:color="B8CCE4"/>
              <w:bottom w:val="single" w:sz="6" w:space="0" w:color="B8CCE4"/>
              <w:right w:val="single" w:sz="6" w:space="0" w:color="B8CCE4"/>
            </w:tcBorders>
            <w:shd w:val="clear" w:color="auto" w:fill="auto"/>
            <w:hideMark/>
          </w:tcPr>
          <w:p w14:paraId="4A7C678A" w14:textId="77777777" w:rsidR="00547EF9" w:rsidRPr="00922680" w:rsidRDefault="00547EF9" w:rsidP="00482672">
            <w:pPr>
              <w:spacing w:beforeAutospacing="1" w:after="0" w:afterAutospacing="1" w:line="240" w:lineRule="auto"/>
              <w:jc w:val="both"/>
              <w:textAlignment w:val="baseline"/>
              <w:rPr>
                <w:ins w:id="1412" w:author="Gregor von Laszewski" w:date="2016-05-12T09:06:00Z"/>
                <w:rFonts w:ascii="Times New Roman" w:eastAsia="Times New Roman" w:hAnsi="Times New Roman" w:cs="Times New Roman"/>
                <w:bCs/>
                <w:sz w:val="24"/>
                <w:szCs w:val="24"/>
              </w:rPr>
            </w:pPr>
            <w:ins w:id="1413" w:author="Gregor von Laszewski" w:date="2016-05-12T09:06:00Z">
              <w:r w:rsidRPr="00922680">
                <w:rPr>
                  <w:rFonts w:ascii="Times New Roman" w:eastAsia="Times New Roman" w:hAnsi="Times New Roman" w:cs="Times New Roman"/>
                  <w:bCs/>
                  <w:sz w:val="24"/>
                  <w:szCs w:val="24"/>
                </w:rPr>
                <w:t>935.221 </w:t>
              </w:r>
            </w:ins>
          </w:p>
        </w:tc>
        <w:tc>
          <w:tcPr>
            <w:tcW w:w="2970" w:type="dxa"/>
            <w:tcBorders>
              <w:top w:val="outset" w:sz="6" w:space="0" w:color="auto"/>
              <w:left w:val="outset" w:sz="6" w:space="0" w:color="auto"/>
              <w:bottom w:val="single" w:sz="6" w:space="0" w:color="B8CCE4"/>
              <w:right w:val="single" w:sz="6" w:space="0" w:color="B8CCE4"/>
            </w:tcBorders>
            <w:shd w:val="clear" w:color="auto" w:fill="auto"/>
            <w:hideMark/>
          </w:tcPr>
          <w:p w14:paraId="219CEA22" w14:textId="77777777" w:rsidR="00547EF9" w:rsidRPr="00F07DE1" w:rsidRDefault="00547EF9" w:rsidP="00482672">
            <w:pPr>
              <w:spacing w:beforeAutospacing="1" w:after="0" w:afterAutospacing="1" w:line="240" w:lineRule="auto"/>
              <w:jc w:val="both"/>
              <w:textAlignment w:val="baseline"/>
              <w:rPr>
                <w:ins w:id="1414" w:author="Gregor von Laszewski" w:date="2016-05-12T09:06:00Z"/>
                <w:rFonts w:ascii="Times New Roman" w:eastAsia="Times New Roman" w:hAnsi="Times New Roman" w:cs="Times New Roman"/>
                <w:sz w:val="24"/>
                <w:szCs w:val="24"/>
              </w:rPr>
            </w:pPr>
            <w:ins w:id="1415" w:author="Gregor von Laszewski" w:date="2016-05-12T09:06:00Z">
              <w:r w:rsidRPr="00F07DE1">
                <w:rPr>
                  <w:rFonts w:ascii="Times New Roman" w:eastAsia="Times New Roman" w:hAnsi="Times New Roman" w:cs="Times New Roman"/>
                  <w:sz w:val="24"/>
                  <w:szCs w:val="24"/>
                </w:rPr>
                <w:t>930.625 </w:t>
              </w:r>
            </w:ins>
          </w:p>
        </w:tc>
        <w:tc>
          <w:tcPr>
            <w:tcW w:w="2880" w:type="dxa"/>
            <w:tcBorders>
              <w:top w:val="outset" w:sz="6" w:space="0" w:color="auto"/>
              <w:left w:val="outset" w:sz="6" w:space="0" w:color="auto"/>
              <w:bottom w:val="single" w:sz="6" w:space="0" w:color="B8CCE4"/>
              <w:right w:val="single" w:sz="6" w:space="0" w:color="B8CCE4"/>
            </w:tcBorders>
            <w:shd w:val="clear" w:color="auto" w:fill="auto"/>
            <w:hideMark/>
          </w:tcPr>
          <w:p w14:paraId="1BCEDB64" w14:textId="77777777" w:rsidR="00547EF9" w:rsidRPr="00F07DE1" w:rsidRDefault="00547EF9" w:rsidP="00482672">
            <w:pPr>
              <w:spacing w:beforeAutospacing="1" w:after="0" w:afterAutospacing="1" w:line="240" w:lineRule="auto"/>
              <w:jc w:val="both"/>
              <w:textAlignment w:val="baseline"/>
              <w:rPr>
                <w:ins w:id="1416" w:author="Gregor von Laszewski" w:date="2016-05-12T09:06:00Z"/>
                <w:rFonts w:ascii="Times New Roman" w:eastAsia="Times New Roman" w:hAnsi="Times New Roman" w:cs="Times New Roman"/>
                <w:sz w:val="24"/>
                <w:szCs w:val="24"/>
              </w:rPr>
            </w:pPr>
            <w:ins w:id="1417" w:author="Gregor von Laszewski" w:date="2016-05-12T09:06:00Z">
              <w:r w:rsidRPr="00F07DE1">
                <w:rPr>
                  <w:rFonts w:ascii="Times New Roman" w:eastAsia="Times New Roman" w:hAnsi="Times New Roman" w:cs="Times New Roman"/>
                  <w:sz w:val="24"/>
                  <w:szCs w:val="24"/>
                </w:rPr>
                <w:t>3.238 </w:t>
              </w:r>
            </w:ins>
          </w:p>
        </w:tc>
      </w:tr>
      <w:tr w:rsidR="00547EF9" w:rsidRPr="00F07DE1" w14:paraId="655D8056" w14:textId="77777777" w:rsidTr="00482672">
        <w:trPr>
          <w:ins w:id="1418" w:author="Gregor von Laszewski" w:date="2016-05-12T09:06:00Z"/>
        </w:trPr>
        <w:tc>
          <w:tcPr>
            <w:tcW w:w="2888" w:type="dxa"/>
            <w:tcBorders>
              <w:top w:val="outset" w:sz="6" w:space="0" w:color="auto"/>
              <w:left w:val="single" w:sz="6" w:space="0" w:color="B8CCE4"/>
              <w:bottom w:val="single" w:sz="6" w:space="0" w:color="B8CCE4"/>
              <w:right w:val="single" w:sz="6" w:space="0" w:color="B8CCE4"/>
            </w:tcBorders>
            <w:shd w:val="clear" w:color="auto" w:fill="auto"/>
            <w:hideMark/>
          </w:tcPr>
          <w:p w14:paraId="061E8A8A" w14:textId="77777777" w:rsidR="00547EF9" w:rsidRPr="00922680" w:rsidRDefault="00547EF9" w:rsidP="00482672">
            <w:pPr>
              <w:spacing w:beforeAutospacing="1" w:after="0" w:afterAutospacing="1" w:line="240" w:lineRule="auto"/>
              <w:jc w:val="both"/>
              <w:textAlignment w:val="baseline"/>
              <w:rPr>
                <w:ins w:id="1419" w:author="Gregor von Laszewski" w:date="2016-05-12T09:06:00Z"/>
                <w:rFonts w:ascii="Times New Roman" w:eastAsia="Times New Roman" w:hAnsi="Times New Roman" w:cs="Times New Roman"/>
                <w:bCs/>
                <w:sz w:val="24"/>
                <w:szCs w:val="24"/>
              </w:rPr>
            </w:pPr>
            <w:ins w:id="1420" w:author="Gregor von Laszewski" w:date="2016-05-12T09:06:00Z">
              <w:r w:rsidRPr="00922680">
                <w:rPr>
                  <w:rFonts w:ascii="Times New Roman" w:eastAsia="Times New Roman" w:hAnsi="Times New Roman" w:cs="Times New Roman"/>
                  <w:bCs/>
                  <w:sz w:val="24"/>
                  <w:szCs w:val="24"/>
                </w:rPr>
                <w:t>909.851 </w:t>
              </w:r>
            </w:ins>
          </w:p>
        </w:tc>
        <w:tc>
          <w:tcPr>
            <w:tcW w:w="2970" w:type="dxa"/>
            <w:tcBorders>
              <w:top w:val="outset" w:sz="6" w:space="0" w:color="auto"/>
              <w:left w:val="outset" w:sz="6" w:space="0" w:color="auto"/>
              <w:bottom w:val="single" w:sz="6" w:space="0" w:color="B8CCE4"/>
              <w:right w:val="single" w:sz="6" w:space="0" w:color="B8CCE4"/>
            </w:tcBorders>
            <w:shd w:val="clear" w:color="auto" w:fill="auto"/>
            <w:hideMark/>
          </w:tcPr>
          <w:p w14:paraId="5CB59571" w14:textId="77777777" w:rsidR="00547EF9" w:rsidRPr="00F07DE1" w:rsidRDefault="00547EF9" w:rsidP="00482672">
            <w:pPr>
              <w:spacing w:beforeAutospacing="1" w:after="0" w:afterAutospacing="1" w:line="240" w:lineRule="auto"/>
              <w:jc w:val="both"/>
              <w:textAlignment w:val="baseline"/>
              <w:rPr>
                <w:ins w:id="1421" w:author="Gregor von Laszewski" w:date="2016-05-12T09:06:00Z"/>
                <w:rFonts w:ascii="Times New Roman" w:eastAsia="Times New Roman" w:hAnsi="Times New Roman" w:cs="Times New Roman"/>
                <w:sz w:val="24"/>
                <w:szCs w:val="24"/>
              </w:rPr>
            </w:pPr>
            <w:ins w:id="1422" w:author="Gregor von Laszewski" w:date="2016-05-12T09:06:00Z">
              <w:r w:rsidRPr="00F07DE1">
                <w:rPr>
                  <w:rFonts w:ascii="Times New Roman" w:eastAsia="Times New Roman" w:hAnsi="Times New Roman" w:cs="Times New Roman"/>
                  <w:sz w:val="24"/>
                  <w:szCs w:val="24"/>
                </w:rPr>
                <w:t>905.548 </w:t>
              </w:r>
            </w:ins>
          </w:p>
        </w:tc>
        <w:tc>
          <w:tcPr>
            <w:tcW w:w="2880" w:type="dxa"/>
            <w:tcBorders>
              <w:top w:val="outset" w:sz="6" w:space="0" w:color="auto"/>
              <w:left w:val="outset" w:sz="6" w:space="0" w:color="auto"/>
              <w:bottom w:val="single" w:sz="6" w:space="0" w:color="B8CCE4"/>
              <w:right w:val="single" w:sz="6" w:space="0" w:color="B8CCE4"/>
            </w:tcBorders>
            <w:shd w:val="clear" w:color="auto" w:fill="auto"/>
            <w:hideMark/>
          </w:tcPr>
          <w:p w14:paraId="3D32EA91" w14:textId="77777777" w:rsidR="00547EF9" w:rsidRPr="00F07DE1" w:rsidRDefault="00547EF9" w:rsidP="00482672">
            <w:pPr>
              <w:spacing w:beforeAutospacing="1" w:after="0" w:afterAutospacing="1" w:line="240" w:lineRule="auto"/>
              <w:jc w:val="both"/>
              <w:textAlignment w:val="baseline"/>
              <w:rPr>
                <w:ins w:id="1423" w:author="Gregor von Laszewski" w:date="2016-05-12T09:06:00Z"/>
                <w:rFonts w:ascii="Times New Roman" w:eastAsia="Times New Roman" w:hAnsi="Times New Roman" w:cs="Times New Roman"/>
                <w:sz w:val="24"/>
                <w:szCs w:val="24"/>
              </w:rPr>
            </w:pPr>
            <w:ins w:id="1424" w:author="Gregor von Laszewski" w:date="2016-05-12T09:06:00Z">
              <w:r w:rsidRPr="00F07DE1">
                <w:rPr>
                  <w:rFonts w:ascii="Times New Roman" w:eastAsia="Times New Roman" w:hAnsi="Times New Roman" w:cs="Times New Roman"/>
                  <w:sz w:val="24"/>
                  <w:szCs w:val="24"/>
                </w:rPr>
                <w:t>3.047 </w:t>
              </w:r>
            </w:ins>
          </w:p>
        </w:tc>
      </w:tr>
      <w:tr w:rsidR="00547EF9" w:rsidRPr="00F07DE1" w14:paraId="51D2473D" w14:textId="77777777" w:rsidTr="00482672">
        <w:trPr>
          <w:ins w:id="1425" w:author="Gregor von Laszewski" w:date="2016-05-12T09:06:00Z"/>
        </w:trPr>
        <w:tc>
          <w:tcPr>
            <w:tcW w:w="2888" w:type="dxa"/>
            <w:tcBorders>
              <w:top w:val="outset" w:sz="6" w:space="0" w:color="auto"/>
              <w:left w:val="single" w:sz="6" w:space="0" w:color="B8CCE4"/>
              <w:bottom w:val="single" w:sz="6" w:space="0" w:color="B8CCE4"/>
              <w:right w:val="single" w:sz="6" w:space="0" w:color="B8CCE4"/>
            </w:tcBorders>
            <w:shd w:val="clear" w:color="auto" w:fill="auto"/>
            <w:hideMark/>
          </w:tcPr>
          <w:p w14:paraId="4F113DE8" w14:textId="77777777" w:rsidR="00547EF9" w:rsidRPr="00922680" w:rsidRDefault="00547EF9" w:rsidP="00482672">
            <w:pPr>
              <w:spacing w:beforeAutospacing="1" w:after="0" w:afterAutospacing="1" w:line="240" w:lineRule="auto"/>
              <w:jc w:val="both"/>
              <w:textAlignment w:val="baseline"/>
              <w:rPr>
                <w:ins w:id="1426" w:author="Gregor von Laszewski" w:date="2016-05-12T09:06:00Z"/>
                <w:rFonts w:ascii="Times New Roman" w:eastAsia="Times New Roman" w:hAnsi="Times New Roman" w:cs="Times New Roman"/>
                <w:bCs/>
                <w:sz w:val="24"/>
                <w:szCs w:val="24"/>
              </w:rPr>
            </w:pPr>
            <w:ins w:id="1427" w:author="Gregor von Laszewski" w:date="2016-05-12T09:06:00Z">
              <w:r w:rsidRPr="00922680">
                <w:rPr>
                  <w:rFonts w:ascii="Times New Roman" w:eastAsia="Times New Roman" w:hAnsi="Times New Roman" w:cs="Times New Roman"/>
                  <w:bCs/>
                  <w:sz w:val="24"/>
                  <w:szCs w:val="24"/>
                </w:rPr>
                <w:t>914.797 </w:t>
              </w:r>
            </w:ins>
          </w:p>
        </w:tc>
        <w:tc>
          <w:tcPr>
            <w:tcW w:w="2970" w:type="dxa"/>
            <w:tcBorders>
              <w:top w:val="outset" w:sz="6" w:space="0" w:color="auto"/>
              <w:left w:val="outset" w:sz="6" w:space="0" w:color="auto"/>
              <w:bottom w:val="single" w:sz="6" w:space="0" w:color="B8CCE4"/>
              <w:right w:val="single" w:sz="6" w:space="0" w:color="B8CCE4"/>
            </w:tcBorders>
            <w:shd w:val="clear" w:color="auto" w:fill="auto"/>
            <w:hideMark/>
          </w:tcPr>
          <w:p w14:paraId="6380BEE0" w14:textId="77777777" w:rsidR="00547EF9" w:rsidRPr="00F07DE1" w:rsidRDefault="00547EF9" w:rsidP="00482672">
            <w:pPr>
              <w:spacing w:beforeAutospacing="1" w:after="0" w:afterAutospacing="1" w:line="240" w:lineRule="auto"/>
              <w:jc w:val="both"/>
              <w:textAlignment w:val="baseline"/>
              <w:rPr>
                <w:ins w:id="1428" w:author="Gregor von Laszewski" w:date="2016-05-12T09:06:00Z"/>
                <w:rFonts w:ascii="Times New Roman" w:eastAsia="Times New Roman" w:hAnsi="Times New Roman" w:cs="Times New Roman"/>
                <w:sz w:val="24"/>
                <w:szCs w:val="24"/>
              </w:rPr>
            </w:pPr>
            <w:ins w:id="1429" w:author="Gregor von Laszewski" w:date="2016-05-12T09:06:00Z">
              <w:r w:rsidRPr="00F07DE1">
                <w:rPr>
                  <w:rFonts w:ascii="Times New Roman" w:eastAsia="Times New Roman" w:hAnsi="Times New Roman" w:cs="Times New Roman"/>
                  <w:sz w:val="24"/>
                  <w:szCs w:val="24"/>
                </w:rPr>
                <w:t>910.339 </w:t>
              </w:r>
            </w:ins>
          </w:p>
        </w:tc>
        <w:tc>
          <w:tcPr>
            <w:tcW w:w="2880" w:type="dxa"/>
            <w:tcBorders>
              <w:top w:val="outset" w:sz="6" w:space="0" w:color="auto"/>
              <w:left w:val="outset" w:sz="6" w:space="0" w:color="auto"/>
              <w:bottom w:val="single" w:sz="6" w:space="0" w:color="B8CCE4"/>
              <w:right w:val="single" w:sz="6" w:space="0" w:color="B8CCE4"/>
            </w:tcBorders>
            <w:shd w:val="clear" w:color="auto" w:fill="auto"/>
            <w:hideMark/>
          </w:tcPr>
          <w:p w14:paraId="5D279028" w14:textId="77777777" w:rsidR="00547EF9" w:rsidRPr="00F07DE1" w:rsidRDefault="00547EF9" w:rsidP="00482672">
            <w:pPr>
              <w:spacing w:beforeAutospacing="1" w:after="0" w:afterAutospacing="1" w:line="240" w:lineRule="auto"/>
              <w:jc w:val="both"/>
              <w:textAlignment w:val="baseline"/>
              <w:rPr>
                <w:ins w:id="1430" w:author="Gregor von Laszewski" w:date="2016-05-12T09:06:00Z"/>
                <w:rFonts w:ascii="Times New Roman" w:eastAsia="Times New Roman" w:hAnsi="Times New Roman" w:cs="Times New Roman"/>
                <w:sz w:val="24"/>
                <w:szCs w:val="24"/>
              </w:rPr>
            </w:pPr>
            <w:ins w:id="1431" w:author="Gregor von Laszewski" w:date="2016-05-12T09:06:00Z">
              <w:r w:rsidRPr="00F07DE1">
                <w:rPr>
                  <w:rFonts w:ascii="Times New Roman" w:eastAsia="Times New Roman" w:hAnsi="Times New Roman" w:cs="Times New Roman"/>
                  <w:sz w:val="24"/>
                  <w:szCs w:val="24"/>
                </w:rPr>
                <w:t>3.172 </w:t>
              </w:r>
            </w:ins>
          </w:p>
        </w:tc>
      </w:tr>
      <w:tr w:rsidR="00547EF9" w:rsidRPr="00F07DE1" w14:paraId="49601948" w14:textId="77777777" w:rsidTr="00482672">
        <w:trPr>
          <w:ins w:id="1432" w:author="Gregor von Laszewski" w:date="2016-05-12T09:06:00Z"/>
        </w:trPr>
        <w:tc>
          <w:tcPr>
            <w:tcW w:w="2888" w:type="dxa"/>
            <w:tcBorders>
              <w:top w:val="outset" w:sz="6" w:space="0" w:color="auto"/>
              <w:left w:val="single" w:sz="6" w:space="0" w:color="B8CCE4"/>
              <w:bottom w:val="single" w:sz="6" w:space="0" w:color="B8CCE4"/>
              <w:right w:val="single" w:sz="6" w:space="0" w:color="B8CCE4"/>
            </w:tcBorders>
            <w:shd w:val="clear" w:color="auto" w:fill="auto"/>
            <w:hideMark/>
          </w:tcPr>
          <w:p w14:paraId="0B03E0E8" w14:textId="77777777" w:rsidR="00547EF9" w:rsidRPr="00922680" w:rsidRDefault="00547EF9" w:rsidP="00482672">
            <w:pPr>
              <w:spacing w:beforeAutospacing="1" w:after="0" w:afterAutospacing="1" w:line="240" w:lineRule="auto"/>
              <w:jc w:val="both"/>
              <w:textAlignment w:val="baseline"/>
              <w:rPr>
                <w:ins w:id="1433" w:author="Gregor von Laszewski" w:date="2016-05-12T09:06:00Z"/>
                <w:rFonts w:ascii="Times New Roman" w:eastAsia="Times New Roman" w:hAnsi="Times New Roman" w:cs="Times New Roman"/>
                <w:bCs/>
                <w:sz w:val="24"/>
                <w:szCs w:val="24"/>
              </w:rPr>
            </w:pPr>
            <w:ins w:id="1434" w:author="Gregor von Laszewski" w:date="2016-05-12T09:06:00Z">
              <w:r w:rsidRPr="00922680">
                <w:rPr>
                  <w:rFonts w:ascii="Times New Roman" w:eastAsia="Times New Roman" w:hAnsi="Times New Roman" w:cs="Times New Roman"/>
                  <w:bCs/>
                  <w:sz w:val="24"/>
                  <w:szCs w:val="24"/>
                </w:rPr>
                <w:t>911.077 </w:t>
              </w:r>
            </w:ins>
          </w:p>
        </w:tc>
        <w:tc>
          <w:tcPr>
            <w:tcW w:w="2970" w:type="dxa"/>
            <w:tcBorders>
              <w:top w:val="outset" w:sz="6" w:space="0" w:color="auto"/>
              <w:left w:val="outset" w:sz="6" w:space="0" w:color="auto"/>
              <w:bottom w:val="single" w:sz="6" w:space="0" w:color="B8CCE4"/>
              <w:right w:val="single" w:sz="6" w:space="0" w:color="B8CCE4"/>
            </w:tcBorders>
            <w:shd w:val="clear" w:color="auto" w:fill="auto"/>
            <w:hideMark/>
          </w:tcPr>
          <w:p w14:paraId="2ED7CD6B" w14:textId="77777777" w:rsidR="00547EF9" w:rsidRPr="00F07DE1" w:rsidRDefault="00547EF9" w:rsidP="00482672">
            <w:pPr>
              <w:spacing w:beforeAutospacing="1" w:after="0" w:afterAutospacing="1" w:line="240" w:lineRule="auto"/>
              <w:jc w:val="both"/>
              <w:textAlignment w:val="baseline"/>
              <w:rPr>
                <w:ins w:id="1435" w:author="Gregor von Laszewski" w:date="2016-05-12T09:06:00Z"/>
                <w:rFonts w:ascii="Times New Roman" w:eastAsia="Times New Roman" w:hAnsi="Times New Roman" w:cs="Times New Roman"/>
                <w:sz w:val="24"/>
                <w:szCs w:val="24"/>
              </w:rPr>
            </w:pPr>
            <w:ins w:id="1436" w:author="Gregor von Laszewski" w:date="2016-05-12T09:06:00Z">
              <w:r w:rsidRPr="00F07DE1">
                <w:rPr>
                  <w:rFonts w:ascii="Times New Roman" w:eastAsia="Times New Roman" w:hAnsi="Times New Roman" w:cs="Times New Roman"/>
                  <w:sz w:val="24"/>
                  <w:szCs w:val="24"/>
                </w:rPr>
                <w:t>906.591 </w:t>
              </w:r>
            </w:ins>
          </w:p>
        </w:tc>
        <w:tc>
          <w:tcPr>
            <w:tcW w:w="2880" w:type="dxa"/>
            <w:tcBorders>
              <w:top w:val="outset" w:sz="6" w:space="0" w:color="auto"/>
              <w:left w:val="outset" w:sz="6" w:space="0" w:color="auto"/>
              <w:bottom w:val="single" w:sz="6" w:space="0" w:color="B8CCE4"/>
              <w:right w:val="single" w:sz="6" w:space="0" w:color="B8CCE4"/>
            </w:tcBorders>
            <w:shd w:val="clear" w:color="auto" w:fill="auto"/>
            <w:hideMark/>
          </w:tcPr>
          <w:p w14:paraId="27F050FF" w14:textId="77777777" w:rsidR="00547EF9" w:rsidRPr="00F07DE1" w:rsidRDefault="00547EF9" w:rsidP="00482672">
            <w:pPr>
              <w:spacing w:beforeAutospacing="1" w:after="0" w:afterAutospacing="1" w:line="240" w:lineRule="auto"/>
              <w:jc w:val="both"/>
              <w:textAlignment w:val="baseline"/>
              <w:rPr>
                <w:ins w:id="1437" w:author="Gregor von Laszewski" w:date="2016-05-12T09:06:00Z"/>
                <w:rFonts w:ascii="Times New Roman" w:eastAsia="Times New Roman" w:hAnsi="Times New Roman" w:cs="Times New Roman"/>
                <w:sz w:val="24"/>
                <w:szCs w:val="24"/>
              </w:rPr>
            </w:pPr>
            <w:ins w:id="1438" w:author="Gregor von Laszewski" w:date="2016-05-12T09:06:00Z">
              <w:r w:rsidRPr="00F07DE1">
                <w:rPr>
                  <w:rFonts w:ascii="Times New Roman" w:eastAsia="Times New Roman" w:hAnsi="Times New Roman" w:cs="Times New Roman"/>
                  <w:sz w:val="24"/>
                  <w:szCs w:val="24"/>
                </w:rPr>
                <w:t>3.223 </w:t>
              </w:r>
            </w:ins>
          </w:p>
        </w:tc>
      </w:tr>
    </w:tbl>
    <w:p w14:paraId="06B6C669" w14:textId="77777777" w:rsidR="00547EF9" w:rsidRPr="00F07DE1" w:rsidRDefault="00547EF9" w:rsidP="00547EF9">
      <w:pPr>
        <w:spacing w:after="0" w:line="240" w:lineRule="auto"/>
        <w:jc w:val="both"/>
        <w:textAlignment w:val="baseline"/>
        <w:rPr>
          <w:ins w:id="1439" w:author="Gregor von Laszewski" w:date="2016-05-12T09:06:00Z"/>
          <w:rFonts w:ascii="Times New Roman" w:eastAsia="Times New Roman" w:hAnsi="Times New Roman" w:cs="Times New Roman"/>
          <w:sz w:val="24"/>
          <w:szCs w:val="24"/>
        </w:rPr>
      </w:pPr>
      <w:ins w:id="1440" w:author="Gregor von Laszewski" w:date="2016-05-12T09:06:00Z">
        <w:r w:rsidRPr="00F07DE1">
          <w:rPr>
            <w:rFonts w:ascii="Times New Roman" w:eastAsia="Times New Roman" w:hAnsi="Times New Roman" w:cs="Times New Roman"/>
            <w:sz w:val="24"/>
            <w:szCs w:val="24"/>
          </w:rPr>
          <w:t> </w:t>
        </w:r>
      </w:ins>
    </w:p>
    <w:p w14:paraId="2CE66929" w14:textId="77777777" w:rsidR="00547EF9" w:rsidRPr="00F07DE1" w:rsidRDefault="00547EF9" w:rsidP="00547EF9">
      <w:pPr>
        <w:spacing w:after="0" w:line="240" w:lineRule="auto"/>
        <w:jc w:val="both"/>
        <w:textAlignment w:val="baseline"/>
        <w:rPr>
          <w:ins w:id="1441" w:author="Gregor von Laszewski" w:date="2016-05-12T09:06:00Z"/>
          <w:rFonts w:ascii="Times New Roman" w:eastAsia="Times New Roman" w:hAnsi="Times New Roman" w:cs="Times New Roman"/>
          <w:b/>
          <w:sz w:val="24"/>
          <w:szCs w:val="24"/>
        </w:rPr>
      </w:pPr>
      <w:ins w:id="1442" w:author="Gregor von Laszewski" w:date="2016-05-12T09:06:00Z">
        <w:r>
          <w:rPr>
            <w:rFonts w:ascii="Times New Roman" w:eastAsia="Times New Roman" w:hAnsi="Times New Roman" w:cs="Times New Roman"/>
            <w:b/>
            <w:sz w:val="24"/>
            <w:szCs w:val="24"/>
          </w:rPr>
          <w:t>DOCKER</w:t>
        </w:r>
        <w:r w:rsidRPr="00F07DE1">
          <w:rPr>
            <w:rFonts w:ascii="Times New Roman" w:eastAsia="Times New Roman" w:hAnsi="Times New Roman" w:cs="Times New Roman"/>
            <w:b/>
            <w:sz w:val="24"/>
            <w:szCs w:val="24"/>
          </w:rPr>
          <w:t xml:space="preserve"> P</w:t>
        </w:r>
        <w:r>
          <w:rPr>
            <w:rFonts w:ascii="Times New Roman" w:eastAsia="Times New Roman" w:hAnsi="Times New Roman" w:cs="Times New Roman"/>
            <w:b/>
            <w:sz w:val="24"/>
            <w:szCs w:val="24"/>
          </w:rPr>
          <w:t>erformance on MUCT dataset on Container took around 7 hours even for 1 run.</w:t>
        </w:r>
      </w:ins>
    </w:p>
    <w:p w14:paraId="1E5D1A85" w14:textId="77777777" w:rsidR="00547EF9" w:rsidRDefault="00547EF9" w:rsidP="00547EF9">
      <w:pPr>
        <w:spacing w:after="0" w:line="240" w:lineRule="auto"/>
        <w:jc w:val="both"/>
        <w:textAlignment w:val="baseline"/>
        <w:rPr>
          <w:ins w:id="1443" w:author="Gregor von Laszewski" w:date="2016-05-12T09:06:00Z"/>
          <w:rFonts w:eastAsia="Times New Roman" w:cs="Times New Roman"/>
          <w:sz w:val="24"/>
          <w:szCs w:val="24"/>
        </w:rPr>
      </w:pPr>
    </w:p>
    <w:p w14:paraId="74CF24DF" w14:textId="77777777" w:rsidR="00547EF9" w:rsidRDefault="00547EF9" w:rsidP="00547EF9">
      <w:pPr>
        <w:spacing w:after="0" w:line="240" w:lineRule="auto"/>
        <w:jc w:val="both"/>
        <w:textAlignment w:val="baseline"/>
        <w:rPr>
          <w:ins w:id="1444" w:author="Gregor von Laszewski" w:date="2016-05-12T09:06:00Z"/>
          <w:rFonts w:eastAsia="Times New Roman" w:cs="Times New Roman"/>
          <w:sz w:val="24"/>
          <w:szCs w:val="24"/>
        </w:rPr>
      </w:pPr>
    </w:p>
    <w:p w14:paraId="49C686EE" w14:textId="77777777" w:rsidR="00547EF9" w:rsidRPr="00922680" w:rsidRDefault="00547EF9" w:rsidP="00547EF9">
      <w:pPr>
        <w:spacing w:after="0" w:line="240" w:lineRule="auto"/>
        <w:jc w:val="both"/>
        <w:textAlignment w:val="baseline"/>
        <w:rPr>
          <w:ins w:id="1445" w:author="Gregor von Laszewski" w:date="2016-05-12T09:06:00Z"/>
          <w:rFonts w:eastAsia="Times New Roman" w:cs="Times New Roman"/>
          <w:sz w:val="24"/>
          <w:szCs w:val="24"/>
        </w:rPr>
      </w:pPr>
      <w:ins w:id="1446" w:author="Gregor von Laszewski" w:date="2016-05-12T09:06:00Z">
        <w:r w:rsidRPr="00922680">
          <w:rPr>
            <w:rFonts w:eastAsia="Times New Roman" w:cs="Times New Roman"/>
            <w:sz w:val="24"/>
            <w:szCs w:val="24"/>
          </w:rPr>
          <w:t>Clearly the as MUCT is a much bigger dataset, it takes longer time to run and the comparison demo takes much longer than the classif</w:t>
        </w:r>
        <w:r>
          <w:rPr>
            <w:rFonts w:eastAsia="Times New Roman" w:cs="Times New Roman"/>
            <w:sz w:val="24"/>
            <w:szCs w:val="24"/>
          </w:rPr>
          <w:t>i</w:t>
        </w:r>
        <w:r w:rsidRPr="00922680">
          <w:rPr>
            <w:rFonts w:eastAsia="Times New Roman" w:cs="Times New Roman"/>
            <w:sz w:val="24"/>
            <w:szCs w:val="24"/>
          </w:rPr>
          <w:t>er demo in all the runs as you can see from the tables above. </w:t>
        </w:r>
      </w:ins>
    </w:p>
    <w:p w14:paraId="3EB972E2" w14:textId="77777777" w:rsidR="00547EF9" w:rsidRPr="00856FAB" w:rsidRDefault="00547EF9" w:rsidP="00856FAB">
      <w:pPr>
        <w:spacing w:after="0" w:line="240" w:lineRule="auto"/>
        <w:jc w:val="both"/>
        <w:textAlignment w:val="baseline"/>
        <w:rPr>
          <w:ins w:id="1447" w:author="Gregor von Laszewski" w:date="2016-05-12T09:06:00Z"/>
          <w:rFonts w:ascii="Times New Roman" w:eastAsia="Times New Roman" w:hAnsi="Times New Roman" w:cs="Times New Roman"/>
          <w:sz w:val="18"/>
          <w:szCs w:val="18"/>
          <w:rPrChange w:id="1448" w:author="Gregor von Laszewski" w:date="2016-05-12T09:01:00Z">
            <w:rPr>
              <w:ins w:id="1449" w:author="Gregor von Laszewski" w:date="2016-05-12T09:06:00Z"/>
              <w:rFonts w:ascii="Segoe UI" w:eastAsia="Times New Roman" w:hAnsi="Segoe UI" w:cs="Segoe UI"/>
              <w:sz w:val="12"/>
              <w:szCs w:val="12"/>
            </w:rPr>
          </w:rPrChange>
        </w:rPr>
        <w:pPrChange w:id="1450" w:author="Gregor von Laszewski" w:date="2016-05-12T09:01:00Z">
          <w:pPr>
            <w:spacing w:after="0" w:line="240" w:lineRule="auto"/>
            <w:jc w:val="both"/>
            <w:textAlignment w:val="baseline"/>
          </w:pPr>
        </w:pPrChange>
      </w:pPr>
    </w:p>
    <w:p w14:paraId="5B659339" w14:textId="1246A53C" w:rsidR="00F07DE1" w:rsidRPr="00B040E7" w:rsidDel="00856FAB" w:rsidRDefault="00F07DE1" w:rsidP="00B040E7">
      <w:pPr>
        <w:pStyle w:val="Heading1"/>
        <w:rPr>
          <w:del w:id="1451" w:author="Gregor von Laszewski" w:date="2016-05-12T09:01:00Z"/>
        </w:rPr>
      </w:pPr>
      <w:bookmarkStart w:id="1452" w:name="_Toc450548534"/>
      <w:del w:id="1453" w:author="Gregor von Laszewski" w:date="2016-05-12T09:01:00Z">
        <w:r w:rsidRPr="00B040E7" w:rsidDel="00856FAB">
          <w:delText>ACKNOWLEDGMENTS</w:delText>
        </w:r>
        <w:bookmarkEnd w:id="1452"/>
        <w:r w:rsidRPr="00B040E7" w:rsidDel="00856FAB">
          <w:delText> </w:delText>
        </w:r>
      </w:del>
    </w:p>
    <w:p w14:paraId="62CDD5BC" w14:textId="4A2D5F12" w:rsidR="00F07DE1" w:rsidRPr="00F07DE1" w:rsidDel="00856FAB" w:rsidRDefault="00F07DE1" w:rsidP="00F07DE1">
      <w:pPr>
        <w:spacing w:after="0" w:line="240" w:lineRule="auto"/>
        <w:jc w:val="both"/>
        <w:textAlignment w:val="baseline"/>
        <w:rPr>
          <w:del w:id="1454" w:author="Gregor von Laszewski" w:date="2016-05-12T09:01:00Z"/>
          <w:rFonts w:ascii="Segoe UI" w:eastAsia="Times New Roman" w:hAnsi="Segoe UI" w:cs="Segoe UI"/>
          <w:sz w:val="12"/>
          <w:szCs w:val="12"/>
        </w:rPr>
      </w:pPr>
      <w:del w:id="1455" w:author="Gregor von Laszewski" w:date="2016-05-12T09:01:00Z">
        <w:r w:rsidRPr="00F07DE1" w:rsidDel="00856FAB">
          <w:rPr>
            <w:rFonts w:ascii="Times New Roman" w:eastAsia="Times New Roman" w:hAnsi="Times New Roman" w:cs="Times New Roman"/>
            <w:sz w:val="18"/>
            <w:szCs w:val="18"/>
          </w:rPr>
          <w:delText> </w:delText>
        </w:r>
      </w:del>
    </w:p>
    <w:p w14:paraId="1EB23A1C" w14:textId="77777777" w:rsidR="00547EF9" w:rsidRPr="00922680" w:rsidRDefault="00F07DE1" w:rsidP="00547EF9">
      <w:pPr>
        <w:spacing w:after="0" w:line="240" w:lineRule="auto"/>
        <w:jc w:val="both"/>
        <w:textAlignment w:val="baseline"/>
        <w:rPr>
          <w:ins w:id="1456" w:author="Gregor von Laszewski" w:date="2016-05-12T09:06:00Z"/>
          <w:rFonts w:eastAsia="Times New Roman" w:cs="Times New Roman"/>
          <w:b/>
          <w:sz w:val="24"/>
          <w:szCs w:val="24"/>
        </w:rPr>
      </w:pPr>
      <w:del w:id="1457" w:author="Gregor von Laszewski" w:date="2016-05-12T09:01:00Z">
        <w:r w:rsidRPr="00F07DE1" w:rsidDel="00856FAB">
          <w:rPr>
            <w:rFonts w:ascii="Times New Roman" w:eastAsia="Times New Roman" w:hAnsi="Times New Roman" w:cs="Times New Roman"/>
            <w:sz w:val="24"/>
            <w:szCs w:val="24"/>
          </w:rPr>
          <w:delText>      Gregor von Laszewski </w:delText>
        </w:r>
        <w:r w:rsidRPr="00F07DE1" w:rsidDel="00856FAB">
          <w:rPr>
            <w:rFonts w:ascii="Times New Roman" w:eastAsia="Times New Roman" w:hAnsi="Times New Roman" w:cs="Times New Roman"/>
            <w:sz w:val="24"/>
            <w:szCs w:val="24"/>
          </w:rPr>
          <w:br/>
          <w:delText>      Badi Abdul-Wahid</w:delText>
        </w:r>
        <w:r w:rsidRPr="00F07DE1" w:rsidDel="00856FAB">
          <w:rPr>
            <w:rFonts w:ascii="Helvetica" w:eastAsia="Times New Roman" w:hAnsi="Helvetica" w:cs="Helvetica"/>
            <w:sz w:val="18"/>
            <w:szCs w:val="18"/>
          </w:rPr>
          <w:delText> </w:delText>
        </w:r>
      </w:del>
      <w:r w:rsidRPr="00F07DE1">
        <w:rPr>
          <w:rFonts w:ascii="Helvetica" w:eastAsia="Times New Roman" w:hAnsi="Helvetica" w:cs="Helvetica"/>
          <w:sz w:val="18"/>
          <w:szCs w:val="18"/>
        </w:rPr>
        <w:br/>
        <w:t>    </w:t>
      </w:r>
      <w:ins w:id="1458" w:author="Gregor von Laszewski" w:date="2016-05-12T09:06:00Z">
        <w:r w:rsidR="00547EF9" w:rsidRPr="00922680">
          <w:rPr>
            <w:rFonts w:eastAsia="Times New Roman" w:cs="Times New Roman"/>
            <w:b/>
            <w:sz w:val="24"/>
            <w:szCs w:val="24"/>
          </w:rPr>
          <w:t>Limitations:</w:t>
        </w:r>
      </w:ins>
    </w:p>
    <w:p w14:paraId="366BF626" w14:textId="77777777" w:rsidR="00547EF9" w:rsidRPr="00922680" w:rsidRDefault="00547EF9" w:rsidP="00547EF9">
      <w:pPr>
        <w:spacing w:after="0" w:line="240" w:lineRule="auto"/>
        <w:jc w:val="both"/>
        <w:textAlignment w:val="baseline"/>
        <w:rPr>
          <w:ins w:id="1459" w:author="Gregor von Laszewski" w:date="2016-05-12T09:06:00Z"/>
          <w:rFonts w:eastAsia="Times New Roman" w:cs="Times New Roman"/>
          <w:b/>
          <w:sz w:val="24"/>
          <w:szCs w:val="24"/>
        </w:rPr>
      </w:pPr>
    </w:p>
    <w:p w14:paraId="66CEEF90" w14:textId="77777777" w:rsidR="00547EF9" w:rsidRPr="00922680" w:rsidRDefault="00547EF9" w:rsidP="00547EF9">
      <w:pPr>
        <w:spacing w:after="0" w:line="240" w:lineRule="auto"/>
        <w:jc w:val="both"/>
        <w:textAlignment w:val="baseline"/>
        <w:rPr>
          <w:ins w:id="1460" w:author="Gregor von Laszewski" w:date="2016-05-12T09:06:00Z"/>
          <w:rFonts w:eastAsia="Times New Roman" w:cs="Times New Roman"/>
          <w:sz w:val="24"/>
          <w:szCs w:val="24"/>
        </w:rPr>
      </w:pPr>
      <w:ins w:id="1461" w:author="Gregor von Laszewski" w:date="2016-05-12T09:06:00Z">
        <w:r w:rsidRPr="00922680">
          <w:rPr>
            <w:rFonts w:eastAsia="Times New Roman" w:cs="Times New Roman"/>
            <w:sz w:val="24"/>
            <w:szCs w:val="24"/>
          </w:rPr>
          <w:lastRenderedPageBreak/>
          <w:t>Docker Swarm instead of pulling private image automatically on all the swarm nodes simultaneously</w:t>
        </w:r>
        <w:r>
          <w:rPr>
            <w:rFonts w:eastAsia="Times New Roman" w:cs="Times New Roman"/>
            <w:sz w:val="24"/>
            <w:szCs w:val="24"/>
          </w:rPr>
          <w:t>,</w:t>
        </w:r>
        <w:r w:rsidRPr="00922680">
          <w:rPr>
            <w:rFonts w:eastAsia="Times New Roman" w:cs="Times New Roman"/>
            <w:sz w:val="24"/>
            <w:szCs w:val="24"/>
          </w:rPr>
          <w:t xml:space="preserve"> performs a one-by-one pull on each swarm node container.</w:t>
        </w:r>
      </w:ins>
    </w:p>
    <w:p w14:paraId="2BC94666" w14:textId="77777777" w:rsidR="00547EF9" w:rsidRPr="00922680" w:rsidRDefault="00547EF9" w:rsidP="00547EF9">
      <w:pPr>
        <w:spacing w:after="0" w:line="240" w:lineRule="auto"/>
        <w:jc w:val="both"/>
        <w:textAlignment w:val="baseline"/>
        <w:rPr>
          <w:ins w:id="1462" w:author="Gregor von Laszewski" w:date="2016-05-12T09:06:00Z"/>
          <w:rFonts w:eastAsia="Times New Roman" w:cs="Times New Roman"/>
          <w:b/>
          <w:sz w:val="24"/>
          <w:szCs w:val="24"/>
        </w:rPr>
      </w:pPr>
    </w:p>
    <w:p w14:paraId="639E7DC9" w14:textId="77777777" w:rsidR="00547EF9" w:rsidRPr="00922680" w:rsidRDefault="00547EF9" w:rsidP="00547EF9">
      <w:pPr>
        <w:spacing w:after="0" w:line="240" w:lineRule="auto"/>
        <w:jc w:val="both"/>
        <w:textAlignment w:val="baseline"/>
        <w:rPr>
          <w:ins w:id="1463" w:author="Gregor von Laszewski" w:date="2016-05-12T09:06:00Z"/>
          <w:rFonts w:eastAsia="Times New Roman" w:cs="Times New Roman"/>
          <w:sz w:val="24"/>
          <w:szCs w:val="24"/>
        </w:rPr>
      </w:pPr>
    </w:p>
    <w:p w14:paraId="524C73D7" w14:textId="77777777" w:rsidR="00547EF9" w:rsidRPr="00922680" w:rsidRDefault="00547EF9" w:rsidP="00547EF9">
      <w:pPr>
        <w:widowControl w:val="0"/>
        <w:autoSpaceDE w:val="0"/>
        <w:autoSpaceDN w:val="0"/>
        <w:adjustRightInd w:val="0"/>
        <w:rPr>
          <w:ins w:id="1464" w:author="Gregor von Laszewski" w:date="2016-05-12T09:06:00Z"/>
          <w:rFonts w:eastAsia="Times New Roman" w:cs="Times New Roman"/>
          <w:b/>
          <w:sz w:val="24"/>
          <w:szCs w:val="24"/>
        </w:rPr>
      </w:pPr>
      <w:ins w:id="1465" w:author="Gregor von Laszewski" w:date="2016-05-12T09:06:00Z">
        <w:r w:rsidRPr="00922680">
          <w:rPr>
            <w:rFonts w:eastAsia="Times New Roman" w:cs="Times New Roman"/>
            <w:b/>
            <w:sz w:val="24"/>
            <w:szCs w:val="24"/>
          </w:rPr>
          <w:t>Future directions</w:t>
        </w:r>
      </w:ins>
    </w:p>
    <w:p w14:paraId="5A04E78E" w14:textId="77777777" w:rsidR="00547EF9" w:rsidRPr="00922680" w:rsidRDefault="00547EF9" w:rsidP="00547EF9">
      <w:pPr>
        <w:widowControl w:val="0"/>
        <w:autoSpaceDE w:val="0"/>
        <w:autoSpaceDN w:val="0"/>
        <w:adjustRightInd w:val="0"/>
        <w:jc w:val="both"/>
        <w:rPr>
          <w:ins w:id="1466" w:author="Gregor von Laszewski" w:date="2016-05-12T09:06:00Z"/>
          <w:rFonts w:eastAsia="Times New Roman" w:cs="Times New Roman"/>
          <w:sz w:val="24"/>
          <w:szCs w:val="24"/>
        </w:rPr>
      </w:pPr>
      <w:ins w:id="1467" w:author="Gregor von Laszewski" w:date="2016-05-12T09:06:00Z">
        <w:r w:rsidRPr="00922680">
          <w:rPr>
            <w:rFonts w:eastAsia="Times New Roman" w:cs="Times New Roman"/>
            <w:sz w:val="24"/>
            <w:szCs w:val="24"/>
          </w:rPr>
          <w:t xml:space="preserve">Future enhancements could include developing </w:t>
        </w:r>
        <w:proofErr w:type="spellStart"/>
        <w:r w:rsidRPr="00922680">
          <w:rPr>
            <w:rFonts w:eastAsia="Times New Roman" w:cs="Times New Roman"/>
            <w:sz w:val="24"/>
            <w:szCs w:val="24"/>
          </w:rPr>
          <w:t>ansible</w:t>
        </w:r>
        <w:proofErr w:type="spellEnd"/>
        <w:r w:rsidRPr="00922680">
          <w:rPr>
            <w:rFonts w:eastAsia="Times New Roman" w:cs="Times New Roman"/>
            <w:sz w:val="24"/>
            <w:szCs w:val="24"/>
          </w:rPr>
          <w:t xml:space="preserve"> scripts to distribute the big datasets such as MUCT or LFW facial image datasets and run the analysis on multiple servers and combine them to get the integrated results. Native and </w:t>
        </w:r>
        <w:proofErr w:type="spellStart"/>
        <w:r w:rsidRPr="00922680">
          <w:rPr>
            <w:rFonts w:eastAsia="Times New Roman" w:cs="Times New Roman"/>
            <w:sz w:val="24"/>
            <w:szCs w:val="24"/>
          </w:rPr>
          <w:t>docker</w:t>
        </w:r>
        <w:proofErr w:type="spellEnd"/>
        <w:r w:rsidRPr="00922680">
          <w:rPr>
            <w:rFonts w:eastAsia="Times New Roman" w:cs="Times New Roman"/>
            <w:sz w:val="24"/>
            <w:szCs w:val="24"/>
          </w:rPr>
          <w:t xml:space="preserve"> installations on Ubuntu can be further explored.</w:t>
        </w:r>
      </w:ins>
    </w:p>
    <w:p w14:paraId="0934145F" w14:textId="77777777" w:rsidR="00547EF9" w:rsidRPr="00922680" w:rsidRDefault="00547EF9" w:rsidP="00547EF9">
      <w:pPr>
        <w:spacing w:after="0" w:line="240" w:lineRule="auto"/>
        <w:jc w:val="both"/>
        <w:textAlignment w:val="baseline"/>
        <w:rPr>
          <w:ins w:id="1468" w:author="Gregor von Laszewski" w:date="2016-05-12T09:06:00Z"/>
          <w:rFonts w:eastAsia="Times New Roman" w:cs="Times New Roman"/>
          <w:sz w:val="24"/>
          <w:szCs w:val="24"/>
        </w:rPr>
      </w:pPr>
      <w:ins w:id="1469" w:author="Gregor von Laszewski" w:date="2016-05-12T09:06:00Z">
        <w:r w:rsidRPr="00922680">
          <w:rPr>
            <w:rFonts w:eastAsia="Times New Roman" w:cs="Times New Roman"/>
            <w:sz w:val="24"/>
            <w:szCs w:val="24"/>
          </w:rPr>
          <w:t>Future enhancement on Docker swarm would be to add script to distribute data and instructions to independently run on all the containers.</w:t>
        </w:r>
      </w:ins>
    </w:p>
    <w:p w14:paraId="0D8D79F2" w14:textId="5CBBE8DD" w:rsidR="00F07DE1" w:rsidRPr="00F07DE1" w:rsidRDefault="00F07DE1" w:rsidP="00F07DE1">
      <w:pPr>
        <w:spacing w:after="0" w:line="240" w:lineRule="auto"/>
        <w:textAlignment w:val="baseline"/>
        <w:rPr>
          <w:rFonts w:ascii="Segoe UI" w:eastAsia="Times New Roman" w:hAnsi="Segoe UI" w:cs="Segoe UI"/>
          <w:sz w:val="12"/>
          <w:szCs w:val="12"/>
        </w:rPr>
      </w:pPr>
      <w:bookmarkStart w:id="1470" w:name="_GoBack"/>
      <w:bookmarkEnd w:id="1470"/>
      <w:r w:rsidRPr="00F07DE1">
        <w:rPr>
          <w:rFonts w:ascii="Helvetica" w:eastAsia="Times New Roman" w:hAnsi="Helvetica" w:cs="Helvetica"/>
          <w:sz w:val="18"/>
          <w:szCs w:val="18"/>
        </w:rPr>
        <w:t>   </w:t>
      </w:r>
    </w:p>
    <w:p w14:paraId="078BFAEE" w14:textId="77777777" w:rsidR="00F07DE1" w:rsidRPr="00F07DE1" w:rsidRDefault="00F07DE1" w:rsidP="00F07DE1">
      <w:pPr>
        <w:spacing w:after="0" w:line="240" w:lineRule="auto"/>
        <w:jc w:val="both"/>
        <w:textAlignment w:val="baseline"/>
        <w:rPr>
          <w:rFonts w:ascii="Segoe UI" w:eastAsia="Times New Roman" w:hAnsi="Segoe UI" w:cs="Segoe UI"/>
          <w:sz w:val="12"/>
          <w:szCs w:val="12"/>
        </w:rPr>
      </w:pPr>
      <w:r w:rsidRPr="00F07DE1">
        <w:rPr>
          <w:rFonts w:ascii="Times New Roman" w:eastAsia="Times New Roman" w:hAnsi="Times New Roman" w:cs="Times New Roman"/>
          <w:sz w:val="18"/>
          <w:szCs w:val="18"/>
        </w:rPr>
        <w:t> </w:t>
      </w:r>
    </w:p>
    <w:p w14:paraId="202630EA" w14:textId="77777777" w:rsidR="00F07DE1" w:rsidRPr="00B040E7" w:rsidRDefault="00F07DE1" w:rsidP="00B040E7">
      <w:pPr>
        <w:pStyle w:val="Heading1"/>
      </w:pPr>
      <w:bookmarkStart w:id="1471" w:name="_Toc450548535"/>
      <w:r w:rsidRPr="00B040E7">
        <w:t>REFERENCES</w:t>
      </w:r>
      <w:bookmarkEnd w:id="1471"/>
      <w:r w:rsidRPr="00B040E7">
        <w:t> </w:t>
      </w:r>
    </w:p>
    <w:p w14:paraId="742F3A2D" w14:textId="77777777" w:rsidR="00F07DE1" w:rsidRPr="00F07DE1" w:rsidRDefault="00F07DE1" w:rsidP="00F07DE1">
      <w:pPr>
        <w:spacing w:after="0" w:line="240" w:lineRule="auto"/>
        <w:jc w:val="both"/>
        <w:textAlignment w:val="baseline"/>
        <w:rPr>
          <w:rFonts w:ascii="Segoe UI" w:eastAsia="Times New Roman" w:hAnsi="Segoe UI" w:cs="Segoe UI"/>
          <w:sz w:val="12"/>
          <w:szCs w:val="12"/>
        </w:rPr>
      </w:pPr>
      <w:r w:rsidRPr="00F07DE1">
        <w:rPr>
          <w:rFonts w:ascii="Times New Roman" w:eastAsia="Times New Roman" w:hAnsi="Times New Roman" w:cs="Times New Roman"/>
          <w:sz w:val="18"/>
          <w:szCs w:val="18"/>
        </w:rPr>
        <w:t> </w:t>
      </w:r>
    </w:p>
    <w:p w14:paraId="52D7C0E4" w14:textId="77777777" w:rsidR="00F07DE1" w:rsidRPr="007D108C" w:rsidDel="007D108C" w:rsidRDefault="00F07DE1">
      <w:pPr>
        <w:pStyle w:val="ListParagraph"/>
        <w:numPr>
          <w:ilvl w:val="0"/>
          <w:numId w:val="16"/>
        </w:numPr>
        <w:spacing w:after="0" w:line="240" w:lineRule="auto"/>
        <w:textAlignment w:val="baseline"/>
        <w:rPr>
          <w:del w:id="1472" w:author="Gregor von Laszewski" w:date="2016-05-09T08:55:00Z"/>
          <w:rFonts w:ascii="Times New Roman" w:eastAsia="Times New Roman" w:hAnsi="Times New Roman" w:cs="Times New Roman"/>
          <w:sz w:val="24"/>
          <w:szCs w:val="24"/>
          <w:rPrChange w:id="1473" w:author="Gregor von Laszewski" w:date="2016-05-09T08:55:00Z">
            <w:rPr>
              <w:del w:id="1474" w:author="Gregor von Laszewski" w:date="2016-05-09T08:55:00Z"/>
            </w:rPr>
          </w:rPrChange>
        </w:rPr>
        <w:pPrChange w:id="1475" w:author="Gregor von Laszewski" w:date="2016-05-09T08:55:00Z">
          <w:pPr>
            <w:spacing w:after="0" w:line="240" w:lineRule="auto"/>
            <w:textAlignment w:val="baseline"/>
          </w:pPr>
        </w:pPrChange>
      </w:pPr>
      <w:del w:id="1476" w:author="Gregor von Laszewski" w:date="2016-05-09T08:56:00Z">
        <w:r w:rsidRPr="007D108C" w:rsidDel="00E4156A">
          <w:rPr>
            <w:rFonts w:ascii="Times New Roman" w:eastAsia="Times New Roman" w:hAnsi="Times New Roman" w:cs="Times New Roman"/>
            <w:sz w:val="24"/>
            <w:szCs w:val="24"/>
            <w:rPrChange w:id="1477" w:author="Gregor von Laszewski" w:date="2016-05-09T08:55:00Z">
              <w:rPr/>
            </w:rPrChange>
          </w:rPr>
          <w:delText>[1]. </w:delText>
        </w:r>
      </w:del>
      <w:proofErr w:type="spellStart"/>
      <w:r w:rsidRPr="007D108C">
        <w:rPr>
          <w:rFonts w:ascii="Times New Roman" w:eastAsia="Times New Roman" w:hAnsi="Times New Roman" w:cs="Times New Roman"/>
          <w:sz w:val="24"/>
          <w:szCs w:val="24"/>
          <w:rPrChange w:id="1478" w:author="Gregor von Laszewski" w:date="2016-05-09T08:55:00Z">
            <w:rPr/>
          </w:rPrChange>
        </w:rPr>
        <w:t>Dalal</w:t>
      </w:r>
      <w:proofErr w:type="spellEnd"/>
      <w:r w:rsidRPr="007D108C">
        <w:rPr>
          <w:rFonts w:ascii="Times New Roman" w:eastAsia="Times New Roman" w:hAnsi="Times New Roman" w:cs="Times New Roman"/>
          <w:sz w:val="24"/>
          <w:szCs w:val="24"/>
          <w:rPrChange w:id="1479" w:author="Gregor von Laszewski" w:date="2016-05-09T08:55:00Z">
            <w:rPr/>
          </w:rPrChange>
        </w:rPr>
        <w:t xml:space="preserve">, </w:t>
      </w:r>
      <w:proofErr w:type="spellStart"/>
      <w:r w:rsidRPr="007D108C">
        <w:rPr>
          <w:rFonts w:ascii="Times New Roman" w:eastAsia="Times New Roman" w:hAnsi="Times New Roman" w:cs="Times New Roman"/>
          <w:sz w:val="24"/>
          <w:szCs w:val="24"/>
          <w:rPrChange w:id="1480" w:author="Gregor von Laszewski" w:date="2016-05-09T08:55:00Z">
            <w:rPr/>
          </w:rPrChange>
        </w:rPr>
        <w:t>Navneet</w:t>
      </w:r>
      <w:proofErr w:type="spellEnd"/>
      <w:r w:rsidRPr="007D108C">
        <w:rPr>
          <w:rFonts w:ascii="Times New Roman" w:eastAsia="Times New Roman" w:hAnsi="Times New Roman" w:cs="Times New Roman"/>
          <w:sz w:val="24"/>
          <w:szCs w:val="24"/>
          <w:rPrChange w:id="1481" w:author="Gregor von Laszewski" w:date="2016-05-09T08:55:00Z">
            <w:rPr/>
          </w:rPrChange>
        </w:rPr>
        <w:t xml:space="preserve">, and Bill </w:t>
      </w:r>
      <w:proofErr w:type="spellStart"/>
      <w:r w:rsidRPr="007D108C">
        <w:rPr>
          <w:rFonts w:ascii="Times New Roman" w:eastAsia="Times New Roman" w:hAnsi="Times New Roman" w:cs="Times New Roman"/>
          <w:sz w:val="24"/>
          <w:szCs w:val="24"/>
          <w:rPrChange w:id="1482" w:author="Gregor von Laszewski" w:date="2016-05-09T08:55:00Z">
            <w:rPr/>
          </w:rPrChange>
        </w:rPr>
        <w:t>Triggs</w:t>
      </w:r>
      <w:proofErr w:type="spellEnd"/>
      <w:r w:rsidRPr="007D108C">
        <w:rPr>
          <w:rFonts w:ascii="Times New Roman" w:eastAsia="Times New Roman" w:hAnsi="Times New Roman" w:cs="Times New Roman"/>
          <w:sz w:val="24"/>
          <w:szCs w:val="24"/>
          <w:rPrChange w:id="1483" w:author="Gregor von Laszewski" w:date="2016-05-09T08:55:00Z">
            <w:rPr/>
          </w:rPrChange>
        </w:rPr>
        <w:t>. "Histograms of oriented gradients for human detection." In Computer Vision and Pattern  </w:t>
      </w:r>
    </w:p>
    <w:p w14:paraId="3A0FBE13" w14:textId="0C02680A" w:rsidR="00F07DE1" w:rsidRPr="007D108C" w:rsidRDefault="00F07DE1">
      <w:pPr>
        <w:pStyle w:val="ListParagraph"/>
        <w:numPr>
          <w:ilvl w:val="0"/>
          <w:numId w:val="16"/>
        </w:numPr>
        <w:spacing w:after="0" w:line="240" w:lineRule="auto"/>
        <w:textAlignment w:val="baseline"/>
        <w:rPr>
          <w:rFonts w:ascii="Times New Roman" w:eastAsia="Times New Roman" w:hAnsi="Times New Roman" w:cs="Times New Roman"/>
          <w:sz w:val="24"/>
          <w:szCs w:val="24"/>
          <w:rPrChange w:id="1484" w:author="Gregor von Laszewski" w:date="2016-05-09T08:55:00Z">
            <w:rPr/>
          </w:rPrChange>
        </w:rPr>
        <w:pPrChange w:id="1485" w:author="Gregor von Laszewski" w:date="2016-05-09T08:55:00Z">
          <w:pPr>
            <w:spacing w:after="0" w:line="240" w:lineRule="auto"/>
            <w:textAlignment w:val="baseline"/>
          </w:pPr>
        </w:pPrChange>
      </w:pPr>
      <w:del w:id="1486" w:author="Gregor von Laszewski" w:date="2016-05-09T08:55:00Z">
        <w:r w:rsidRPr="007D108C" w:rsidDel="007D108C">
          <w:rPr>
            <w:rFonts w:ascii="Times New Roman" w:eastAsia="Times New Roman" w:hAnsi="Times New Roman" w:cs="Times New Roman"/>
            <w:sz w:val="24"/>
            <w:szCs w:val="24"/>
            <w:rPrChange w:id="1487" w:author="Gregor von Laszewski" w:date="2016-05-09T08:55:00Z">
              <w:rPr/>
            </w:rPrChange>
          </w:rPr>
          <w:delText> </w:delText>
        </w:r>
      </w:del>
      <w:r w:rsidRPr="007D108C">
        <w:rPr>
          <w:rFonts w:ascii="Times New Roman" w:eastAsia="Times New Roman" w:hAnsi="Times New Roman" w:cs="Times New Roman"/>
          <w:sz w:val="24"/>
          <w:szCs w:val="24"/>
          <w:rPrChange w:id="1488" w:author="Gregor von Laszewski" w:date="2016-05-09T08:55:00Z">
            <w:rPr/>
          </w:rPrChange>
        </w:rPr>
        <w:t>Recognition, 2005. CVPR 2005. IEEE Computer Society Conference on, vol. 1, pp. 886-893. IEEE, 2005.  </w:t>
      </w:r>
    </w:p>
    <w:p w14:paraId="08FBB12D" w14:textId="030F3AAA" w:rsidR="00F07DE1" w:rsidRPr="007D108C" w:rsidRDefault="00F07DE1">
      <w:pPr>
        <w:pStyle w:val="ListParagraph"/>
        <w:numPr>
          <w:ilvl w:val="0"/>
          <w:numId w:val="16"/>
        </w:numPr>
        <w:spacing w:after="0" w:line="240" w:lineRule="auto"/>
        <w:textAlignment w:val="baseline"/>
        <w:rPr>
          <w:rFonts w:ascii="Times New Roman" w:eastAsia="Times New Roman" w:hAnsi="Times New Roman" w:cs="Times New Roman"/>
          <w:sz w:val="24"/>
          <w:szCs w:val="24"/>
          <w:rPrChange w:id="1489" w:author="Gregor von Laszewski" w:date="2016-05-09T08:55:00Z">
            <w:rPr/>
          </w:rPrChange>
        </w:rPr>
        <w:pPrChange w:id="1490" w:author="Gregor von Laszewski" w:date="2016-05-09T08:55:00Z">
          <w:pPr>
            <w:spacing w:after="0" w:line="240" w:lineRule="auto"/>
            <w:textAlignment w:val="baseline"/>
          </w:pPr>
        </w:pPrChange>
      </w:pPr>
      <w:del w:id="1491" w:author="Gregor von Laszewski" w:date="2016-05-09T08:56:00Z">
        <w:r w:rsidRPr="007D108C" w:rsidDel="00E4156A">
          <w:rPr>
            <w:rFonts w:ascii="Times New Roman" w:eastAsia="Times New Roman" w:hAnsi="Times New Roman" w:cs="Times New Roman"/>
            <w:sz w:val="24"/>
            <w:szCs w:val="24"/>
            <w:rPrChange w:id="1492" w:author="Gregor von Laszewski" w:date="2016-05-09T08:55:00Z">
              <w:rPr/>
            </w:rPrChange>
          </w:rPr>
          <w:delText>[2] . </w:delText>
        </w:r>
      </w:del>
      <w:r w:rsidRPr="007D108C">
        <w:rPr>
          <w:rFonts w:ascii="Times New Roman" w:eastAsia="Times New Roman" w:hAnsi="Times New Roman" w:cs="Times New Roman"/>
          <w:sz w:val="24"/>
          <w:szCs w:val="24"/>
          <w:rPrChange w:id="1493" w:author="Gregor von Laszewski" w:date="2016-05-09T08:55:00Z">
            <w:rPr/>
          </w:rPrChange>
        </w:rPr>
        <w:t>Viola, Paul, and Michael J. Jones. "Robust real-time face detection." International journal of computer vision 57.2 (2004): 137-154.   </w:t>
      </w:r>
    </w:p>
    <w:p w14:paraId="3AC8CFC2" w14:textId="7A4A4D64" w:rsidR="00F07DE1" w:rsidRPr="007D108C" w:rsidDel="007D108C" w:rsidRDefault="00F07DE1">
      <w:pPr>
        <w:pStyle w:val="ListParagraph"/>
        <w:numPr>
          <w:ilvl w:val="0"/>
          <w:numId w:val="16"/>
        </w:numPr>
        <w:spacing w:after="0" w:line="240" w:lineRule="auto"/>
        <w:textAlignment w:val="baseline"/>
        <w:rPr>
          <w:del w:id="1494" w:author="Gregor von Laszewski" w:date="2016-05-09T08:56:00Z"/>
          <w:rFonts w:ascii="Times New Roman" w:eastAsia="Times New Roman" w:hAnsi="Times New Roman" w:cs="Times New Roman"/>
          <w:sz w:val="24"/>
          <w:szCs w:val="24"/>
          <w:rPrChange w:id="1495" w:author="Gregor von Laszewski" w:date="2016-05-09T08:55:00Z">
            <w:rPr>
              <w:del w:id="1496" w:author="Gregor von Laszewski" w:date="2016-05-09T08:56:00Z"/>
            </w:rPr>
          </w:rPrChange>
        </w:rPr>
        <w:pPrChange w:id="1497" w:author="Gregor von Laszewski" w:date="2016-05-09T08:55:00Z">
          <w:pPr>
            <w:spacing w:after="0" w:line="240" w:lineRule="auto"/>
            <w:textAlignment w:val="baseline"/>
          </w:pPr>
        </w:pPrChange>
      </w:pPr>
      <w:del w:id="1498" w:author="Gregor von Laszewski" w:date="2016-05-09T08:55:00Z">
        <w:r w:rsidRPr="007D108C" w:rsidDel="007D108C">
          <w:rPr>
            <w:rFonts w:ascii="Times New Roman" w:eastAsia="Times New Roman" w:hAnsi="Times New Roman" w:cs="Times New Roman"/>
            <w:sz w:val="24"/>
            <w:szCs w:val="24"/>
            <w:rPrChange w:id="1499" w:author="Gregor von Laszewski" w:date="2016-05-09T08:55:00Z">
              <w:rPr/>
            </w:rPrChange>
          </w:rPr>
          <w:delText> </w:delText>
        </w:r>
      </w:del>
      <w:del w:id="1500" w:author="Gregor von Laszewski" w:date="2016-05-09T08:56:00Z">
        <w:r w:rsidRPr="007D108C" w:rsidDel="00E4156A">
          <w:rPr>
            <w:rFonts w:ascii="Times New Roman" w:eastAsia="Times New Roman" w:hAnsi="Times New Roman" w:cs="Times New Roman"/>
            <w:sz w:val="24"/>
            <w:szCs w:val="24"/>
            <w:rPrChange w:id="1501" w:author="Gregor von Laszewski" w:date="2016-05-09T08:55:00Z">
              <w:rPr/>
            </w:rPrChange>
          </w:rPr>
          <w:delText>[3]. </w:delText>
        </w:r>
      </w:del>
      <w:proofErr w:type="spellStart"/>
      <w:r w:rsidRPr="007D108C">
        <w:rPr>
          <w:rFonts w:ascii="Times New Roman" w:eastAsia="Times New Roman" w:hAnsi="Times New Roman" w:cs="Times New Roman"/>
          <w:sz w:val="24"/>
          <w:szCs w:val="24"/>
          <w:rPrChange w:id="1502" w:author="Gregor von Laszewski" w:date="2016-05-09T08:55:00Z">
            <w:rPr/>
          </w:rPrChange>
        </w:rPr>
        <w:t>Bradski</w:t>
      </w:r>
      <w:proofErr w:type="spellEnd"/>
      <w:r w:rsidRPr="007D108C">
        <w:rPr>
          <w:rFonts w:ascii="Times New Roman" w:eastAsia="Times New Roman" w:hAnsi="Times New Roman" w:cs="Times New Roman"/>
          <w:sz w:val="24"/>
          <w:szCs w:val="24"/>
          <w:rPrChange w:id="1503" w:author="Gregor von Laszewski" w:date="2016-05-09T08:55:00Z">
            <w:rPr/>
          </w:rPrChange>
        </w:rPr>
        <w:t xml:space="preserve">, Gary, and Adrian </w:t>
      </w:r>
      <w:proofErr w:type="spellStart"/>
      <w:r w:rsidRPr="007D108C">
        <w:rPr>
          <w:rFonts w:ascii="Times New Roman" w:eastAsia="Times New Roman" w:hAnsi="Times New Roman" w:cs="Times New Roman"/>
          <w:sz w:val="24"/>
          <w:szCs w:val="24"/>
          <w:rPrChange w:id="1504" w:author="Gregor von Laszewski" w:date="2016-05-09T08:55:00Z">
            <w:rPr/>
          </w:rPrChange>
        </w:rPr>
        <w:t>Kaehler</w:t>
      </w:r>
      <w:proofErr w:type="spellEnd"/>
      <w:r w:rsidRPr="007D108C">
        <w:rPr>
          <w:rFonts w:ascii="Times New Roman" w:eastAsia="Times New Roman" w:hAnsi="Times New Roman" w:cs="Times New Roman"/>
          <w:sz w:val="24"/>
          <w:szCs w:val="24"/>
          <w:rPrChange w:id="1505" w:author="Gregor von Laszewski" w:date="2016-05-09T08:55:00Z">
            <w:rPr/>
          </w:rPrChange>
        </w:rPr>
        <w:t xml:space="preserve">. Learning </w:t>
      </w:r>
      <w:proofErr w:type="spellStart"/>
      <w:r w:rsidRPr="007D108C">
        <w:rPr>
          <w:rFonts w:ascii="Times New Roman" w:eastAsia="Times New Roman" w:hAnsi="Times New Roman" w:cs="Times New Roman"/>
          <w:sz w:val="24"/>
          <w:szCs w:val="24"/>
          <w:rPrChange w:id="1506" w:author="Gregor von Laszewski" w:date="2016-05-09T08:55:00Z">
            <w:rPr/>
          </w:rPrChange>
        </w:rPr>
        <w:t>OpenCV</w:t>
      </w:r>
      <w:proofErr w:type="spellEnd"/>
      <w:r w:rsidRPr="007D108C">
        <w:rPr>
          <w:rFonts w:ascii="Times New Roman" w:eastAsia="Times New Roman" w:hAnsi="Times New Roman" w:cs="Times New Roman"/>
          <w:sz w:val="24"/>
          <w:szCs w:val="24"/>
          <w:rPrChange w:id="1507" w:author="Gregor von Laszewski" w:date="2016-05-09T08:55:00Z">
            <w:rPr/>
          </w:rPrChange>
        </w:rPr>
        <w:t xml:space="preserve">: Computer vision with the </w:t>
      </w:r>
      <w:proofErr w:type="spellStart"/>
      <w:r w:rsidRPr="007D108C">
        <w:rPr>
          <w:rFonts w:ascii="Times New Roman" w:eastAsia="Times New Roman" w:hAnsi="Times New Roman" w:cs="Times New Roman"/>
          <w:sz w:val="24"/>
          <w:szCs w:val="24"/>
          <w:rPrChange w:id="1508" w:author="Gregor von Laszewski" w:date="2016-05-09T08:55:00Z">
            <w:rPr/>
          </w:rPrChange>
        </w:rPr>
        <w:t>OpenCV</w:t>
      </w:r>
      <w:proofErr w:type="spellEnd"/>
      <w:r w:rsidRPr="007D108C">
        <w:rPr>
          <w:rFonts w:ascii="Times New Roman" w:eastAsia="Times New Roman" w:hAnsi="Times New Roman" w:cs="Times New Roman"/>
          <w:sz w:val="24"/>
          <w:szCs w:val="24"/>
          <w:rPrChange w:id="1509" w:author="Gregor von Laszewski" w:date="2016-05-09T08:55:00Z">
            <w:rPr/>
          </w:rPrChange>
        </w:rPr>
        <w:t xml:space="preserve"> library. " O'Reilly Media, Inc.", 2008. </w:t>
      </w:r>
      <w:del w:id="1510" w:author="Gregor von Laszewski" w:date="2016-05-09T08:56:00Z">
        <w:r w:rsidRPr="007D108C" w:rsidDel="007D108C">
          <w:rPr>
            <w:rFonts w:ascii="Times New Roman" w:eastAsia="Times New Roman" w:hAnsi="Times New Roman" w:cs="Times New Roman"/>
            <w:sz w:val="24"/>
            <w:szCs w:val="24"/>
            <w:rPrChange w:id="1511" w:author="Gregor von Laszewski" w:date="2016-05-09T08:55:00Z">
              <w:rPr/>
            </w:rPrChange>
          </w:rPr>
          <w:delText>  </w:delText>
        </w:r>
      </w:del>
    </w:p>
    <w:p w14:paraId="44D71919" w14:textId="77777777" w:rsidR="00F07DE1" w:rsidRPr="00E4156A" w:rsidRDefault="006E5194">
      <w:pPr>
        <w:pStyle w:val="ListParagraph"/>
        <w:numPr>
          <w:ilvl w:val="0"/>
          <w:numId w:val="16"/>
        </w:numPr>
        <w:spacing w:after="0" w:line="240" w:lineRule="auto"/>
        <w:textAlignment w:val="baseline"/>
        <w:rPr>
          <w:rFonts w:ascii="Times New Roman" w:eastAsia="Times New Roman" w:hAnsi="Times New Roman" w:cs="Times New Roman"/>
          <w:sz w:val="24"/>
          <w:szCs w:val="24"/>
        </w:rPr>
        <w:pPrChange w:id="1512" w:author="Gregor von Laszewski" w:date="2016-05-09T08:56:00Z">
          <w:pPr>
            <w:spacing w:after="0" w:line="240" w:lineRule="auto"/>
            <w:textAlignment w:val="baseline"/>
          </w:pPr>
        </w:pPrChange>
      </w:pPr>
      <w:r w:rsidRPr="007D108C">
        <w:fldChar w:fldCharType="begin"/>
      </w:r>
      <w:r>
        <w:instrText xml:space="preserve"> HYPERLINK "http://opencv.org/" </w:instrText>
      </w:r>
      <w:r w:rsidRPr="007D108C">
        <w:fldChar w:fldCharType="separate"/>
      </w:r>
      <w:r w:rsidR="00F07DE1" w:rsidRPr="007D108C">
        <w:rPr>
          <w:rFonts w:ascii="Times New Roman" w:eastAsia="Times New Roman" w:hAnsi="Times New Roman" w:cs="Times New Roman"/>
          <w:sz w:val="24"/>
          <w:szCs w:val="24"/>
        </w:rPr>
        <w:t>http://opencv.org/</w:t>
      </w:r>
      <w:r w:rsidRPr="007D108C">
        <w:rPr>
          <w:rFonts w:ascii="Times New Roman" w:eastAsia="Times New Roman" w:hAnsi="Times New Roman" w:cs="Times New Roman"/>
          <w:sz w:val="24"/>
          <w:szCs w:val="24"/>
        </w:rPr>
        <w:fldChar w:fldCharType="end"/>
      </w:r>
      <w:r w:rsidR="00F07DE1" w:rsidRPr="007D108C">
        <w:rPr>
          <w:rFonts w:ascii="Times New Roman" w:eastAsia="Times New Roman" w:hAnsi="Times New Roman" w:cs="Times New Roman"/>
          <w:sz w:val="24"/>
          <w:szCs w:val="24"/>
        </w:rPr>
        <w:t>  </w:t>
      </w:r>
    </w:p>
    <w:p w14:paraId="0AEAA2D6" w14:textId="0F87FA08" w:rsidR="00F07DE1" w:rsidRPr="007D108C" w:rsidRDefault="00F07DE1">
      <w:pPr>
        <w:pStyle w:val="ListParagraph"/>
        <w:numPr>
          <w:ilvl w:val="0"/>
          <w:numId w:val="16"/>
        </w:numPr>
        <w:spacing w:after="0" w:line="240" w:lineRule="auto"/>
        <w:textAlignment w:val="baseline"/>
        <w:rPr>
          <w:rFonts w:ascii="Times New Roman" w:eastAsia="Times New Roman" w:hAnsi="Times New Roman" w:cs="Times New Roman"/>
          <w:sz w:val="24"/>
          <w:szCs w:val="24"/>
          <w:rPrChange w:id="1513" w:author="Gregor von Laszewski" w:date="2016-05-09T08:55:00Z">
            <w:rPr/>
          </w:rPrChange>
        </w:rPr>
        <w:pPrChange w:id="1514" w:author="Gregor von Laszewski" w:date="2016-05-09T08:55:00Z">
          <w:pPr>
            <w:spacing w:after="0" w:line="240" w:lineRule="auto"/>
            <w:textAlignment w:val="baseline"/>
          </w:pPr>
        </w:pPrChange>
      </w:pPr>
      <w:del w:id="1515" w:author="Gregor von Laszewski" w:date="2016-05-09T08:55:00Z">
        <w:r w:rsidRPr="007D108C" w:rsidDel="007D108C">
          <w:rPr>
            <w:rFonts w:ascii="Times New Roman" w:eastAsia="Times New Roman" w:hAnsi="Times New Roman" w:cs="Times New Roman"/>
            <w:sz w:val="24"/>
            <w:szCs w:val="24"/>
            <w:rPrChange w:id="1516" w:author="Gregor von Laszewski" w:date="2016-05-09T08:55:00Z">
              <w:rPr/>
            </w:rPrChange>
          </w:rPr>
          <w:delText> </w:delText>
        </w:r>
      </w:del>
      <w:del w:id="1517" w:author="Gregor von Laszewski" w:date="2016-05-09T08:56:00Z">
        <w:r w:rsidRPr="007D108C" w:rsidDel="00E4156A">
          <w:rPr>
            <w:rFonts w:ascii="Times New Roman" w:eastAsia="Times New Roman" w:hAnsi="Times New Roman" w:cs="Times New Roman"/>
            <w:sz w:val="24"/>
            <w:szCs w:val="24"/>
            <w:rPrChange w:id="1518" w:author="Gregor von Laszewski" w:date="2016-05-09T08:55:00Z">
              <w:rPr/>
            </w:rPrChange>
          </w:rPr>
          <w:delText>[4]. </w:delText>
        </w:r>
      </w:del>
      <w:r w:rsidRPr="007D108C">
        <w:rPr>
          <w:rFonts w:ascii="Times New Roman" w:eastAsia="Times New Roman" w:hAnsi="Times New Roman" w:cs="Times New Roman"/>
          <w:sz w:val="24"/>
          <w:szCs w:val="24"/>
          <w:rPrChange w:id="1519" w:author="Gregor von Laszewski" w:date="2016-05-09T08:55:00Z">
            <w:rPr/>
          </w:rPrChange>
        </w:rPr>
        <w:t xml:space="preserve">Brandon Amos, </w:t>
      </w:r>
      <w:proofErr w:type="spellStart"/>
      <w:r w:rsidRPr="007D108C">
        <w:rPr>
          <w:rFonts w:ascii="Times New Roman" w:eastAsia="Times New Roman" w:hAnsi="Times New Roman" w:cs="Times New Roman"/>
          <w:sz w:val="24"/>
          <w:szCs w:val="24"/>
          <w:rPrChange w:id="1520" w:author="Gregor von Laszewski" w:date="2016-05-09T08:55:00Z">
            <w:rPr/>
          </w:rPrChange>
        </w:rPr>
        <w:t>Bartosz</w:t>
      </w:r>
      <w:proofErr w:type="spellEnd"/>
      <w:r w:rsidRPr="007D108C">
        <w:rPr>
          <w:rFonts w:ascii="Times New Roman" w:eastAsia="Times New Roman" w:hAnsi="Times New Roman" w:cs="Times New Roman"/>
          <w:sz w:val="24"/>
          <w:szCs w:val="24"/>
          <w:rPrChange w:id="1521" w:author="Gregor von Laszewski" w:date="2016-05-09T08:55:00Z">
            <w:rPr/>
          </w:rPrChange>
        </w:rPr>
        <w:t xml:space="preserve"> </w:t>
      </w:r>
      <w:proofErr w:type="spellStart"/>
      <w:r w:rsidRPr="007D108C">
        <w:rPr>
          <w:rFonts w:ascii="Times New Roman" w:eastAsia="Times New Roman" w:hAnsi="Times New Roman" w:cs="Times New Roman"/>
          <w:sz w:val="24"/>
          <w:szCs w:val="24"/>
          <w:rPrChange w:id="1522" w:author="Gregor von Laszewski" w:date="2016-05-09T08:55:00Z">
            <w:rPr/>
          </w:rPrChange>
        </w:rPr>
        <w:t>Ludwiczuk</w:t>
      </w:r>
      <w:proofErr w:type="spellEnd"/>
      <w:r w:rsidRPr="007D108C">
        <w:rPr>
          <w:rFonts w:ascii="Times New Roman" w:eastAsia="Times New Roman" w:hAnsi="Times New Roman" w:cs="Times New Roman"/>
          <w:sz w:val="24"/>
          <w:szCs w:val="24"/>
          <w:rPrChange w:id="1523" w:author="Gregor von Laszewski" w:date="2016-05-09T08:55:00Z">
            <w:rPr/>
          </w:rPrChange>
        </w:rPr>
        <w:t xml:space="preserve">, Jan </w:t>
      </w:r>
      <w:proofErr w:type="spellStart"/>
      <w:r w:rsidRPr="007D108C">
        <w:rPr>
          <w:rFonts w:ascii="Times New Roman" w:eastAsia="Times New Roman" w:hAnsi="Times New Roman" w:cs="Times New Roman"/>
          <w:sz w:val="24"/>
          <w:szCs w:val="24"/>
          <w:rPrChange w:id="1524" w:author="Gregor von Laszewski" w:date="2016-05-09T08:55:00Z">
            <w:rPr/>
          </w:rPrChange>
        </w:rPr>
        <w:t>Harkes</w:t>
      </w:r>
      <w:proofErr w:type="spellEnd"/>
      <w:r w:rsidRPr="007D108C">
        <w:rPr>
          <w:rFonts w:ascii="Times New Roman" w:eastAsia="Times New Roman" w:hAnsi="Times New Roman" w:cs="Times New Roman"/>
          <w:sz w:val="24"/>
          <w:szCs w:val="24"/>
          <w:rPrChange w:id="1525" w:author="Gregor von Laszewski" w:date="2016-05-09T08:55:00Z">
            <w:rPr/>
          </w:rPrChange>
        </w:rPr>
        <w:t xml:space="preserve">, </w:t>
      </w:r>
      <w:proofErr w:type="spellStart"/>
      <w:r w:rsidRPr="007D108C">
        <w:rPr>
          <w:rFonts w:ascii="Times New Roman" w:eastAsia="Times New Roman" w:hAnsi="Times New Roman" w:cs="Times New Roman"/>
          <w:sz w:val="24"/>
          <w:szCs w:val="24"/>
          <w:rPrChange w:id="1526" w:author="Gregor von Laszewski" w:date="2016-05-09T08:55:00Z">
            <w:rPr/>
          </w:rPrChange>
        </w:rPr>
        <w:t>Padmanabhan</w:t>
      </w:r>
      <w:proofErr w:type="spellEnd"/>
      <w:r w:rsidRPr="007D108C">
        <w:rPr>
          <w:rFonts w:ascii="Times New Roman" w:eastAsia="Times New Roman" w:hAnsi="Times New Roman" w:cs="Times New Roman"/>
          <w:sz w:val="24"/>
          <w:szCs w:val="24"/>
          <w:rPrChange w:id="1527" w:author="Gregor von Laszewski" w:date="2016-05-09T08:55:00Z">
            <w:rPr/>
          </w:rPrChange>
        </w:rPr>
        <w:t xml:space="preserve"> </w:t>
      </w:r>
      <w:proofErr w:type="spellStart"/>
      <w:r w:rsidRPr="007D108C">
        <w:rPr>
          <w:rFonts w:ascii="Times New Roman" w:eastAsia="Times New Roman" w:hAnsi="Times New Roman" w:cs="Times New Roman"/>
          <w:sz w:val="24"/>
          <w:szCs w:val="24"/>
          <w:rPrChange w:id="1528" w:author="Gregor von Laszewski" w:date="2016-05-09T08:55:00Z">
            <w:rPr/>
          </w:rPrChange>
        </w:rPr>
        <w:t>Pillai,Khalid</w:t>
      </w:r>
      <w:proofErr w:type="spellEnd"/>
      <w:r w:rsidRPr="007D108C">
        <w:rPr>
          <w:rFonts w:ascii="Times New Roman" w:eastAsia="Times New Roman" w:hAnsi="Times New Roman" w:cs="Times New Roman"/>
          <w:sz w:val="24"/>
          <w:szCs w:val="24"/>
          <w:rPrChange w:id="1529" w:author="Gregor von Laszewski" w:date="2016-05-09T08:55:00Z">
            <w:rPr/>
          </w:rPrChange>
        </w:rPr>
        <w:t xml:space="preserve"> </w:t>
      </w:r>
      <w:proofErr w:type="spellStart"/>
      <w:r w:rsidRPr="007D108C">
        <w:rPr>
          <w:rFonts w:ascii="Times New Roman" w:eastAsia="Times New Roman" w:hAnsi="Times New Roman" w:cs="Times New Roman"/>
          <w:sz w:val="24"/>
          <w:szCs w:val="24"/>
          <w:rPrChange w:id="1530" w:author="Gregor von Laszewski" w:date="2016-05-09T08:55:00Z">
            <w:rPr/>
          </w:rPrChange>
        </w:rPr>
        <w:t>Elgazzar</w:t>
      </w:r>
      <w:proofErr w:type="spellEnd"/>
      <w:r w:rsidRPr="007D108C">
        <w:rPr>
          <w:rFonts w:ascii="Times New Roman" w:eastAsia="Times New Roman" w:hAnsi="Times New Roman" w:cs="Times New Roman"/>
          <w:sz w:val="24"/>
          <w:szCs w:val="24"/>
          <w:rPrChange w:id="1531" w:author="Gregor von Laszewski" w:date="2016-05-09T08:55:00Z">
            <w:rPr/>
          </w:rPrChange>
        </w:rPr>
        <w:t>, and </w:t>
      </w:r>
      <w:proofErr w:type="spellStart"/>
      <w:r w:rsidRPr="007D108C">
        <w:rPr>
          <w:rFonts w:ascii="Times New Roman" w:eastAsia="Times New Roman" w:hAnsi="Times New Roman" w:cs="Times New Roman"/>
          <w:sz w:val="24"/>
          <w:szCs w:val="24"/>
          <w:rPrChange w:id="1532" w:author="Gregor von Laszewski" w:date="2016-05-09T08:55:00Z">
            <w:rPr/>
          </w:rPrChange>
        </w:rPr>
        <w:t>Mahadev</w:t>
      </w:r>
      <w:proofErr w:type="spellEnd"/>
      <w:r w:rsidRPr="007D108C">
        <w:rPr>
          <w:rFonts w:ascii="Times New Roman" w:eastAsia="Times New Roman" w:hAnsi="Times New Roman" w:cs="Times New Roman"/>
          <w:sz w:val="24"/>
          <w:szCs w:val="24"/>
          <w:rPrChange w:id="1533" w:author="Gregor von Laszewski" w:date="2016-05-09T08:55:00Z">
            <w:rPr/>
          </w:rPrChange>
        </w:rPr>
        <w:t xml:space="preserve"> </w:t>
      </w:r>
      <w:proofErr w:type="spellStart"/>
      <w:r w:rsidRPr="007D108C">
        <w:rPr>
          <w:rFonts w:ascii="Times New Roman" w:eastAsia="Times New Roman" w:hAnsi="Times New Roman" w:cs="Times New Roman"/>
          <w:sz w:val="24"/>
          <w:szCs w:val="24"/>
          <w:rPrChange w:id="1534" w:author="Gregor von Laszewski" w:date="2016-05-09T08:55:00Z">
            <w:rPr/>
          </w:rPrChange>
        </w:rPr>
        <w:t>Satyanarayanan.OpenFace</w:t>
      </w:r>
      <w:proofErr w:type="spellEnd"/>
      <w:r w:rsidRPr="007D108C">
        <w:rPr>
          <w:rFonts w:ascii="Times New Roman" w:eastAsia="Times New Roman" w:hAnsi="Times New Roman" w:cs="Times New Roman"/>
          <w:sz w:val="24"/>
          <w:szCs w:val="24"/>
          <w:rPrChange w:id="1535" w:author="Gregor von Laszewski" w:date="2016-05-09T08:55:00Z">
            <w:rPr/>
          </w:rPrChange>
        </w:rPr>
        <w:t xml:space="preserve">: Face Recognition with Deep Neural </w:t>
      </w:r>
      <w:proofErr w:type="spellStart"/>
      <w:r w:rsidRPr="007D108C">
        <w:rPr>
          <w:rFonts w:ascii="Times New Roman" w:eastAsia="Times New Roman" w:hAnsi="Times New Roman" w:cs="Times New Roman"/>
          <w:sz w:val="24"/>
          <w:szCs w:val="24"/>
          <w:rPrChange w:id="1536" w:author="Gregor von Laszewski" w:date="2016-05-09T08:55:00Z">
            <w:rPr/>
          </w:rPrChange>
        </w:rPr>
        <w:t>Networks.</w:t>
      </w:r>
      <w:r w:rsidR="006E5194" w:rsidRPr="007D108C">
        <w:fldChar w:fldCharType="begin"/>
      </w:r>
      <w:r w:rsidR="006E5194">
        <w:instrText xml:space="preserve"> HYPERLINK "http://github.com/cmusatyalab/openface" </w:instrText>
      </w:r>
      <w:r w:rsidR="006E5194" w:rsidRPr="007D108C">
        <w:fldChar w:fldCharType="separate"/>
      </w:r>
      <w:r w:rsidRPr="007D108C">
        <w:rPr>
          <w:rFonts w:ascii="Times New Roman" w:eastAsia="Times New Roman" w:hAnsi="Times New Roman" w:cs="Times New Roman"/>
          <w:sz w:val="24"/>
          <w:szCs w:val="24"/>
          <w:rPrChange w:id="1537" w:author="Gregor von Laszewski" w:date="2016-05-09T08:55:00Z">
            <w:rPr/>
          </w:rPrChange>
        </w:rPr>
        <w:t>http</w:t>
      </w:r>
      <w:proofErr w:type="spellEnd"/>
      <w:r w:rsidRPr="007D108C">
        <w:rPr>
          <w:rFonts w:ascii="Times New Roman" w:eastAsia="Times New Roman" w:hAnsi="Times New Roman" w:cs="Times New Roman"/>
          <w:sz w:val="24"/>
          <w:szCs w:val="24"/>
          <w:rPrChange w:id="1538" w:author="Gregor von Laszewski" w:date="2016-05-09T08:55:00Z">
            <w:rPr/>
          </w:rPrChange>
        </w:rPr>
        <w:t>://github.com/</w:t>
      </w:r>
      <w:proofErr w:type="spellStart"/>
      <w:r w:rsidRPr="007D108C">
        <w:rPr>
          <w:rFonts w:ascii="Times New Roman" w:eastAsia="Times New Roman" w:hAnsi="Times New Roman" w:cs="Times New Roman"/>
          <w:sz w:val="24"/>
          <w:szCs w:val="24"/>
          <w:rPrChange w:id="1539" w:author="Gregor von Laszewski" w:date="2016-05-09T08:55:00Z">
            <w:rPr/>
          </w:rPrChange>
        </w:rPr>
        <w:t>cmusatyalab</w:t>
      </w:r>
      <w:proofErr w:type="spellEnd"/>
      <w:r w:rsidRPr="007D108C">
        <w:rPr>
          <w:rFonts w:ascii="Times New Roman" w:eastAsia="Times New Roman" w:hAnsi="Times New Roman" w:cs="Times New Roman"/>
          <w:sz w:val="24"/>
          <w:szCs w:val="24"/>
          <w:rPrChange w:id="1540" w:author="Gregor von Laszewski" w:date="2016-05-09T08:55:00Z">
            <w:rPr/>
          </w:rPrChange>
        </w:rPr>
        <w:t>/</w:t>
      </w:r>
      <w:proofErr w:type="spellStart"/>
      <w:r w:rsidRPr="007D108C">
        <w:rPr>
          <w:rFonts w:ascii="Times New Roman" w:eastAsia="Times New Roman" w:hAnsi="Times New Roman" w:cs="Times New Roman"/>
          <w:sz w:val="24"/>
          <w:szCs w:val="24"/>
          <w:rPrChange w:id="1541" w:author="Gregor von Laszewski" w:date="2016-05-09T08:55:00Z">
            <w:rPr/>
          </w:rPrChange>
        </w:rPr>
        <w:t>openface</w:t>
      </w:r>
      <w:r w:rsidR="006E5194" w:rsidRPr="007D108C">
        <w:rPr>
          <w:rFonts w:ascii="Times New Roman" w:eastAsia="Times New Roman" w:hAnsi="Times New Roman" w:cs="Times New Roman"/>
          <w:sz w:val="24"/>
          <w:szCs w:val="24"/>
          <w:rPrChange w:id="1542" w:author="Gregor von Laszewski" w:date="2016-05-09T08:55:00Z">
            <w:rPr/>
          </w:rPrChange>
        </w:rPr>
        <w:fldChar w:fldCharType="end"/>
      </w:r>
      <w:r w:rsidRPr="007D108C">
        <w:rPr>
          <w:rFonts w:ascii="Times New Roman" w:eastAsia="Times New Roman" w:hAnsi="Times New Roman" w:cs="Times New Roman"/>
          <w:sz w:val="24"/>
          <w:szCs w:val="24"/>
          <w:rPrChange w:id="1543" w:author="Gregor von Laszewski" w:date="2016-05-09T08:55:00Z">
            <w:rPr/>
          </w:rPrChange>
        </w:rPr>
        <w:t>.Accessed</w:t>
      </w:r>
      <w:proofErr w:type="spellEnd"/>
      <w:r w:rsidRPr="007D108C">
        <w:rPr>
          <w:rFonts w:ascii="Times New Roman" w:eastAsia="Times New Roman" w:hAnsi="Times New Roman" w:cs="Times New Roman"/>
          <w:sz w:val="24"/>
          <w:szCs w:val="24"/>
          <w:rPrChange w:id="1544" w:author="Gregor von Laszewski" w:date="2016-05-09T08:55:00Z">
            <w:rPr/>
          </w:rPrChange>
        </w:rPr>
        <w:t>: 2016-01-1 </w:t>
      </w:r>
    </w:p>
    <w:p w14:paraId="66759B8B" w14:textId="1C450665" w:rsidR="00F07DE1" w:rsidRPr="007D108C" w:rsidRDefault="00F07DE1">
      <w:pPr>
        <w:pStyle w:val="ListParagraph"/>
        <w:numPr>
          <w:ilvl w:val="0"/>
          <w:numId w:val="16"/>
        </w:numPr>
        <w:spacing w:after="0" w:line="240" w:lineRule="auto"/>
        <w:textAlignment w:val="baseline"/>
        <w:rPr>
          <w:rFonts w:ascii="Times New Roman" w:eastAsia="Times New Roman" w:hAnsi="Times New Roman" w:cs="Times New Roman"/>
          <w:sz w:val="24"/>
          <w:szCs w:val="24"/>
          <w:rPrChange w:id="1545" w:author="Gregor von Laszewski" w:date="2016-05-09T08:55:00Z">
            <w:rPr/>
          </w:rPrChange>
        </w:rPr>
        <w:pPrChange w:id="1546" w:author="Gregor von Laszewski" w:date="2016-05-09T08:55:00Z">
          <w:pPr>
            <w:spacing w:after="0" w:line="240" w:lineRule="auto"/>
            <w:textAlignment w:val="baseline"/>
          </w:pPr>
        </w:pPrChange>
      </w:pPr>
      <w:del w:id="1547" w:author="Gregor von Laszewski" w:date="2016-05-09T08:55:00Z">
        <w:r w:rsidRPr="007D108C" w:rsidDel="007D108C">
          <w:rPr>
            <w:rFonts w:ascii="Times New Roman" w:eastAsia="Times New Roman" w:hAnsi="Times New Roman" w:cs="Times New Roman"/>
            <w:sz w:val="24"/>
            <w:szCs w:val="24"/>
            <w:rPrChange w:id="1548" w:author="Gregor von Laszewski" w:date="2016-05-09T08:55:00Z">
              <w:rPr/>
            </w:rPrChange>
          </w:rPr>
          <w:delText> </w:delText>
        </w:r>
      </w:del>
      <w:del w:id="1549" w:author="Gregor von Laszewski" w:date="2016-05-09T08:56:00Z">
        <w:r w:rsidRPr="007D108C" w:rsidDel="00E4156A">
          <w:rPr>
            <w:rFonts w:ascii="Times New Roman" w:eastAsia="Times New Roman" w:hAnsi="Times New Roman" w:cs="Times New Roman"/>
            <w:sz w:val="24"/>
            <w:szCs w:val="24"/>
            <w:rPrChange w:id="1550" w:author="Gregor von Laszewski" w:date="2016-05-09T08:55:00Z">
              <w:rPr/>
            </w:rPrChange>
          </w:rPr>
          <w:delText>[5]</w:delText>
        </w:r>
      </w:del>
      <w:del w:id="1551" w:author="Gregor von Laszewski" w:date="2016-05-09T08:55:00Z">
        <w:r w:rsidRPr="007D108C" w:rsidDel="007D108C">
          <w:rPr>
            <w:rFonts w:ascii="Times New Roman" w:eastAsia="Times New Roman" w:hAnsi="Times New Roman" w:cs="Times New Roman"/>
            <w:sz w:val="24"/>
            <w:szCs w:val="24"/>
            <w:rPrChange w:id="1552" w:author="Gregor von Laszewski" w:date="2016-05-09T08:55:00Z">
              <w:rPr/>
            </w:rPrChange>
          </w:rPr>
          <w:delText> ]</w:delText>
        </w:r>
      </w:del>
      <w:del w:id="1553" w:author="Gregor von Laszewski" w:date="2016-05-09T08:56:00Z">
        <w:r w:rsidRPr="007D108C" w:rsidDel="00E4156A">
          <w:rPr>
            <w:rFonts w:ascii="Times New Roman" w:eastAsia="Times New Roman" w:hAnsi="Times New Roman" w:cs="Times New Roman"/>
            <w:sz w:val="24"/>
            <w:szCs w:val="24"/>
            <w:rPrChange w:id="1554" w:author="Gregor von Laszewski" w:date="2016-05-09T08:55:00Z">
              <w:rPr/>
            </w:rPrChange>
          </w:rPr>
          <w:delText> </w:delText>
        </w:r>
      </w:del>
      <w:r w:rsidRPr="007D108C">
        <w:rPr>
          <w:rFonts w:ascii="Times New Roman" w:eastAsia="Times New Roman" w:hAnsi="Times New Roman" w:cs="Times New Roman"/>
          <w:sz w:val="24"/>
          <w:szCs w:val="24"/>
          <w:rPrChange w:id="1555" w:author="Gregor von Laszewski" w:date="2016-05-09T08:55:00Z">
            <w:rPr/>
          </w:rPrChange>
        </w:rPr>
        <w:t xml:space="preserve">S. </w:t>
      </w:r>
      <w:proofErr w:type="spellStart"/>
      <w:r w:rsidRPr="007D108C">
        <w:rPr>
          <w:rFonts w:ascii="Times New Roman" w:eastAsia="Times New Roman" w:hAnsi="Times New Roman" w:cs="Times New Roman"/>
          <w:sz w:val="24"/>
          <w:szCs w:val="24"/>
          <w:rPrChange w:id="1556" w:author="Gregor von Laszewski" w:date="2016-05-09T08:55:00Z">
            <w:rPr/>
          </w:rPrChange>
        </w:rPr>
        <w:t>Milborrow</w:t>
      </w:r>
      <w:proofErr w:type="spellEnd"/>
      <w:r w:rsidRPr="007D108C">
        <w:rPr>
          <w:rFonts w:ascii="Times New Roman" w:eastAsia="Times New Roman" w:hAnsi="Times New Roman" w:cs="Times New Roman"/>
          <w:sz w:val="24"/>
          <w:szCs w:val="24"/>
          <w:rPrChange w:id="1557" w:author="Gregor von Laszewski" w:date="2016-05-09T08:55:00Z">
            <w:rPr/>
          </w:rPrChange>
        </w:rPr>
        <w:t xml:space="preserve"> and J. </w:t>
      </w:r>
      <w:proofErr w:type="spellStart"/>
      <w:r w:rsidRPr="007D108C">
        <w:rPr>
          <w:rFonts w:ascii="Times New Roman" w:eastAsia="Times New Roman" w:hAnsi="Times New Roman" w:cs="Times New Roman"/>
          <w:sz w:val="24"/>
          <w:szCs w:val="24"/>
          <w:rPrChange w:id="1558" w:author="Gregor von Laszewski" w:date="2016-05-09T08:55:00Z">
            <w:rPr/>
          </w:rPrChange>
        </w:rPr>
        <w:t>Morkel</w:t>
      </w:r>
      <w:proofErr w:type="spellEnd"/>
      <w:r w:rsidRPr="007D108C">
        <w:rPr>
          <w:rFonts w:ascii="Times New Roman" w:eastAsia="Times New Roman" w:hAnsi="Times New Roman" w:cs="Times New Roman"/>
          <w:sz w:val="24"/>
          <w:szCs w:val="24"/>
          <w:rPrChange w:id="1559" w:author="Gregor von Laszewski" w:date="2016-05-09T08:55:00Z">
            <w:rPr/>
          </w:rPrChange>
        </w:rPr>
        <w:t xml:space="preserve"> and F. Nicolls, The MUCT Landmarked Face Database. Pattern Recognition Association of South Africa. (2015) </w:t>
      </w:r>
    </w:p>
    <w:p w14:paraId="48DD1F5A" w14:textId="77777777" w:rsidR="00F07DE1" w:rsidRPr="00F07DE1" w:rsidRDefault="00F07DE1" w:rsidP="00F07DE1">
      <w:pPr>
        <w:spacing w:after="0" w:line="240" w:lineRule="auto"/>
        <w:jc w:val="both"/>
        <w:textAlignment w:val="baseline"/>
        <w:rPr>
          <w:rFonts w:ascii="Segoe UI" w:eastAsia="Times New Roman" w:hAnsi="Segoe UI" w:cs="Segoe UI"/>
          <w:sz w:val="12"/>
          <w:szCs w:val="12"/>
        </w:rPr>
      </w:pPr>
      <w:r w:rsidRPr="00F07DE1">
        <w:rPr>
          <w:rFonts w:ascii="Times New Roman" w:eastAsia="Times New Roman" w:hAnsi="Times New Roman" w:cs="Times New Roman"/>
          <w:sz w:val="18"/>
          <w:szCs w:val="18"/>
        </w:rPr>
        <w:t> </w:t>
      </w:r>
      <w:r w:rsidRPr="00F07DE1">
        <w:rPr>
          <w:rFonts w:ascii="Times New Roman" w:eastAsia="Times New Roman" w:hAnsi="Times New Roman" w:cs="Times New Roman"/>
          <w:sz w:val="18"/>
          <w:szCs w:val="18"/>
        </w:rPr>
        <w:br/>
        <w:t> </w:t>
      </w:r>
    </w:p>
    <w:p w14:paraId="6608A333" w14:textId="77777777" w:rsidR="00F07DE1" w:rsidRPr="00F07DE1" w:rsidRDefault="00F07DE1" w:rsidP="00F07DE1">
      <w:pPr>
        <w:spacing w:after="0" w:line="240" w:lineRule="auto"/>
        <w:ind w:left="360" w:hanging="360"/>
        <w:textAlignment w:val="baseline"/>
        <w:rPr>
          <w:rFonts w:ascii="Segoe UI" w:eastAsia="Times New Roman" w:hAnsi="Segoe UI" w:cs="Segoe UI"/>
          <w:sz w:val="12"/>
          <w:szCs w:val="12"/>
        </w:rPr>
      </w:pPr>
      <w:r w:rsidRPr="00F07DE1">
        <w:rPr>
          <w:rFonts w:ascii="Times New Roman" w:eastAsia="Times New Roman" w:hAnsi="Times New Roman" w:cs="Times New Roman"/>
          <w:sz w:val="18"/>
          <w:szCs w:val="18"/>
        </w:rPr>
        <w:t> </w:t>
      </w:r>
    </w:p>
    <w:p w14:paraId="7469BDC1" w14:textId="77777777" w:rsidR="00F07DE1" w:rsidRPr="00F07DE1" w:rsidRDefault="00F07DE1" w:rsidP="00F07DE1">
      <w:pPr>
        <w:spacing w:after="0" w:line="240" w:lineRule="auto"/>
        <w:ind w:left="360" w:hanging="360"/>
        <w:textAlignment w:val="baseline"/>
        <w:rPr>
          <w:rFonts w:ascii="Segoe UI" w:eastAsia="Times New Roman" w:hAnsi="Segoe UI" w:cs="Segoe UI"/>
          <w:sz w:val="12"/>
          <w:szCs w:val="12"/>
        </w:rPr>
      </w:pPr>
      <w:r w:rsidRPr="00F07DE1">
        <w:rPr>
          <w:rFonts w:ascii="Times New Roman" w:eastAsia="Times New Roman" w:hAnsi="Times New Roman" w:cs="Times New Roman"/>
          <w:sz w:val="18"/>
          <w:szCs w:val="18"/>
        </w:rPr>
        <w:t> </w:t>
      </w:r>
    </w:p>
    <w:p w14:paraId="17A19A57" w14:textId="77777777" w:rsidR="00F07DE1" w:rsidRPr="00F07DE1" w:rsidRDefault="00F07DE1" w:rsidP="00F07DE1">
      <w:pPr>
        <w:spacing w:after="0" w:line="240" w:lineRule="auto"/>
        <w:ind w:left="360" w:hanging="360"/>
        <w:textAlignment w:val="baseline"/>
        <w:rPr>
          <w:rFonts w:ascii="Segoe UI" w:eastAsia="Times New Roman" w:hAnsi="Segoe UI" w:cs="Segoe UI"/>
          <w:sz w:val="12"/>
          <w:szCs w:val="12"/>
        </w:rPr>
      </w:pPr>
      <w:r w:rsidRPr="00F07DE1">
        <w:rPr>
          <w:rFonts w:ascii="Times New Roman" w:eastAsia="Times New Roman" w:hAnsi="Times New Roman" w:cs="Times New Roman"/>
          <w:sz w:val="18"/>
          <w:szCs w:val="18"/>
        </w:rPr>
        <w:t> </w:t>
      </w:r>
    </w:p>
    <w:p w14:paraId="2DAAAD96" w14:textId="77777777" w:rsidR="00F07DE1" w:rsidRPr="00F07DE1" w:rsidRDefault="00F07DE1" w:rsidP="00F07DE1">
      <w:pPr>
        <w:spacing w:after="0" w:line="240" w:lineRule="auto"/>
        <w:ind w:left="360" w:hanging="360"/>
        <w:textAlignment w:val="baseline"/>
        <w:rPr>
          <w:rFonts w:ascii="Segoe UI" w:eastAsia="Times New Roman" w:hAnsi="Segoe UI" w:cs="Segoe UI"/>
          <w:sz w:val="12"/>
          <w:szCs w:val="12"/>
        </w:rPr>
      </w:pPr>
      <w:r w:rsidRPr="00F07DE1">
        <w:rPr>
          <w:rFonts w:ascii="Times New Roman" w:eastAsia="Times New Roman" w:hAnsi="Times New Roman" w:cs="Times New Roman"/>
          <w:sz w:val="18"/>
          <w:szCs w:val="18"/>
        </w:rPr>
        <w:t> </w:t>
      </w:r>
    </w:p>
    <w:p w14:paraId="07D20CE4" w14:textId="77777777" w:rsidR="00305614" w:rsidRDefault="00305614"/>
    <w:sectPr w:rsidR="0030561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6" w:author="Gregor von Laszewski" w:date="2016-05-09T09:23:00Z" w:initials="GvL">
    <w:p w14:paraId="2F1023F2" w14:textId="662404A7" w:rsidR="00D905C2" w:rsidRDefault="00D905C2">
      <w:pPr>
        <w:pStyle w:val="CommentText"/>
      </w:pPr>
      <w:r>
        <w:rPr>
          <w:rStyle w:val="CommentReference"/>
        </w:rPr>
        <w:annotationRef/>
      </w:r>
      <w:r>
        <w:t>The modifications in this report currently conducted exceed the modification just based on spellchecking, thus it will be warranted to add Gregor von Laszewski to this document</w:t>
      </w:r>
      <w:r w:rsidR="004B5B22">
        <w:t>, if this document is further expanded upon.</w:t>
      </w:r>
    </w:p>
    <w:p w14:paraId="779A13E6" w14:textId="77777777" w:rsidR="00FD6755" w:rsidRDefault="00FD6755">
      <w:pPr>
        <w:pStyle w:val="CommentText"/>
      </w:pPr>
    </w:p>
    <w:p w14:paraId="6CFA686C" w14:textId="0A4AA133" w:rsidR="00FD6755" w:rsidRDefault="00FD6755">
      <w:pPr>
        <w:pStyle w:val="CommentText"/>
      </w:pPr>
      <w:r>
        <w:t xml:space="preserve">Please also understand that I like to include my own results from running the data in Ubuntu in </w:t>
      </w:r>
      <w:proofErr w:type="spellStart"/>
      <w:r>
        <w:t>vbox</w:t>
      </w:r>
      <w:proofErr w:type="spellEnd"/>
      <w:r>
        <w:t xml:space="preserve"> and </w:t>
      </w:r>
      <w:proofErr w:type="spellStart"/>
      <w:r>
        <w:t>docker</w:t>
      </w:r>
      <w:proofErr w:type="spellEnd"/>
      <w:r>
        <w:t xml:space="preserve"> in </w:t>
      </w:r>
      <w:proofErr w:type="spellStart"/>
      <w:r>
        <w:t>vbox</w:t>
      </w:r>
      <w:proofErr w:type="spellEnd"/>
      <w:r>
        <w:t xml:space="preserve"> to this report.</w:t>
      </w:r>
    </w:p>
    <w:p w14:paraId="1C26745C" w14:textId="77777777" w:rsidR="00FD6755" w:rsidRDefault="00FD6755">
      <w:pPr>
        <w:pStyle w:val="CommentText"/>
      </w:pPr>
    </w:p>
    <w:p w14:paraId="6C16E8B5" w14:textId="04CF4774" w:rsidR="00FD6755" w:rsidRDefault="00FD6755">
      <w:pPr>
        <w:pStyle w:val="CommentText"/>
      </w:pPr>
      <w:r>
        <w:t>We will be adding the experience from other machines also.</w:t>
      </w:r>
    </w:p>
    <w:p w14:paraId="374CDFA0" w14:textId="77777777" w:rsidR="00B55C35" w:rsidRDefault="00B55C35">
      <w:pPr>
        <w:pStyle w:val="CommentText"/>
      </w:pPr>
    </w:p>
    <w:p w14:paraId="1B2BD46B" w14:textId="342B3A03" w:rsidR="00B55C35" w:rsidRDefault="00B55C35">
      <w:pPr>
        <w:pStyle w:val="CommentText"/>
      </w:pPr>
      <w:r>
        <w:t>Thus it is essential that the csv file you have in the project need to be documented. And a table added to the end where which is located, on which hardware its run and which demo it refers to</w:t>
      </w:r>
    </w:p>
  </w:comment>
  <w:comment w:id="256" w:author="Gregor von Laszewski" w:date="2016-05-09T09:17:00Z" w:initials="GvL">
    <w:p w14:paraId="55741EC9" w14:textId="5931FF9D" w:rsidR="00F0003C" w:rsidRDefault="00F0003C">
      <w:pPr>
        <w:pStyle w:val="CommentText"/>
      </w:pPr>
      <w:r>
        <w:rPr>
          <w:rStyle w:val="CommentReference"/>
        </w:rPr>
        <w:annotationRef/>
      </w:r>
      <w:r>
        <w:t>The demo is not completely described, what frame?</w:t>
      </w:r>
    </w:p>
  </w:comment>
  <w:comment w:id="308" w:author="Gregor von Laszewski" w:date="2016-05-09T09:19:00Z" w:initials="GvL">
    <w:p w14:paraId="58F246F8" w14:textId="772D270F" w:rsidR="00F0003C" w:rsidRDefault="00F0003C">
      <w:pPr>
        <w:pStyle w:val="CommentText"/>
      </w:pPr>
      <w:r>
        <w:rPr>
          <w:rStyle w:val="CommentReference"/>
        </w:rPr>
        <w:annotationRef/>
      </w:r>
      <w:r>
        <w:t>The report neglects to tell that demo one could not be run.</w:t>
      </w:r>
    </w:p>
  </w:comment>
  <w:comment w:id="325" w:author="Gregor von Laszewski" w:date="2016-05-09T09:22:00Z" w:initials="GvL">
    <w:p w14:paraId="29BDC23E" w14:textId="60C9080B" w:rsidR="00D905C2" w:rsidRDefault="00D905C2">
      <w:pPr>
        <w:pStyle w:val="CommentText"/>
      </w:pPr>
      <w:r>
        <w:rPr>
          <w:rStyle w:val="CommentReference"/>
        </w:rPr>
        <w:annotationRef/>
      </w:r>
      <w:r>
        <w:t xml:space="preserve">Could you use it or did you use </w:t>
      </w:r>
      <w:proofErr w:type="gramStart"/>
      <w:r>
        <w:t>it.</w:t>
      </w:r>
      <w:proofErr w:type="gramEnd"/>
      <w:r>
        <w:t xml:space="preserve"> IF you could not, explain why you have not. If you did use </w:t>
      </w:r>
      <w:proofErr w:type="gramStart"/>
      <w:r>
        <w:t>it ,</w:t>
      </w:r>
      <w:proofErr w:type="gramEnd"/>
      <w:r>
        <w:t xml:space="preserve"> should you not remove the </w:t>
      </w:r>
      <w:proofErr w:type="spellStart"/>
      <w:r>
        <w:t>could</w:t>
      </w:r>
      <w:proofErr w:type="spellEnd"/>
      <w:r>
        <w:t xml:space="preserve"> and use present tense?</w:t>
      </w:r>
    </w:p>
  </w:comment>
  <w:comment w:id="328" w:author="Gregor von Laszewski" w:date="2016-05-09T09:24:00Z" w:initials="GvL">
    <w:p w14:paraId="098D17CF" w14:textId="3ED97E3F" w:rsidR="00D905C2" w:rsidRDefault="00D905C2">
      <w:pPr>
        <w:pStyle w:val="CommentText"/>
      </w:pPr>
      <w:r>
        <w:rPr>
          <w:rStyle w:val="CommentReference"/>
        </w:rPr>
        <w:annotationRef/>
      </w:r>
      <w:r>
        <w:t xml:space="preserve">Could you use it or did you use </w:t>
      </w:r>
      <w:proofErr w:type="gramStart"/>
      <w:r>
        <w:t>it.</w:t>
      </w:r>
      <w:proofErr w:type="gramEnd"/>
      <w:r>
        <w:t xml:space="preserve"> IF you could not, explain why you have not. If you did use </w:t>
      </w:r>
      <w:proofErr w:type="gramStart"/>
      <w:r>
        <w:t>it ,</w:t>
      </w:r>
      <w:proofErr w:type="gramEnd"/>
      <w:r>
        <w:t xml:space="preserve"> should you not remove the </w:t>
      </w:r>
      <w:proofErr w:type="spellStart"/>
      <w:r>
        <w:t>could</w:t>
      </w:r>
      <w:proofErr w:type="spellEnd"/>
      <w:r>
        <w:t xml:space="preserve"> and use present tense?</w:t>
      </w:r>
    </w:p>
  </w:comment>
  <w:comment w:id="332" w:author="Gregor von Laszewski" w:date="2016-05-09T09:26:00Z" w:initials="GvL">
    <w:p w14:paraId="3EACA5EE" w14:textId="1D8DF53C" w:rsidR="00D905C2" w:rsidRDefault="00D905C2">
      <w:pPr>
        <w:pStyle w:val="CommentText"/>
      </w:pPr>
      <w:r>
        <w:rPr>
          <w:rStyle w:val="CommentReference"/>
        </w:rPr>
        <w:annotationRef/>
      </w:r>
      <w:r>
        <w:t xml:space="preserve">At this point </w:t>
      </w:r>
      <w:proofErr w:type="spellStart"/>
      <w:r>
        <w:t>its</w:t>
      </w:r>
      <w:proofErr w:type="spellEnd"/>
      <w:r>
        <w:t xml:space="preserve"> unclear how demo2 and demo3 are related to this.</w:t>
      </w:r>
    </w:p>
  </w:comment>
  <w:comment w:id="338" w:author="Gregor von Laszewski" w:date="2016-05-09T09:28:00Z" w:initials="GvL">
    <w:p w14:paraId="65A0A314" w14:textId="6EB816A4" w:rsidR="00B477AA" w:rsidRDefault="00B477AA">
      <w:pPr>
        <w:pStyle w:val="CommentText"/>
      </w:pPr>
      <w:r>
        <w:rPr>
          <w:rStyle w:val="CommentReference"/>
        </w:rPr>
        <w:annotationRef/>
      </w:r>
      <w:r>
        <w:t>It is unclear what the models are based on the problems with the sections above.</w:t>
      </w:r>
    </w:p>
  </w:comment>
  <w:comment w:id="348" w:author="Gregor von Laszewski" w:date="2016-05-09T09:30:00Z" w:initials="GvL">
    <w:p w14:paraId="77B133DB" w14:textId="2049D1D9" w:rsidR="00B477AA" w:rsidRDefault="00B477AA">
      <w:pPr>
        <w:pStyle w:val="CommentText"/>
      </w:pPr>
      <w:r>
        <w:rPr>
          <w:rStyle w:val="CommentReference"/>
        </w:rPr>
        <w:annotationRef/>
      </w:r>
      <w:r>
        <w:t xml:space="preserve">Where is this data taken </w:t>
      </w:r>
      <w:proofErr w:type="gramStart"/>
      <w:r>
        <w:t>from.</w:t>
      </w:r>
      <w:proofErr w:type="gramEnd"/>
      <w:r>
        <w:t xml:space="preserve"> Also the first </w:t>
      </w:r>
      <w:proofErr w:type="spellStart"/>
      <w:r>
        <w:t>sentens</w:t>
      </w:r>
      <w:proofErr w:type="spellEnd"/>
      <w:r>
        <w:t xml:space="preserve"> in this table is a normal text, while the other portion needs to be included as real table.</w:t>
      </w:r>
    </w:p>
  </w:comment>
  <w:comment w:id="362" w:author="Gregor von Laszewski" w:date="2016-05-09T09:34:00Z" w:initials="GvL">
    <w:p w14:paraId="6F62D9DA" w14:textId="2950FE5E" w:rsidR="0098792A" w:rsidRDefault="0098792A">
      <w:pPr>
        <w:pStyle w:val="CommentText"/>
      </w:pPr>
      <w:r>
        <w:rPr>
          <w:rStyle w:val="CommentReference"/>
        </w:rPr>
        <w:annotationRef/>
      </w:r>
      <w:r>
        <w:t>What is landmarked</w:t>
      </w:r>
    </w:p>
  </w:comment>
  <w:comment w:id="366" w:author="Gregor von Laszewski" w:date="2016-05-09T09:34:00Z" w:initials="GvL">
    <w:p w14:paraId="3111A267" w14:textId="1F82F441" w:rsidR="0098792A" w:rsidRDefault="0098792A">
      <w:pPr>
        <w:pStyle w:val="CommentText"/>
      </w:pPr>
      <w:r>
        <w:rPr>
          <w:rStyle w:val="CommentReference"/>
        </w:rPr>
        <w:annotationRef/>
      </w:r>
      <w:r>
        <w:t>Why is the no real reference provided</w:t>
      </w:r>
    </w:p>
  </w:comment>
  <w:comment w:id="368" w:author="Gregor von Laszewski" w:date="2016-05-09T09:36:00Z" w:initials="GvL">
    <w:p w14:paraId="10567045" w14:textId="1B7A2688" w:rsidR="0098792A" w:rsidRDefault="0098792A">
      <w:pPr>
        <w:pStyle w:val="CommentText"/>
      </w:pPr>
      <w:r>
        <w:rPr>
          <w:rStyle w:val="CommentReference"/>
        </w:rPr>
        <w:annotationRef/>
      </w:r>
      <w:r>
        <w:t>4. Setup</w:t>
      </w:r>
    </w:p>
    <w:p w14:paraId="143684E7" w14:textId="77777777" w:rsidR="0098792A" w:rsidRDefault="0098792A">
      <w:pPr>
        <w:pStyle w:val="CommentText"/>
      </w:pPr>
    </w:p>
    <w:p w14:paraId="2F64A6AC" w14:textId="5F1DC5B4" w:rsidR="0098792A" w:rsidRDefault="0098792A">
      <w:pPr>
        <w:pStyle w:val="CommentText"/>
      </w:pPr>
      <w:r>
        <w:t>While it would be possible to use this and that for this project we have chosen to use …</w:t>
      </w:r>
    </w:p>
    <w:p w14:paraId="656365C8" w14:textId="3824E129" w:rsidR="0098792A" w:rsidRDefault="0098792A">
      <w:pPr>
        <w:pStyle w:val="CommentText"/>
      </w:pPr>
      <w:r>
        <w:t>As part of the system preparation we require</w:t>
      </w:r>
    </w:p>
  </w:comment>
  <w:comment w:id="401" w:author="Gregor von Laszewski" w:date="2016-05-09T09:37:00Z" w:initials="GvL">
    <w:p w14:paraId="0C910581" w14:textId="77777777" w:rsidR="0098792A" w:rsidRDefault="0098792A">
      <w:pPr>
        <w:pStyle w:val="CommentText"/>
      </w:pPr>
      <w:r>
        <w:rPr>
          <w:rStyle w:val="CommentReference"/>
        </w:rPr>
        <w:annotationRef/>
      </w:r>
      <w:r>
        <w:t>This section was and is dreadfully formatted. I at least converted the table to a more editable text section</w:t>
      </w:r>
    </w:p>
    <w:p w14:paraId="79DEACBF" w14:textId="0252DC65" w:rsidR="0098792A" w:rsidRDefault="0098792A">
      <w:pPr>
        <w:pStyle w:val="CommentText"/>
      </w:pPr>
      <w:r>
        <w:t xml:space="preserve">Headlines are missing, numerations are not using work numerations and so </w:t>
      </w:r>
      <w:proofErr w:type="spellStart"/>
      <w:r>
        <w:t>fort</w:t>
      </w:r>
      <w:proofErr w:type="spellEnd"/>
      <w:r>
        <w:t>, lots of spelling errors, missing spaces</w:t>
      </w:r>
    </w:p>
  </w:comment>
  <w:comment w:id="1184" w:author="Gregor von Laszewski" w:date="2016-05-09T09:43:00Z" w:initials="GvL">
    <w:p w14:paraId="0C8B23AD" w14:textId="5F6C54D4" w:rsidR="009835AF" w:rsidRDefault="009835AF">
      <w:pPr>
        <w:pStyle w:val="CommentText"/>
      </w:pPr>
      <w:r>
        <w:rPr>
          <w:rStyle w:val="CommentReference"/>
        </w:rPr>
        <w:annotationRef/>
      </w:r>
      <w:r>
        <w:t xml:space="preserve">Why not expand and do Ubuntu via </w:t>
      </w:r>
      <w:proofErr w:type="spellStart"/>
      <w:r>
        <w:t>vbox</w:t>
      </w:r>
      <w:proofErr w:type="spellEnd"/>
      <w:r>
        <w:t xml:space="preserve"> on OSX and </w:t>
      </w:r>
      <w:proofErr w:type="spellStart"/>
      <w:r>
        <w:t>docker</w:t>
      </w:r>
      <w:proofErr w:type="spellEnd"/>
      <w:r>
        <w:t xml:space="preserve"> on windows. As your goal was to develop reproducible software, you could have at least tested </w:t>
      </w:r>
      <w:proofErr w:type="spellStart"/>
      <w:r>
        <w:t>each others</w:t>
      </w:r>
      <w:proofErr w:type="spellEnd"/>
      <w:r>
        <w:t xml:space="preserve"> contributions on the different OS. As the program is completed in minutes, this should not have posed much additional work.</w:t>
      </w:r>
    </w:p>
  </w:comment>
  <w:comment w:id="1185" w:author="Gregor von Laszewski" w:date="2016-05-09T09:45:00Z" w:initials="GvL">
    <w:p w14:paraId="59FF349D" w14:textId="3EEA1A35" w:rsidR="009835AF" w:rsidRDefault="009835AF">
      <w:pPr>
        <w:pStyle w:val="CommentText"/>
      </w:pPr>
      <w:r>
        <w:rPr>
          <w:rStyle w:val="CommentReference"/>
        </w:rPr>
        <w:annotationRef/>
      </w:r>
      <w:r>
        <w:t>I do not see the box whisker diagrams included.</w:t>
      </w:r>
    </w:p>
  </w:comment>
  <w:comment w:id="1187" w:author="Gregor von Laszewski" w:date="2016-05-09T09:46:00Z" w:initials="GvL">
    <w:p w14:paraId="35FC3E5E" w14:textId="1D6350DF" w:rsidR="009835AF" w:rsidRDefault="009835AF">
      <w:pPr>
        <w:pStyle w:val="CommentText"/>
      </w:pPr>
      <w:r>
        <w:rPr>
          <w:rStyle w:val="CommentReference"/>
        </w:rPr>
        <w:annotationRef/>
      </w:r>
      <w:r>
        <w:t xml:space="preserve">The problem your </w:t>
      </w:r>
      <w:proofErr w:type="spellStart"/>
      <w:r>
        <w:t>comparision</w:t>
      </w:r>
      <w:proofErr w:type="spellEnd"/>
      <w:r>
        <w:t xml:space="preserve"> has is that </w:t>
      </w:r>
      <w:proofErr w:type="spellStart"/>
      <w:r>
        <w:t>docker</w:t>
      </w:r>
      <w:proofErr w:type="spellEnd"/>
      <w:r>
        <w:t xml:space="preserve"> and Ubuntu </w:t>
      </w:r>
      <w:proofErr w:type="spellStart"/>
      <w:r>
        <w:t>vm</w:t>
      </w:r>
      <w:proofErr w:type="spellEnd"/>
      <w:r>
        <w:t xml:space="preserve"> run on completely different hardware, you fail to even mention the details of this hardware. </w:t>
      </w:r>
      <w:proofErr w:type="gramStart"/>
      <w:r>
        <w:t>However</w:t>
      </w:r>
      <w:proofErr w:type="gramEnd"/>
      <w:r>
        <w:t xml:space="preserve"> you fail also to point this out in your report. Remember Apples and Oranges. </w:t>
      </w:r>
      <w:proofErr w:type="gramStart"/>
      <w:r>
        <w:t>However</w:t>
      </w:r>
      <w:proofErr w:type="gramEnd"/>
      <w:r>
        <w:t xml:space="preserve"> </w:t>
      </w:r>
      <w:proofErr w:type="spellStart"/>
      <w:r>
        <w:t>its</w:t>
      </w:r>
      <w:proofErr w:type="spellEnd"/>
      <w:r>
        <w:t xml:space="preserve"> good that you include it, just that your analysis is incomplete. If I get this to run I will do it on OSX, but would be good to have it also working on windows. And get the numbers from that machine.</w:t>
      </w:r>
    </w:p>
  </w:comment>
  <w:comment w:id="1193" w:author="Gregor von Laszewski" w:date="2016-05-09T09:49:00Z" w:initials="GvL">
    <w:p w14:paraId="108124E3" w14:textId="1E5CBD1C" w:rsidR="009835AF" w:rsidRDefault="009835AF">
      <w:pPr>
        <w:pStyle w:val="CommentText"/>
      </w:pPr>
      <w:r>
        <w:rPr>
          <w:rStyle w:val="CommentReference"/>
        </w:rPr>
        <w:annotationRef/>
      </w:r>
      <w:r>
        <w:t xml:space="preserve">These are tables and the must show up as table captions and </w:t>
      </w:r>
      <w:proofErr w:type="spellStart"/>
      <w:r>
        <w:t>refrede</w:t>
      </w:r>
      <w:proofErr w:type="spellEnd"/>
      <w:r>
        <w:t xml:space="preserve"> to in the text. All other tables need to be changed also. See how they do this in academic reports, you can use the </w:t>
      </w:r>
      <w:proofErr w:type="spellStart"/>
      <w:r>
        <w:t>acm</w:t>
      </w:r>
      <w:proofErr w:type="spellEnd"/>
      <w:r>
        <w:t xml:space="preserve"> word template as examples that describes how to do figures and tables.</w:t>
      </w:r>
    </w:p>
  </w:comment>
  <w:comment w:id="1203" w:author="Gregor von Laszewski" w:date="2016-05-09T09:52:00Z" w:initials="GvL">
    <w:p w14:paraId="69DE5838" w14:textId="1B31118E" w:rsidR="00110280" w:rsidRDefault="00110280">
      <w:pPr>
        <w:pStyle w:val="CommentText"/>
      </w:pPr>
      <w:r>
        <w:rPr>
          <w:rStyle w:val="CommentReference"/>
        </w:rPr>
        <w:annotationRef/>
      </w:r>
      <w:r>
        <w:t>Please read.</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B2BD46B" w15:done="0"/>
  <w15:commentEx w15:paraId="55741EC9" w15:done="0"/>
  <w15:commentEx w15:paraId="58F246F8" w15:done="0"/>
  <w15:commentEx w15:paraId="29BDC23E" w15:done="0"/>
  <w15:commentEx w15:paraId="098D17CF" w15:done="0"/>
  <w15:commentEx w15:paraId="3EACA5EE" w15:done="0"/>
  <w15:commentEx w15:paraId="65A0A314" w15:done="0"/>
  <w15:commentEx w15:paraId="77B133DB" w15:done="0"/>
  <w15:commentEx w15:paraId="6F62D9DA" w15:done="0"/>
  <w15:commentEx w15:paraId="3111A267" w15:done="0"/>
  <w15:commentEx w15:paraId="656365C8" w15:done="0"/>
  <w15:commentEx w15:paraId="79DEACBF" w15:done="0"/>
  <w15:commentEx w15:paraId="0C8B23AD" w15:done="0"/>
  <w15:commentEx w15:paraId="59FF349D" w15:done="0"/>
  <w15:commentEx w15:paraId="35FC3E5E" w15:done="0"/>
  <w15:commentEx w15:paraId="108124E3" w15:done="0"/>
  <w15:commentEx w15:paraId="69DE583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Segoe UI">
    <w:altName w:val="Calibri"/>
    <w:charset w:val="00"/>
    <w:family w:val="swiss"/>
    <w:pitch w:val="variable"/>
    <w:sig w:usb0="E4002EFF" w:usb1="C000E47F" w:usb2="00000009" w:usb3="00000000" w:csb0="000001FF" w:csb1="00000000"/>
  </w:font>
  <w:font w:name="Consolas">
    <w:panose1 w:val="020B0609020204030204"/>
    <w:charset w:val="00"/>
    <w:family w:val="auto"/>
    <w:pitch w:val="variable"/>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D2755"/>
    <w:multiLevelType w:val="hybridMultilevel"/>
    <w:tmpl w:val="A0AC92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4A5DE3"/>
    <w:multiLevelType w:val="multilevel"/>
    <w:tmpl w:val="A5CA9EB0"/>
    <w:styleLink w:val="References"/>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08BF374D"/>
    <w:multiLevelType w:val="multilevel"/>
    <w:tmpl w:val="63CCF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A9A5A7D"/>
    <w:multiLevelType w:val="multilevel"/>
    <w:tmpl w:val="69D8DB9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BEB5D49"/>
    <w:multiLevelType w:val="multilevel"/>
    <w:tmpl w:val="E958706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F3B728C"/>
    <w:multiLevelType w:val="multilevel"/>
    <w:tmpl w:val="59101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7486770"/>
    <w:multiLevelType w:val="multilevel"/>
    <w:tmpl w:val="E8D61F6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B885998"/>
    <w:multiLevelType w:val="multilevel"/>
    <w:tmpl w:val="D2AA621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DCE0D81"/>
    <w:multiLevelType w:val="multilevel"/>
    <w:tmpl w:val="A5CA9EB0"/>
    <w:numStyleLink w:val="References"/>
  </w:abstractNum>
  <w:abstractNum w:abstractNumId="9">
    <w:nsid w:val="1E1E1A58"/>
    <w:multiLevelType w:val="hybridMultilevel"/>
    <w:tmpl w:val="9BD4B7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0F875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25EB69D5"/>
    <w:multiLevelType w:val="multilevel"/>
    <w:tmpl w:val="D0B66EC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6E43F63"/>
    <w:multiLevelType w:val="hybridMultilevel"/>
    <w:tmpl w:val="17C8A428"/>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FAC04DA"/>
    <w:multiLevelType w:val="multilevel"/>
    <w:tmpl w:val="A5CA9EB0"/>
    <w:numStyleLink w:val="References"/>
  </w:abstractNum>
  <w:abstractNum w:abstractNumId="14">
    <w:nsid w:val="34B0048C"/>
    <w:multiLevelType w:val="multilevel"/>
    <w:tmpl w:val="A0AC925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5">
    <w:nsid w:val="37BA2689"/>
    <w:multiLevelType w:val="multilevel"/>
    <w:tmpl w:val="FAAC38F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AC567B1"/>
    <w:multiLevelType w:val="multilevel"/>
    <w:tmpl w:val="A5CA9EB0"/>
    <w:numStyleLink w:val="References"/>
  </w:abstractNum>
  <w:abstractNum w:abstractNumId="17">
    <w:nsid w:val="41CA1B2E"/>
    <w:multiLevelType w:val="hybridMultilevel"/>
    <w:tmpl w:val="C246A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34B67F0"/>
    <w:multiLevelType w:val="hybridMultilevel"/>
    <w:tmpl w:val="39DC13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503C52A0"/>
    <w:multiLevelType w:val="hybridMultilevel"/>
    <w:tmpl w:val="1BFE3A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EBA413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nsid w:val="6F876ECA"/>
    <w:multiLevelType w:val="multilevel"/>
    <w:tmpl w:val="0BE0DF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22A16C9"/>
    <w:multiLevelType w:val="multilevel"/>
    <w:tmpl w:val="BF3AC13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D242387"/>
    <w:multiLevelType w:val="multilevel"/>
    <w:tmpl w:val="58B0E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DE04084"/>
    <w:multiLevelType w:val="multilevel"/>
    <w:tmpl w:val="1BFE3AB0"/>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23"/>
  </w:num>
  <w:num w:numId="2">
    <w:abstractNumId w:val="22"/>
  </w:num>
  <w:num w:numId="3">
    <w:abstractNumId w:val="7"/>
  </w:num>
  <w:num w:numId="4">
    <w:abstractNumId w:val="5"/>
  </w:num>
  <w:num w:numId="5">
    <w:abstractNumId w:val="6"/>
  </w:num>
  <w:num w:numId="6">
    <w:abstractNumId w:val="2"/>
  </w:num>
  <w:num w:numId="7">
    <w:abstractNumId w:val="21"/>
  </w:num>
  <w:num w:numId="8">
    <w:abstractNumId w:val="3"/>
  </w:num>
  <w:num w:numId="9">
    <w:abstractNumId w:val="4"/>
  </w:num>
  <w:num w:numId="10">
    <w:abstractNumId w:val="11"/>
  </w:num>
  <w:num w:numId="11">
    <w:abstractNumId w:val="15"/>
  </w:num>
  <w:num w:numId="12">
    <w:abstractNumId w:val="20"/>
  </w:num>
  <w:num w:numId="13">
    <w:abstractNumId w:val="10"/>
  </w:num>
  <w:num w:numId="14">
    <w:abstractNumId w:val="1"/>
  </w:num>
  <w:num w:numId="15">
    <w:abstractNumId w:val="16"/>
  </w:num>
  <w:num w:numId="16">
    <w:abstractNumId w:val="13"/>
  </w:num>
  <w:num w:numId="17">
    <w:abstractNumId w:val="8"/>
  </w:num>
  <w:num w:numId="18">
    <w:abstractNumId w:val="0"/>
  </w:num>
  <w:num w:numId="19">
    <w:abstractNumId w:val="14"/>
  </w:num>
  <w:num w:numId="20">
    <w:abstractNumId w:val="19"/>
  </w:num>
  <w:num w:numId="21">
    <w:abstractNumId w:val="17"/>
  </w:num>
  <w:num w:numId="22">
    <w:abstractNumId w:val="12"/>
  </w:num>
  <w:num w:numId="23">
    <w:abstractNumId w:val="24"/>
  </w:num>
  <w:num w:numId="24">
    <w:abstractNumId w:val="18"/>
  </w:num>
  <w:num w:numId="25">
    <w:abstractNumId w:val="9"/>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regor von Laszewski">
    <w15:presenceInfo w15:providerId="Windows Live" w15:userId="9384db89dd1152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proofState w:spelling="clean" w:grammar="clean"/>
  <w:revisionView w:insDel="0" w:formatting="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DE1"/>
    <w:rsid w:val="000412FD"/>
    <w:rsid w:val="000C7E35"/>
    <w:rsid w:val="00110280"/>
    <w:rsid w:val="00305614"/>
    <w:rsid w:val="003A5A83"/>
    <w:rsid w:val="003B6C0F"/>
    <w:rsid w:val="0045135E"/>
    <w:rsid w:val="004637CF"/>
    <w:rsid w:val="004912C0"/>
    <w:rsid w:val="004B5B22"/>
    <w:rsid w:val="00516E93"/>
    <w:rsid w:val="00547EF9"/>
    <w:rsid w:val="006E5194"/>
    <w:rsid w:val="007D108C"/>
    <w:rsid w:val="007E0BBE"/>
    <w:rsid w:val="00856FAB"/>
    <w:rsid w:val="009835AF"/>
    <w:rsid w:val="0098792A"/>
    <w:rsid w:val="00B040E7"/>
    <w:rsid w:val="00B477AA"/>
    <w:rsid w:val="00B55C35"/>
    <w:rsid w:val="00D905C2"/>
    <w:rsid w:val="00E4156A"/>
    <w:rsid w:val="00F0003C"/>
    <w:rsid w:val="00F07DE1"/>
    <w:rsid w:val="00FB51D9"/>
    <w:rsid w:val="00FC4666"/>
    <w:rsid w:val="00FD67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92E5B"/>
  <w15:chartTrackingRefBased/>
  <w15:docId w15:val="{F70BD0F7-ED59-4259-BA48-5CB889D09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040E7"/>
    <w:pPr>
      <w:keepNext/>
      <w:keepLines/>
      <w:numPr>
        <w:numId w:val="12"/>
      </w:numPr>
      <w:spacing w:before="240" w:after="0"/>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unhideWhenUsed/>
    <w:qFormat/>
    <w:rsid w:val="00B040E7"/>
    <w:pPr>
      <w:keepNext/>
      <w:keepLines/>
      <w:numPr>
        <w:ilvl w:val="1"/>
        <w:numId w:val="12"/>
      </w:numPr>
      <w:spacing w:before="40" w:after="0"/>
      <w:outlineLvl w:val="1"/>
    </w:pPr>
    <w:rPr>
      <w:rFonts w:ascii="Times New Roman" w:eastAsiaTheme="majorEastAsia" w:hAnsi="Times New Roman" w:cstheme="majorBidi"/>
      <w:b/>
      <w:sz w:val="26"/>
      <w:szCs w:val="26"/>
    </w:rPr>
  </w:style>
  <w:style w:type="paragraph" w:styleId="Heading3">
    <w:name w:val="heading 3"/>
    <w:basedOn w:val="Normal"/>
    <w:next w:val="Normal"/>
    <w:link w:val="Heading3Char"/>
    <w:uiPriority w:val="9"/>
    <w:semiHidden/>
    <w:unhideWhenUsed/>
    <w:qFormat/>
    <w:rsid w:val="00B040E7"/>
    <w:pPr>
      <w:keepNext/>
      <w:keepLines/>
      <w:numPr>
        <w:ilvl w:val="2"/>
        <w:numId w:val="1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B040E7"/>
    <w:pPr>
      <w:keepNext/>
      <w:keepLines/>
      <w:numPr>
        <w:ilvl w:val="3"/>
        <w:numId w:val="1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040E7"/>
    <w:pPr>
      <w:keepNext/>
      <w:keepLines/>
      <w:numPr>
        <w:ilvl w:val="4"/>
        <w:numId w:val="1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040E7"/>
    <w:pPr>
      <w:keepNext/>
      <w:keepLines/>
      <w:numPr>
        <w:ilvl w:val="5"/>
        <w:numId w:val="1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040E7"/>
    <w:pPr>
      <w:keepNext/>
      <w:keepLines/>
      <w:numPr>
        <w:ilvl w:val="6"/>
        <w:numId w:val="1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040E7"/>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040E7"/>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F07DE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run">
    <w:name w:val="textrun"/>
    <w:basedOn w:val="DefaultParagraphFont"/>
    <w:rsid w:val="00F07DE1"/>
  </w:style>
  <w:style w:type="character" w:customStyle="1" w:styleId="normaltextrun">
    <w:name w:val="normaltextrun"/>
    <w:basedOn w:val="DefaultParagraphFont"/>
    <w:rsid w:val="00F07DE1"/>
  </w:style>
  <w:style w:type="character" w:customStyle="1" w:styleId="eop">
    <w:name w:val="eop"/>
    <w:basedOn w:val="DefaultParagraphFont"/>
    <w:rsid w:val="00F07DE1"/>
  </w:style>
  <w:style w:type="character" w:customStyle="1" w:styleId="apple-converted-space">
    <w:name w:val="apple-converted-space"/>
    <w:basedOn w:val="DefaultParagraphFont"/>
    <w:rsid w:val="00F07DE1"/>
  </w:style>
  <w:style w:type="character" w:customStyle="1" w:styleId="spellingerror">
    <w:name w:val="spellingerror"/>
    <w:basedOn w:val="DefaultParagraphFont"/>
    <w:rsid w:val="00F07DE1"/>
  </w:style>
  <w:style w:type="character" w:customStyle="1" w:styleId="wacimagecontainer">
    <w:name w:val="wacimagecontainer"/>
    <w:basedOn w:val="DefaultParagraphFont"/>
    <w:rsid w:val="00F07DE1"/>
  </w:style>
  <w:style w:type="character" w:customStyle="1" w:styleId="linebreakblob">
    <w:name w:val="linebreakblob"/>
    <w:basedOn w:val="DefaultParagraphFont"/>
    <w:rsid w:val="00F07DE1"/>
  </w:style>
  <w:style w:type="character" w:customStyle="1" w:styleId="scx209601521">
    <w:name w:val="scx209601521"/>
    <w:basedOn w:val="DefaultParagraphFont"/>
    <w:rsid w:val="00F07DE1"/>
  </w:style>
  <w:style w:type="character" w:customStyle="1" w:styleId="Heading1Char">
    <w:name w:val="Heading 1 Char"/>
    <w:basedOn w:val="DefaultParagraphFont"/>
    <w:link w:val="Heading1"/>
    <w:uiPriority w:val="9"/>
    <w:rsid w:val="00B040E7"/>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B040E7"/>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semiHidden/>
    <w:rsid w:val="00B040E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B040E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B040E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B040E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B040E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040E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040E7"/>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B040E7"/>
    <w:pPr>
      <w:numPr>
        <w:numId w:val="0"/>
      </w:numPr>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B040E7"/>
    <w:pPr>
      <w:spacing w:after="100"/>
    </w:pPr>
  </w:style>
  <w:style w:type="paragraph" w:styleId="TOC2">
    <w:name w:val="toc 2"/>
    <w:basedOn w:val="Normal"/>
    <w:next w:val="Normal"/>
    <w:autoRedefine/>
    <w:uiPriority w:val="39"/>
    <w:unhideWhenUsed/>
    <w:rsid w:val="00B040E7"/>
    <w:pPr>
      <w:spacing w:after="100"/>
      <w:ind w:left="220"/>
    </w:pPr>
  </w:style>
  <w:style w:type="character" w:styleId="Hyperlink">
    <w:name w:val="Hyperlink"/>
    <w:basedOn w:val="DefaultParagraphFont"/>
    <w:uiPriority w:val="99"/>
    <w:unhideWhenUsed/>
    <w:rsid w:val="00B040E7"/>
    <w:rPr>
      <w:color w:val="0563C1" w:themeColor="hyperlink"/>
      <w:u w:val="single"/>
    </w:rPr>
  </w:style>
  <w:style w:type="numbering" w:customStyle="1" w:styleId="References">
    <w:name w:val="References"/>
    <w:uiPriority w:val="99"/>
    <w:rsid w:val="007D108C"/>
    <w:pPr>
      <w:numPr>
        <w:numId w:val="14"/>
      </w:numPr>
    </w:pPr>
  </w:style>
  <w:style w:type="paragraph" w:styleId="ListParagraph">
    <w:name w:val="List Paragraph"/>
    <w:basedOn w:val="Normal"/>
    <w:uiPriority w:val="34"/>
    <w:qFormat/>
    <w:rsid w:val="007D108C"/>
    <w:pPr>
      <w:ind w:left="720"/>
      <w:contextualSpacing/>
    </w:pPr>
  </w:style>
  <w:style w:type="paragraph" w:styleId="BalloonText">
    <w:name w:val="Balloon Text"/>
    <w:basedOn w:val="Normal"/>
    <w:link w:val="BalloonTextChar"/>
    <w:uiPriority w:val="99"/>
    <w:semiHidden/>
    <w:unhideWhenUsed/>
    <w:rsid w:val="007D108C"/>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D108C"/>
    <w:rPr>
      <w:rFonts w:ascii="Times New Roman" w:hAnsi="Times New Roman" w:cs="Times New Roman"/>
      <w:sz w:val="18"/>
      <w:szCs w:val="18"/>
    </w:rPr>
  </w:style>
  <w:style w:type="paragraph" w:styleId="TOC3">
    <w:name w:val="toc 3"/>
    <w:basedOn w:val="Normal"/>
    <w:next w:val="Normal"/>
    <w:autoRedefine/>
    <w:uiPriority w:val="39"/>
    <w:unhideWhenUsed/>
    <w:rsid w:val="000412FD"/>
    <w:pPr>
      <w:ind w:left="440"/>
    </w:pPr>
  </w:style>
  <w:style w:type="paragraph" w:styleId="TOC4">
    <w:name w:val="toc 4"/>
    <w:basedOn w:val="Normal"/>
    <w:next w:val="Normal"/>
    <w:autoRedefine/>
    <w:uiPriority w:val="39"/>
    <w:unhideWhenUsed/>
    <w:rsid w:val="000412FD"/>
    <w:pPr>
      <w:ind w:left="660"/>
    </w:pPr>
  </w:style>
  <w:style w:type="paragraph" w:styleId="TOC5">
    <w:name w:val="toc 5"/>
    <w:basedOn w:val="Normal"/>
    <w:next w:val="Normal"/>
    <w:autoRedefine/>
    <w:uiPriority w:val="39"/>
    <w:unhideWhenUsed/>
    <w:rsid w:val="000412FD"/>
    <w:pPr>
      <w:ind w:left="880"/>
    </w:pPr>
  </w:style>
  <w:style w:type="paragraph" w:styleId="TOC6">
    <w:name w:val="toc 6"/>
    <w:basedOn w:val="Normal"/>
    <w:next w:val="Normal"/>
    <w:autoRedefine/>
    <w:uiPriority w:val="39"/>
    <w:unhideWhenUsed/>
    <w:rsid w:val="000412FD"/>
    <w:pPr>
      <w:ind w:left="1100"/>
    </w:pPr>
  </w:style>
  <w:style w:type="paragraph" w:styleId="TOC7">
    <w:name w:val="toc 7"/>
    <w:basedOn w:val="Normal"/>
    <w:next w:val="Normal"/>
    <w:autoRedefine/>
    <w:uiPriority w:val="39"/>
    <w:unhideWhenUsed/>
    <w:rsid w:val="000412FD"/>
    <w:pPr>
      <w:ind w:left="1320"/>
    </w:pPr>
  </w:style>
  <w:style w:type="paragraph" w:styleId="TOC8">
    <w:name w:val="toc 8"/>
    <w:basedOn w:val="Normal"/>
    <w:next w:val="Normal"/>
    <w:autoRedefine/>
    <w:uiPriority w:val="39"/>
    <w:unhideWhenUsed/>
    <w:rsid w:val="000412FD"/>
    <w:pPr>
      <w:ind w:left="1540"/>
    </w:pPr>
  </w:style>
  <w:style w:type="paragraph" w:styleId="TOC9">
    <w:name w:val="toc 9"/>
    <w:basedOn w:val="Normal"/>
    <w:next w:val="Normal"/>
    <w:autoRedefine/>
    <w:uiPriority w:val="39"/>
    <w:unhideWhenUsed/>
    <w:rsid w:val="000412FD"/>
    <w:pPr>
      <w:ind w:left="1760"/>
    </w:pPr>
  </w:style>
  <w:style w:type="character" w:styleId="CommentReference">
    <w:name w:val="annotation reference"/>
    <w:basedOn w:val="DefaultParagraphFont"/>
    <w:uiPriority w:val="99"/>
    <w:semiHidden/>
    <w:unhideWhenUsed/>
    <w:rsid w:val="00F0003C"/>
    <w:rPr>
      <w:sz w:val="18"/>
      <w:szCs w:val="18"/>
    </w:rPr>
  </w:style>
  <w:style w:type="paragraph" w:styleId="CommentText">
    <w:name w:val="annotation text"/>
    <w:basedOn w:val="Normal"/>
    <w:link w:val="CommentTextChar"/>
    <w:uiPriority w:val="99"/>
    <w:semiHidden/>
    <w:unhideWhenUsed/>
    <w:rsid w:val="00F0003C"/>
    <w:pPr>
      <w:spacing w:line="240" w:lineRule="auto"/>
    </w:pPr>
    <w:rPr>
      <w:sz w:val="24"/>
      <w:szCs w:val="24"/>
    </w:rPr>
  </w:style>
  <w:style w:type="character" w:customStyle="1" w:styleId="CommentTextChar">
    <w:name w:val="Comment Text Char"/>
    <w:basedOn w:val="DefaultParagraphFont"/>
    <w:link w:val="CommentText"/>
    <w:uiPriority w:val="99"/>
    <w:semiHidden/>
    <w:rsid w:val="00F0003C"/>
    <w:rPr>
      <w:sz w:val="24"/>
      <w:szCs w:val="24"/>
    </w:rPr>
  </w:style>
  <w:style w:type="paragraph" w:styleId="CommentSubject">
    <w:name w:val="annotation subject"/>
    <w:basedOn w:val="CommentText"/>
    <w:next w:val="CommentText"/>
    <w:link w:val="CommentSubjectChar"/>
    <w:uiPriority w:val="99"/>
    <w:semiHidden/>
    <w:unhideWhenUsed/>
    <w:rsid w:val="00F0003C"/>
    <w:rPr>
      <w:b/>
      <w:bCs/>
      <w:sz w:val="20"/>
      <w:szCs w:val="20"/>
    </w:rPr>
  </w:style>
  <w:style w:type="character" w:customStyle="1" w:styleId="CommentSubjectChar">
    <w:name w:val="Comment Subject Char"/>
    <w:basedOn w:val="CommentTextChar"/>
    <w:link w:val="CommentSubject"/>
    <w:uiPriority w:val="99"/>
    <w:semiHidden/>
    <w:rsid w:val="00F0003C"/>
    <w:rPr>
      <w:b/>
      <w:bCs/>
      <w:sz w:val="20"/>
      <w:szCs w:val="20"/>
    </w:rPr>
  </w:style>
  <w:style w:type="paragraph" w:styleId="NoSpacing">
    <w:name w:val="No Spacing"/>
    <w:uiPriority w:val="1"/>
    <w:qFormat/>
    <w:rsid w:val="0011028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1191280">
      <w:bodyDiv w:val="1"/>
      <w:marLeft w:val="0"/>
      <w:marRight w:val="0"/>
      <w:marTop w:val="0"/>
      <w:marBottom w:val="0"/>
      <w:divBdr>
        <w:top w:val="none" w:sz="0" w:space="0" w:color="auto"/>
        <w:left w:val="none" w:sz="0" w:space="0" w:color="auto"/>
        <w:bottom w:val="none" w:sz="0" w:space="0" w:color="auto"/>
        <w:right w:val="none" w:sz="0" w:space="0" w:color="auto"/>
      </w:divBdr>
      <w:divsChild>
        <w:div w:id="1520698844">
          <w:marLeft w:val="0"/>
          <w:marRight w:val="0"/>
          <w:marTop w:val="0"/>
          <w:marBottom w:val="0"/>
          <w:divBdr>
            <w:top w:val="none" w:sz="0" w:space="0" w:color="auto"/>
            <w:left w:val="none" w:sz="0" w:space="0" w:color="auto"/>
            <w:bottom w:val="none" w:sz="0" w:space="0" w:color="auto"/>
            <w:right w:val="none" w:sz="0" w:space="0" w:color="auto"/>
          </w:divBdr>
          <w:divsChild>
            <w:div w:id="1872256826">
              <w:marLeft w:val="0"/>
              <w:marRight w:val="0"/>
              <w:marTop w:val="0"/>
              <w:marBottom w:val="0"/>
              <w:divBdr>
                <w:top w:val="none" w:sz="0" w:space="0" w:color="auto"/>
                <w:left w:val="none" w:sz="0" w:space="0" w:color="auto"/>
                <w:bottom w:val="none" w:sz="0" w:space="0" w:color="auto"/>
                <w:right w:val="none" w:sz="0" w:space="0" w:color="auto"/>
              </w:divBdr>
            </w:div>
            <w:div w:id="1224566138">
              <w:marLeft w:val="0"/>
              <w:marRight w:val="0"/>
              <w:marTop w:val="0"/>
              <w:marBottom w:val="0"/>
              <w:divBdr>
                <w:top w:val="none" w:sz="0" w:space="0" w:color="auto"/>
                <w:left w:val="none" w:sz="0" w:space="0" w:color="auto"/>
                <w:bottom w:val="none" w:sz="0" w:space="0" w:color="auto"/>
                <w:right w:val="none" w:sz="0" w:space="0" w:color="auto"/>
              </w:divBdr>
            </w:div>
            <w:div w:id="266353615">
              <w:marLeft w:val="0"/>
              <w:marRight w:val="0"/>
              <w:marTop w:val="0"/>
              <w:marBottom w:val="0"/>
              <w:divBdr>
                <w:top w:val="none" w:sz="0" w:space="0" w:color="auto"/>
                <w:left w:val="none" w:sz="0" w:space="0" w:color="auto"/>
                <w:bottom w:val="none" w:sz="0" w:space="0" w:color="auto"/>
                <w:right w:val="none" w:sz="0" w:space="0" w:color="auto"/>
              </w:divBdr>
            </w:div>
            <w:div w:id="66998821">
              <w:marLeft w:val="0"/>
              <w:marRight w:val="0"/>
              <w:marTop w:val="0"/>
              <w:marBottom w:val="0"/>
              <w:divBdr>
                <w:top w:val="none" w:sz="0" w:space="0" w:color="auto"/>
                <w:left w:val="none" w:sz="0" w:space="0" w:color="auto"/>
                <w:bottom w:val="none" w:sz="0" w:space="0" w:color="auto"/>
                <w:right w:val="none" w:sz="0" w:space="0" w:color="auto"/>
              </w:divBdr>
            </w:div>
            <w:div w:id="1706826864">
              <w:marLeft w:val="0"/>
              <w:marRight w:val="0"/>
              <w:marTop w:val="0"/>
              <w:marBottom w:val="0"/>
              <w:divBdr>
                <w:top w:val="none" w:sz="0" w:space="0" w:color="auto"/>
                <w:left w:val="none" w:sz="0" w:space="0" w:color="auto"/>
                <w:bottom w:val="none" w:sz="0" w:space="0" w:color="auto"/>
                <w:right w:val="none" w:sz="0" w:space="0" w:color="auto"/>
              </w:divBdr>
            </w:div>
            <w:div w:id="26106053">
              <w:marLeft w:val="0"/>
              <w:marRight w:val="0"/>
              <w:marTop w:val="0"/>
              <w:marBottom w:val="0"/>
              <w:divBdr>
                <w:top w:val="none" w:sz="0" w:space="0" w:color="auto"/>
                <w:left w:val="none" w:sz="0" w:space="0" w:color="auto"/>
                <w:bottom w:val="none" w:sz="0" w:space="0" w:color="auto"/>
                <w:right w:val="none" w:sz="0" w:space="0" w:color="auto"/>
              </w:divBdr>
            </w:div>
            <w:div w:id="780496215">
              <w:marLeft w:val="0"/>
              <w:marRight w:val="0"/>
              <w:marTop w:val="0"/>
              <w:marBottom w:val="0"/>
              <w:divBdr>
                <w:top w:val="none" w:sz="0" w:space="0" w:color="auto"/>
                <w:left w:val="none" w:sz="0" w:space="0" w:color="auto"/>
                <w:bottom w:val="none" w:sz="0" w:space="0" w:color="auto"/>
                <w:right w:val="none" w:sz="0" w:space="0" w:color="auto"/>
              </w:divBdr>
            </w:div>
            <w:div w:id="1474254969">
              <w:marLeft w:val="0"/>
              <w:marRight w:val="0"/>
              <w:marTop w:val="0"/>
              <w:marBottom w:val="0"/>
              <w:divBdr>
                <w:top w:val="none" w:sz="0" w:space="0" w:color="auto"/>
                <w:left w:val="none" w:sz="0" w:space="0" w:color="auto"/>
                <w:bottom w:val="none" w:sz="0" w:space="0" w:color="auto"/>
                <w:right w:val="none" w:sz="0" w:space="0" w:color="auto"/>
              </w:divBdr>
            </w:div>
            <w:div w:id="786581475">
              <w:marLeft w:val="0"/>
              <w:marRight w:val="0"/>
              <w:marTop w:val="0"/>
              <w:marBottom w:val="0"/>
              <w:divBdr>
                <w:top w:val="none" w:sz="0" w:space="0" w:color="auto"/>
                <w:left w:val="none" w:sz="0" w:space="0" w:color="auto"/>
                <w:bottom w:val="none" w:sz="0" w:space="0" w:color="auto"/>
                <w:right w:val="none" w:sz="0" w:space="0" w:color="auto"/>
              </w:divBdr>
            </w:div>
            <w:div w:id="1285963384">
              <w:marLeft w:val="0"/>
              <w:marRight w:val="0"/>
              <w:marTop w:val="0"/>
              <w:marBottom w:val="0"/>
              <w:divBdr>
                <w:top w:val="none" w:sz="0" w:space="0" w:color="auto"/>
                <w:left w:val="none" w:sz="0" w:space="0" w:color="auto"/>
                <w:bottom w:val="none" w:sz="0" w:space="0" w:color="auto"/>
                <w:right w:val="none" w:sz="0" w:space="0" w:color="auto"/>
              </w:divBdr>
            </w:div>
            <w:div w:id="412241207">
              <w:marLeft w:val="0"/>
              <w:marRight w:val="0"/>
              <w:marTop w:val="0"/>
              <w:marBottom w:val="0"/>
              <w:divBdr>
                <w:top w:val="none" w:sz="0" w:space="0" w:color="auto"/>
                <w:left w:val="none" w:sz="0" w:space="0" w:color="auto"/>
                <w:bottom w:val="none" w:sz="0" w:space="0" w:color="auto"/>
                <w:right w:val="none" w:sz="0" w:space="0" w:color="auto"/>
              </w:divBdr>
            </w:div>
            <w:div w:id="1743404654">
              <w:marLeft w:val="0"/>
              <w:marRight w:val="0"/>
              <w:marTop w:val="0"/>
              <w:marBottom w:val="0"/>
              <w:divBdr>
                <w:top w:val="none" w:sz="0" w:space="0" w:color="auto"/>
                <w:left w:val="none" w:sz="0" w:space="0" w:color="auto"/>
                <w:bottom w:val="none" w:sz="0" w:space="0" w:color="auto"/>
                <w:right w:val="none" w:sz="0" w:space="0" w:color="auto"/>
              </w:divBdr>
            </w:div>
            <w:div w:id="770324161">
              <w:marLeft w:val="0"/>
              <w:marRight w:val="0"/>
              <w:marTop w:val="0"/>
              <w:marBottom w:val="0"/>
              <w:divBdr>
                <w:top w:val="none" w:sz="0" w:space="0" w:color="auto"/>
                <w:left w:val="none" w:sz="0" w:space="0" w:color="auto"/>
                <w:bottom w:val="none" w:sz="0" w:space="0" w:color="auto"/>
                <w:right w:val="none" w:sz="0" w:space="0" w:color="auto"/>
              </w:divBdr>
            </w:div>
            <w:div w:id="861750800">
              <w:marLeft w:val="0"/>
              <w:marRight w:val="0"/>
              <w:marTop w:val="0"/>
              <w:marBottom w:val="0"/>
              <w:divBdr>
                <w:top w:val="none" w:sz="0" w:space="0" w:color="auto"/>
                <w:left w:val="none" w:sz="0" w:space="0" w:color="auto"/>
                <w:bottom w:val="none" w:sz="0" w:space="0" w:color="auto"/>
                <w:right w:val="none" w:sz="0" w:space="0" w:color="auto"/>
              </w:divBdr>
            </w:div>
            <w:div w:id="2114205898">
              <w:marLeft w:val="0"/>
              <w:marRight w:val="0"/>
              <w:marTop w:val="0"/>
              <w:marBottom w:val="0"/>
              <w:divBdr>
                <w:top w:val="none" w:sz="0" w:space="0" w:color="auto"/>
                <w:left w:val="none" w:sz="0" w:space="0" w:color="auto"/>
                <w:bottom w:val="none" w:sz="0" w:space="0" w:color="auto"/>
                <w:right w:val="none" w:sz="0" w:space="0" w:color="auto"/>
              </w:divBdr>
            </w:div>
            <w:div w:id="657072244">
              <w:marLeft w:val="0"/>
              <w:marRight w:val="0"/>
              <w:marTop w:val="0"/>
              <w:marBottom w:val="0"/>
              <w:divBdr>
                <w:top w:val="none" w:sz="0" w:space="0" w:color="auto"/>
                <w:left w:val="none" w:sz="0" w:space="0" w:color="auto"/>
                <w:bottom w:val="none" w:sz="0" w:space="0" w:color="auto"/>
                <w:right w:val="none" w:sz="0" w:space="0" w:color="auto"/>
              </w:divBdr>
            </w:div>
            <w:div w:id="526260448">
              <w:marLeft w:val="0"/>
              <w:marRight w:val="0"/>
              <w:marTop w:val="0"/>
              <w:marBottom w:val="0"/>
              <w:divBdr>
                <w:top w:val="none" w:sz="0" w:space="0" w:color="auto"/>
                <w:left w:val="none" w:sz="0" w:space="0" w:color="auto"/>
                <w:bottom w:val="none" w:sz="0" w:space="0" w:color="auto"/>
                <w:right w:val="none" w:sz="0" w:space="0" w:color="auto"/>
              </w:divBdr>
            </w:div>
            <w:div w:id="1577593311">
              <w:marLeft w:val="0"/>
              <w:marRight w:val="0"/>
              <w:marTop w:val="0"/>
              <w:marBottom w:val="0"/>
              <w:divBdr>
                <w:top w:val="none" w:sz="0" w:space="0" w:color="auto"/>
                <w:left w:val="none" w:sz="0" w:space="0" w:color="auto"/>
                <w:bottom w:val="none" w:sz="0" w:space="0" w:color="auto"/>
                <w:right w:val="none" w:sz="0" w:space="0" w:color="auto"/>
              </w:divBdr>
            </w:div>
            <w:div w:id="1565489863">
              <w:marLeft w:val="0"/>
              <w:marRight w:val="0"/>
              <w:marTop w:val="0"/>
              <w:marBottom w:val="0"/>
              <w:divBdr>
                <w:top w:val="none" w:sz="0" w:space="0" w:color="auto"/>
                <w:left w:val="none" w:sz="0" w:space="0" w:color="auto"/>
                <w:bottom w:val="none" w:sz="0" w:space="0" w:color="auto"/>
                <w:right w:val="none" w:sz="0" w:space="0" w:color="auto"/>
              </w:divBdr>
            </w:div>
          </w:divsChild>
        </w:div>
        <w:div w:id="295960993">
          <w:marLeft w:val="0"/>
          <w:marRight w:val="0"/>
          <w:marTop w:val="0"/>
          <w:marBottom w:val="0"/>
          <w:divBdr>
            <w:top w:val="none" w:sz="0" w:space="0" w:color="auto"/>
            <w:left w:val="none" w:sz="0" w:space="0" w:color="auto"/>
            <w:bottom w:val="none" w:sz="0" w:space="0" w:color="auto"/>
            <w:right w:val="none" w:sz="0" w:space="0" w:color="auto"/>
          </w:divBdr>
          <w:divsChild>
            <w:div w:id="1151403286">
              <w:marLeft w:val="0"/>
              <w:marRight w:val="0"/>
              <w:marTop w:val="0"/>
              <w:marBottom w:val="0"/>
              <w:divBdr>
                <w:top w:val="none" w:sz="0" w:space="0" w:color="auto"/>
                <w:left w:val="none" w:sz="0" w:space="0" w:color="auto"/>
                <w:bottom w:val="none" w:sz="0" w:space="0" w:color="auto"/>
                <w:right w:val="none" w:sz="0" w:space="0" w:color="auto"/>
              </w:divBdr>
            </w:div>
            <w:div w:id="718162436">
              <w:marLeft w:val="0"/>
              <w:marRight w:val="0"/>
              <w:marTop w:val="0"/>
              <w:marBottom w:val="0"/>
              <w:divBdr>
                <w:top w:val="none" w:sz="0" w:space="0" w:color="auto"/>
                <w:left w:val="none" w:sz="0" w:space="0" w:color="auto"/>
                <w:bottom w:val="none" w:sz="0" w:space="0" w:color="auto"/>
                <w:right w:val="none" w:sz="0" w:space="0" w:color="auto"/>
              </w:divBdr>
            </w:div>
            <w:div w:id="216863458">
              <w:marLeft w:val="0"/>
              <w:marRight w:val="0"/>
              <w:marTop w:val="0"/>
              <w:marBottom w:val="0"/>
              <w:divBdr>
                <w:top w:val="none" w:sz="0" w:space="0" w:color="auto"/>
                <w:left w:val="none" w:sz="0" w:space="0" w:color="auto"/>
                <w:bottom w:val="none" w:sz="0" w:space="0" w:color="auto"/>
                <w:right w:val="none" w:sz="0" w:space="0" w:color="auto"/>
              </w:divBdr>
            </w:div>
            <w:div w:id="2078429219">
              <w:marLeft w:val="0"/>
              <w:marRight w:val="0"/>
              <w:marTop w:val="0"/>
              <w:marBottom w:val="0"/>
              <w:divBdr>
                <w:top w:val="none" w:sz="0" w:space="0" w:color="auto"/>
                <w:left w:val="none" w:sz="0" w:space="0" w:color="auto"/>
                <w:bottom w:val="none" w:sz="0" w:space="0" w:color="auto"/>
                <w:right w:val="none" w:sz="0" w:space="0" w:color="auto"/>
              </w:divBdr>
            </w:div>
            <w:div w:id="1623927068">
              <w:marLeft w:val="0"/>
              <w:marRight w:val="0"/>
              <w:marTop w:val="0"/>
              <w:marBottom w:val="0"/>
              <w:divBdr>
                <w:top w:val="none" w:sz="0" w:space="0" w:color="auto"/>
                <w:left w:val="none" w:sz="0" w:space="0" w:color="auto"/>
                <w:bottom w:val="none" w:sz="0" w:space="0" w:color="auto"/>
                <w:right w:val="none" w:sz="0" w:space="0" w:color="auto"/>
              </w:divBdr>
            </w:div>
            <w:div w:id="675691241">
              <w:marLeft w:val="0"/>
              <w:marRight w:val="0"/>
              <w:marTop w:val="0"/>
              <w:marBottom w:val="0"/>
              <w:divBdr>
                <w:top w:val="none" w:sz="0" w:space="0" w:color="auto"/>
                <w:left w:val="none" w:sz="0" w:space="0" w:color="auto"/>
                <w:bottom w:val="none" w:sz="0" w:space="0" w:color="auto"/>
                <w:right w:val="none" w:sz="0" w:space="0" w:color="auto"/>
              </w:divBdr>
            </w:div>
            <w:div w:id="258415427">
              <w:marLeft w:val="0"/>
              <w:marRight w:val="0"/>
              <w:marTop w:val="0"/>
              <w:marBottom w:val="0"/>
              <w:divBdr>
                <w:top w:val="none" w:sz="0" w:space="0" w:color="auto"/>
                <w:left w:val="none" w:sz="0" w:space="0" w:color="auto"/>
                <w:bottom w:val="none" w:sz="0" w:space="0" w:color="auto"/>
                <w:right w:val="none" w:sz="0" w:space="0" w:color="auto"/>
              </w:divBdr>
            </w:div>
            <w:div w:id="1669862221">
              <w:marLeft w:val="0"/>
              <w:marRight w:val="0"/>
              <w:marTop w:val="0"/>
              <w:marBottom w:val="0"/>
              <w:divBdr>
                <w:top w:val="none" w:sz="0" w:space="0" w:color="auto"/>
                <w:left w:val="none" w:sz="0" w:space="0" w:color="auto"/>
                <w:bottom w:val="none" w:sz="0" w:space="0" w:color="auto"/>
                <w:right w:val="none" w:sz="0" w:space="0" w:color="auto"/>
              </w:divBdr>
            </w:div>
            <w:div w:id="1979142964">
              <w:marLeft w:val="0"/>
              <w:marRight w:val="0"/>
              <w:marTop w:val="0"/>
              <w:marBottom w:val="0"/>
              <w:divBdr>
                <w:top w:val="none" w:sz="0" w:space="0" w:color="auto"/>
                <w:left w:val="none" w:sz="0" w:space="0" w:color="auto"/>
                <w:bottom w:val="none" w:sz="0" w:space="0" w:color="auto"/>
                <w:right w:val="none" w:sz="0" w:space="0" w:color="auto"/>
              </w:divBdr>
            </w:div>
            <w:div w:id="96678074">
              <w:marLeft w:val="0"/>
              <w:marRight w:val="0"/>
              <w:marTop w:val="0"/>
              <w:marBottom w:val="0"/>
              <w:divBdr>
                <w:top w:val="none" w:sz="0" w:space="0" w:color="auto"/>
                <w:left w:val="none" w:sz="0" w:space="0" w:color="auto"/>
                <w:bottom w:val="none" w:sz="0" w:space="0" w:color="auto"/>
                <w:right w:val="none" w:sz="0" w:space="0" w:color="auto"/>
              </w:divBdr>
            </w:div>
            <w:div w:id="1762869481">
              <w:marLeft w:val="0"/>
              <w:marRight w:val="0"/>
              <w:marTop w:val="0"/>
              <w:marBottom w:val="0"/>
              <w:divBdr>
                <w:top w:val="none" w:sz="0" w:space="0" w:color="auto"/>
                <w:left w:val="none" w:sz="0" w:space="0" w:color="auto"/>
                <w:bottom w:val="none" w:sz="0" w:space="0" w:color="auto"/>
                <w:right w:val="none" w:sz="0" w:space="0" w:color="auto"/>
              </w:divBdr>
            </w:div>
            <w:div w:id="885681259">
              <w:marLeft w:val="0"/>
              <w:marRight w:val="0"/>
              <w:marTop w:val="0"/>
              <w:marBottom w:val="0"/>
              <w:divBdr>
                <w:top w:val="none" w:sz="0" w:space="0" w:color="auto"/>
                <w:left w:val="none" w:sz="0" w:space="0" w:color="auto"/>
                <w:bottom w:val="none" w:sz="0" w:space="0" w:color="auto"/>
                <w:right w:val="none" w:sz="0" w:space="0" w:color="auto"/>
              </w:divBdr>
            </w:div>
            <w:div w:id="1558856110">
              <w:marLeft w:val="0"/>
              <w:marRight w:val="0"/>
              <w:marTop w:val="0"/>
              <w:marBottom w:val="0"/>
              <w:divBdr>
                <w:top w:val="none" w:sz="0" w:space="0" w:color="auto"/>
                <w:left w:val="none" w:sz="0" w:space="0" w:color="auto"/>
                <w:bottom w:val="none" w:sz="0" w:space="0" w:color="auto"/>
                <w:right w:val="none" w:sz="0" w:space="0" w:color="auto"/>
              </w:divBdr>
            </w:div>
            <w:div w:id="1588884553">
              <w:marLeft w:val="0"/>
              <w:marRight w:val="0"/>
              <w:marTop w:val="0"/>
              <w:marBottom w:val="0"/>
              <w:divBdr>
                <w:top w:val="none" w:sz="0" w:space="0" w:color="auto"/>
                <w:left w:val="none" w:sz="0" w:space="0" w:color="auto"/>
                <w:bottom w:val="none" w:sz="0" w:space="0" w:color="auto"/>
                <w:right w:val="none" w:sz="0" w:space="0" w:color="auto"/>
              </w:divBdr>
            </w:div>
            <w:div w:id="1188522127">
              <w:marLeft w:val="0"/>
              <w:marRight w:val="0"/>
              <w:marTop w:val="0"/>
              <w:marBottom w:val="0"/>
              <w:divBdr>
                <w:top w:val="none" w:sz="0" w:space="0" w:color="auto"/>
                <w:left w:val="none" w:sz="0" w:space="0" w:color="auto"/>
                <w:bottom w:val="none" w:sz="0" w:space="0" w:color="auto"/>
                <w:right w:val="none" w:sz="0" w:space="0" w:color="auto"/>
              </w:divBdr>
            </w:div>
            <w:div w:id="1816801751">
              <w:marLeft w:val="0"/>
              <w:marRight w:val="0"/>
              <w:marTop w:val="0"/>
              <w:marBottom w:val="0"/>
              <w:divBdr>
                <w:top w:val="none" w:sz="0" w:space="0" w:color="auto"/>
                <w:left w:val="none" w:sz="0" w:space="0" w:color="auto"/>
                <w:bottom w:val="none" w:sz="0" w:space="0" w:color="auto"/>
                <w:right w:val="none" w:sz="0" w:space="0" w:color="auto"/>
              </w:divBdr>
            </w:div>
            <w:div w:id="1361393886">
              <w:marLeft w:val="0"/>
              <w:marRight w:val="0"/>
              <w:marTop w:val="0"/>
              <w:marBottom w:val="0"/>
              <w:divBdr>
                <w:top w:val="none" w:sz="0" w:space="0" w:color="auto"/>
                <w:left w:val="none" w:sz="0" w:space="0" w:color="auto"/>
                <w:bottom w:val="none" w:sz="0" w:space="0" w:color="auto"/>
                <w:right w:val="none" w:sz="0" w:space="0" w:color="auto"/>
              </w:divBdr>
            </w:div>
            <w:div w:id="1046639051">
              <w:marLeft w:val="0"/>
              <w:marRight w:val="0"/>
              <w:marTop w:val="0"/>
              <w:marBottom w:val="0"/>
              <w:divBdr>
                <w:top w:val="none" w:sz="0" w:space="0" w:color="auto"/>
                <w:left w:val="none" w:sz="0" w:space="0" w:color="auto"/>
                <w:bottom w:val="none" w:sz="0" w:space="0" w:color="auto"/>
                <w:right w:val="none" w:sz="0" w:space="0" w:color="auto"/>
              </w:divBdr>
            </w:div>
          </w:divsChild>
        </w:div>
        <w:div w:id="11541539">
          <w:marLeft w:val="0"/>
          <w:marRight w:val="0"/>
          <w:marTop w:val="0"/>
          <w:marBottom w:val="0"/>
          <w:divBdr>
            <w:top w:val="none" w:sz="0" w:space="0" w:color="auto"/>
            <w:left w:val="none" w:sz="0" w:space="0" w:color="auto"/>
            <w:bottom w:val="none" w:sz="0" w:space="0" w:color="auto"/>
            <w:right w:val="none" w:sz="0" w:space="0" w:color="auto"/>
          </w:divBdr>
          <w:divsChild>
            <w:div w:id="27489542">
              <w:marLeft w:val="0"/>
              <w:marRight w:val="0"/>
              <w:marTop w:val="0"/>
              <w:marBottom w:val="0"/>
              <w:divBdr>
                <w:top w:val="none" w:sz="0" w:space="0" w:color="auto"/>
                <w:left w:val="none" w:sz="0" w:space="0" w:color="auto"/>
                <w:bottom w:val="none" w:sz="0" w:space="0" w:color="auto"/>
                <w:right w:val="none" w:sz="0" w:space="0" w:color="auto"/>
              </w:divBdr>
            </w:div>
            <w:div w:id="223683546">
              <w:marLeft w:val="0"/>
              <w:marRight w:val="0"/>
              <w:marTop w:val="0"/>
              <w:marBottom w:val="0"/>
              <w:divBdr>
                <w:top w:val="none" w:sz="0" w:space="0" w:color="auto"/>
                <w:left w:val="none" w:sz="0" w:space="0" w:color="auto"/>
                <w:bottom w:val="none" w:sz="0" w:space="0" w:color="auto"/>
                <w:right w:val="none" w:sz="0" w:space="0" w:color="auto"/>
              </w:divBdr>
            </w:div>
            <w:div w:id="1670675233">
              <w:marLeft w:val="0"/>
              <w:marRight w:val="0"/>
              <w:marTop w:val="0"/>
              <w:marBottom w:val="0"/>
              <w:divBdr>
                <w:top w:val="none" w:sz="0" w:space="0" w:color="auto"/>
                <w:left w:val="none" w:sz="0" w:space="0" w:color="auto"/>
                <w:bottom w:val="none" w:sz="0" w:space="0" w:color="auto"/>
                <w:right w:val="none" w:sz="0" w:space="0" w:color="auto"/>
              </w:divBdr>
            </w:div>
            <w:div w:id="1866598904">
              <w:marLeft w:val="0"/>
              <w:marRight w:val="0"/>
              <w:marTop w:val="0"/>
              <w:marBottom w:val="0"/>
              <w:divBdr>
                <w:top w:val="none" w:sz="0" w:space="0" w:color="auto"/>
                <w:left w:val="none" w:sz="0" w:space="0" w:color="auto"/>
                <w:bottom w:val="none" w:sz="0" w:space="0" w:color="auto"/>
                <w:right w:val="none" w:sz="0" w:space="0" w:color="auto"/>
              </w:divBdr>
              <w:divsChild>
                <w:div w:id="1334650295">
                  <w:marLeft w:val="-75"/>
                  <w:marRight w:val="0"/>
                  <w:marTop w:val="30"/>
                  <w:marBottom w:val="30"/>
                  <w:divBdr>
                    <w:top w:val="none" w:sz="0" w:space="0" w:color="auto"/>
                    <w:left w:val="none" w:sz="0" w:space="0" w:color="auto"/>
                    <w:bottom w:val="none" w:sz="0" w:space="0" w:color="auto"/>
                    <w:right w:val="none" w:sz="0" w:space="0" w:color="auto"/>
                  </w:divBdr>
                  <w:divsChild>
                    <w:div w:id="1488551896">
                      <w:marLeft w:val="0"/>
                      <w:marRight w:val="0"/>
                      <w:marTop w:val="0"/>
                      <w:marBottom w:val="0"/>
                      <w:divBdr>
                        <w:top w:val="none" w:sz="0" w:space="0" w:color="auto"/>
                        <w:left w:val="none" w:sz="0" w:space="0" w:color="auto"/>
                        <w:bottom w:val="none" w:sz="0" w:space="0" w:color="auto"/>
                        <w:right w:val="none" w:sz="0" w:space="0" w:color="auto"/>
                      </w:divBdr>
                      <w:divsChild>
                        <w:div w:id="1383407874">
                          <w:marLeft w:val="0"/>
                          <w:marRight w:val="0"/>
                          <w:marTop w:val="0"/>
                          <w:marBottom w:val="0"/>
                          <w:divBdr>
                            <w:top w:val="none" w:sz="0" w:space="0" w:color="auto"/>
                            <w:left w:val="none" w:sz="0" w:space="0" w:color="auto"/>
                            <w:bottom w:val="none" w:sz="0" w:space="0" w:color="auto"/>
                            <w:right w:val="none" w:sz="0" w:space="0" w:color="auto"/>
                          </w:divBdr>
                        </w:div>
                      </w:divsChild>
                    </w:div>
                    <w:div w:id="1847593500">
                      <w:marLeft w:val="0"/>
                      <w:marRight w:val="0"/>
                      <w:marTop w:val="0"/>
                      <w:marBottom w:val="0"/>
                      <w:divBdr>
                        <w:top w:val="none" w:sz="0" w:space="0" w:color="auto"/>
                        <w:left w:val="none" w:sz="0" w:space="0" w:color="auto"/>
                        <w:bottom w:val="none" w:sz="0" w:space="0" w:color="auto"/>
                        <w:right w:val="none" w:sz="0" w:space="0" w:color="auto"/>
                      </w:divBdr>
                      <w:divsChild>
                        <w:div w:id="696278996">
                          <w:marLeft w:val="0"/>
                          <w:marRight w:val="0"/>
                          <w:marTop w:val="0"/>
                          <w:marBottom w:val="0"/>
                          <w:divBdr>
                            <w:top w:val="none" w:sz="0" w:space="0" w:color="auto"/>
                            <w:left w:val="none" w:sz="0" w:space="0" w:color="auto"/>
                            <w:bottom w:val="none" w:sz="0" w:space="0" w:color="auto"/>
                            <w:right w:val="none" w:sz="0" w:space="0" w:color="auto"/>
                          </w:divBdr>
                        </w:div>
                      </w:divsChild>
                    </w:div>
                    <w:div w:id="651450839">
                      <w:marLeft w:val="0"/>
                      <w:marRight w:val="0"/>
                      <w:marTop w:val="0"/>
                      <w:marBottom w:val="0"/>
                      <w:divBdr>
                        <w:top w:val="none" w:sz="0" w:space="0" w:color="auto"/>
                        <w:left w:val="none" w:sz="0" w:space="0" w:color="auto"/>
                        <w:bottom w:val="none" w:sz="0" w:space="0" w:color="auto"/>
                        <w:right w:val="none" w:sz="0" w:space="0" w:color="auto"/>
                      </w:divBdr>
                      <w:divsChild>
                        <w:div w:id="1480533085">
                          <w:marLeft w:val="0"/>
                          <w:marRight w:val="0"/>
                          <w:marTop w:val="0"/>
                          <w:marBottom w:val="0"/>
                          <w:divBdr>
                            <w:top w:val="none" w:sz="0" w:space="0" w:color="auto"/>
                            <w:left w:val="none" w:sz="0" w:space="0" w:color="auto"/>
                            <w:bottom w:val="none" w:sz="0" w:space="0" w:color="auto"/>
                            <w:right w:val="none" w:sz="0" w:space="0" w:color="auto"/>
                          </w:divBdr>
                        </w:div>
                      </w:divsChild>
                    </w:div>
                    <w:div w:id="2099594485">
                      <w:marLeft w:val="0"/>
                      <w:marRight w:val="0"/>
                      <w:marTop w:val="0"/>
                      <w:marBottom w:val="0"/>
                      <w:divBdr>
                        <w:top w:val="none" w:sz="0" w:space="0" w:color="auto"/>
                        <w:left w:val="none" w:sz="0" w:space="0" w:color="auto"/>
                        <w:bottom w:val="none" w:sz="0" w:space="0" w:color="auto"/>
                        <w:right w:val="none" w:sz="0" w:space="0" w:color="auto"/>
                      </w:divBdr>
                      <w:divsChild>
                        <w:div w:id="51735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095695">
              <w:marLeft w:val="0"/>
              <w:marRight w:val="0"/>
              <w:marTop w:val="0"/>
              <w:marBottom w:val="0"/>
              <w:divBdr>
                <w:top w:val="none" w:sz="0" w:space="0" w:color="auto"/>
                <w:left w:val="none" w:sz="0" w:space="0" w:color="auto"/>
                <w:bottom w:val="none" w:sz="0" w:space="0" w:color="auto"/>
                <w:right w:val="none" w:sz="0" w:space="0" w:color="auto"/>
              </w:divBdr>
            </w:div>
            <w:div w:id="9843947">
              <w:marLeft w:val="0"/>
              <w:marRight w:val="0"/>
              <w:marTop w:val="0"/>
              <w:marBottom w:val="0"/>
              <w:divBdr>
                <w:top w:val="none" w:sz="0" w:space="0" w:color="auto"/>
                <w:left w:val="none" w:sz="0" w:space="0" w:color="auto"/>
                <w:bottom w:val="none" w:sz="0" w:space="0" w:color="auto"/>
                <w:right w:val="none" w:sz="0" w:space="0" w:color="auto"/>
              </w:divBdr>
            </w:div>
            <w:div w:id="1806577673">
              <w:marLeft w:val="0"/>
              <w:marRight w:val="0"/>
              <w:marTop w:val="0"/>
              <w:marBottom w:val="0"/>
              <w:divBdr>
                <w:top w:val="none" w:sz="0" w:space="0" w:color="auto"/>
                <w:left w:val="none" w:sz="0" w:space="0" w:color="auto"/>
                <w:bottom w:val="none" w:sz="0" w:space="0" w:color="auto"/>
                <w:right w:val="none" w:sz="0" w:space="0" w:color="auto"/>
              </w:divBdr>
              <w:divsChild>
                <w:div w:id="547034039">
                  <w:marLeft w:val="-75"/>
                  <w:marRight w:val="0"/>
                  <w:marTop w:val="30"/>
                  <w:marBottom w:val="30"/>
                  <w:divBdr>
                    <w:top w:val="none" w:sz="0" w:space="0" w:color="auto"/>
                    <w:left w:val="none" w:sz="0" w:space="0" w:color="auto"/>
                    <w:bottom w:val="none" w:sz="0" w:space="0" w:color="auto"/>
                    <w:right w:val="none" w:sz="0" w:space="0" w:color="auto"/>
                  </w:divBdr>
                  <w:divsChild>
                    <w:div w:id="1145663483">
                      <w:marLeft w:val="0"/>
                      <w:marRight w:val="0"/>
                      <w:marTop w:val="0"/>
                      <w:marBottom w:val="0"/>
                      <w:divBdr>
                        <w:top w:val="none" w:sz="0" w:space="0" w:color="auto"/>
                        <w:left w:val="none" w:sz="0" w:space="0" w:color="auto"/>
                        <w:bottom w:val="none" w:sz="0" w:space="0" w:color="auto"/>
                        <w:right w:val="none" w:sz="0" w:space="0" w:color="auto"/>
                      </w:divBdr>
                      <w:divsChild>
                        <w:div w:id="604192457">
                          <w:marLeft w:val="0"/>
                          <w:marRight w:val="0"/>
                          <w:marTop w:val="0"/>
                          <w:marBottom w:val="0"/>
                          <w:divBdr>
                            <w:top w:val="none" w:sz="0" w:space="0" w:color="auto"/>
                            <w:left w:val="none" w:sz="0" w:space="0" w:color="auto"/>
                            <w:bottom w:val="none" w:sz="0" w:space="0" w:color="auto"/>
                            <w:right w:val="none" w:sz="0" w:space="0" w:color="auto"/>
                          </w:divBdr>
                        </w:div>
                      </w:divsChild>
                    </w:div>
                    <w:div w:id="852493766">
                      <w:marLeft w:val="0"/>
                      <w:marRight w:val="0"/>
                      <w:marTop w:val="0"/>
                      <w:marBottom w:val="0"/>
                      <w:divBdr>
                        <w:top w:val="none" w:sz="0" w:space="0" w:color="auto"/>
                        <w:left w:val="none" w:sz="0" w:space="0" w:color="auto"/>
                        <w:bottom w:val="none" w:sz="0" w:space="0" w:color="auto"/>
                        <w:right w:val="none" w:sz="0" w:space="0" w:color="auto"/>
                      </w:divBdr>
                      <w:divsChild>
                        <w:div w:id="203447567">
                          <w:marLeft w:val="0"/>
                          <w:marRight w:val="0"/>
                          <w:marTop w:val="0"/>
                          <w:marBottom w:val="0"/>
                          <w:divBdr>
                            <w:top w:val="none" w:sz="0" w:space="0" w:color="auto"/>
                            <w:left w:val="none" w:sz="0" w:space="0" w:color="auto"/>
                            <w:bottom w:val="none" w:sz="0" w:space="0" w:color="auto"/>
                            <w:right w:val="none" w:sz="0" w:space="0" w:color="auto"/>
                          </w:divBdr>
                        </w:div>
                      </w:divsChild>
                    </w:div>
                    <w:div w:id="1488548299">
                      <w:marLeft w:val="0"/>
                      <w:marRight w:val="0"/>
                      <w:marTop w:val="0"/>
                      <w:marBottom w:val="0"/>
                      <w:divBdr>
                        <w:top w:val="none" w:sz="0" w:space="0" w:color="auto"/>
                        <w:left w:val="none" w:sz="0" w:space="0" w:color="auto"/>
                        <w:bottom w:val="none" w:sz="0" w:space="0" w:color="auto"/>
                        <w:right w:val="none" w:sz="0" w:space="0" w:color="auto"/>
                      </w:divBdr>
                      <w:divsChild>
                        <w:div w:id="6061994">
                          <w:marLeft w:val="0"/>
                          <w:marRight w:val="0"/>
                          <w:marTop w:val="0"/>
                          <w:marBottom w:val="0"/>
                          <w:divBdr>
                            <w:top w:val="none" w:sz="0" w:space="0" w:color="auto"/>
                            <w:left w:val="none" w:sz="0" w:space="0" w:color="auto"/>
                            <w:bottom w:val="none" w:sz="0" w:space="0" w:color="auto"/>
                            <w:right w:val="none" w:sz="0" w:space="0" w:color="auto"/>
                          </w:divBdr>
                        </w:div>
                      </w:divsChild>
                    </w:div>
                    <w:div w:id="227152104">
                      <w:marLeft w:val="0"/>
                      <w:marRight w:val="0"/>
                      <w:marTop w:val="0"/>
                      <w:marBottom w:val="0"/>
                      <w:divBdr>
                        <w:top w:val="none" w:sz="0" w:space="0" w:color="auto"/>
                        <w:left w:val="none" w:sz="0" w:space="0" w:color="auto"/>
                        <w:bottom w:val="none" w:sz="0" w:space="0" w:color="auto"/>
                        <w:right w:val="none" w:sz="0" w:space="0" w:color="auto"/>
                      </w:divBdr>
                      <w:divsChild>
                        <w:div w:id="891161561">
                          <w:marLeft w:val="0"/>
                          <w:marRight w:val="0"/>
                          <w:marTop w:val="0"/>
                          <w:marBottom w:val="0"/>
                          <w:divBdr>
                            <w:top w:val="none" w:sz="0" w:space="0" w:color="auto"/>
                            <w:left w:val="none" w:sz="0" w:space="0" w:color="auto"/>
                            <w:bottom w:val="none" w:sz="0" w:space="0" w:color="auto"/>
                            <w:right w:val="none" w:sz="0" w:space="0" w:color="auto"/>
                          </w:divBdr>
                        </w:div>
                      </w:divsChild>
                    </w:div>
                    <w:div w:id="131601488">
                      <w:marLeft w:val="0"/>
                      <w:marRight w:val="0"/>
                      <w:marTop w:val="0"/>
                      <w:marBottom w:val="0"/>
                      <w:divBdr>
                        <w:top w:val="none" w:sz="0" w:space="0" w:color="auto"/>
                        <w:left w:val="none" w:sz="0" w:space="0" w:color="auto"/>
                        <w:bottom w:val="none" w:sz="0" w:space="0" w:color="auto"/>
                        <w:right w:val="none" w:sz="0" w:space="0" w:color="auto"/>
                      </w:divBdr>
                      <w:divsChild>
                        <w:div w:id="790635446">
                          <w:marLeft w:val="0"/>
                          <w:marRight w:val="0"/>
                          <w:marTop w:val="0"/>
                          <w:marBottom w:val="0"/>
                          <w:divBdr>
                            <w:top w:val="none" w:sz="0" w:space="0" w:color="auto"/>
                            <w:left w:val="none" w:sz="0" w:space="0" w:color="auto"/>
                            <w:bottom w:val="none" w:sz="0" w:space="0" w:color="auto"/>
                            <w:right w:val="none" w:sz="0" w:space="0" w:color="auto"/>
                          </w:divBdr>
                        </w:div>
                      </w:divsChild>
                    </w:div>
                    <w:div w:id="1723478295">
                      <w:marLeft w:val="0"/>
                      <w:marRight w:val="0"/>
                      <w:marTop w:val="0"/>
                      <w:marBottom w:val="0"/>
                      <w:divBdr>
                        <w:top w:val="none" w:sz="0" w:space="0" w:color="auto"/>
                        <w:left w:val="none" w:sz="0" w:space="0" w:color="auto"/>
                        <w:bottom w:val="none" w:sz="0" w:space="0" w:color="auto"/>
                        <w:right w:val="none" w:sz="0" w:space="0" w:color="auto"/>
                      </w:divBdr>
                      <w:divsChild>
                        <w:div w:id="1520771837">
                          <w:marLeft w:val="0"/>
                          <w:marRight w:val="0"/>
                          <w:marTop w:val="0"/>
                          <w:marBottom w:val="0"/>
                          <w:divBdr>
                            <w:top w:val="none" w:sz="0" w:space="0" w:color="auto"/>
                            <w:left w:val="none" w:sz="0" w:space="0" w:color="auto"/>
                            <w:bottom w:val="none" w:sz="0" w:space="0" w:color="auto"/>
                            <w:right w:val="none" w:sz="0" w:space="0" w:color="auto"/>
                          </w:divBdr>
                        </w:div>
                      </w:divsChild>
                    </w:div>
                    <w:div w:id="1366716227">
                      <w:marLeft w:val="0"/>
                      <w:marRight w:val="0"/>
                      <w:marTop w:val="0"/>
                      <w:marBottom w:val="0"/>
                      <w:divBdr>
                        <w:top w:val="none" w:sz="0" w:space="0" w:color="auto"/>
                        <w:left w:val="none" w:sz="0" w:space="0" w:color="auto"/>
                        <w:bottom w:val="none" w:sz="0" w:space="0" w:color="auto"/>
                        <w:right w:val="none" w:sz="0" w:space="0" w:color="auto"/>
                      </w:divBdr>
                      <w:divsChild>
                        <w:div w:id="1605839283">
                          <w:marLeft w:val="0"/>
                          <w:marRight w:val="0"/>
                          <w:marTop w:val="0"/>
                          <w:marBottom w:val="0"/>
                          <w:divBdr>
                            <w:top w:val="none" w:sz="0" w:space="0" w:color="auto"/>
                            <w:left w:val="none" w:sz="0" w:space="0" w:color="auto"/>
                            <w:bottom w:val="none" w:sz="0" w:space="0" w:color="auto"/>
                            <w:right w:val="none" w:sz="0" w:space="0" w:color="auto"/>
                          </w:divBdr>
                        </w:div>
                      </w:divsChild>
                    </w:div>
                    <w:div w:id="868301546">
                      <w:marLeft w:val="0"/>
                      <w:marRight w:val="0"/>
                      <w:marTop w:val="0"/>
                      <w:marBottom w:val="0"/>
                      <w:divBdr>
                        <w:top w:val="none" w:sz="0" w:space="0" w:color="auto"/>
                        <w:left w:val="none" w:sz="0" w:space="0" w:color="auto"/>
                        <w:bottom w:val="none" w:sz="0" w:space="0" w:color="auto"/>
                        <w:right w:val="none" w:sz="0" w:space="0" w:color="auto"/>
                      </w:divBdr>
                      <w:divsChild>
                        <w:div w:id="36460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118749">
              <w:marLeft w:val="0"/>
              <w:marRight w:val="0"/>
              <w:marTop w:val="0"/>
              <w:marBottom w:val="0"/>
              <w:divBdr>
                <w:top w:val="none" w:sz="0" w:space="0" w:color="auto"/>
                <w:left w:val="none" w:sz="0" w:space="0" w:color="auto"/>
                <w:bottom w:val="none" w:sz="0" w:space="0" w:color="auto"/>
                <w:right w:val="none" w:sz="0" w:space="0" w:color="auto"/>
              </w:divBdr>
            </w:div>
            <w:div w:id="2119138013">
              <w:marLeft w:val="0"/>
              <w:marRight w:val="0"/>
              <w:marTop w:val="0"/>
              <w:marBottom w:val="0"/>
              <w:divBdr>
                <w:top w:val="none" w:sz="0" w:space="0" w:color="auto"/>
                <w:left w:val="none" w:sz="0" w:space="0" w:color="auto"/>
                <w:bottom w:val="none" w:sz="0" w:space="0" w:color="auto"/>
                <w:right w:val="none" w:sz="0" w:space="0" w:color="auto"/>
              </w:divBdr>
            </w:div>
            <w:div w:id="612519167">
              <w:marLeft w:val="0"/>
              <w:marRight w:val="0"/>
              <w:marTop w:val="0"/>
              <w:marBottom w:val="0"/>
              <w:divBdr>
                <w:top w:val="none" w:sz="0" w:space="0" w:color="auto"/>
                <w:left w:val="none" w:sz="0" w:space="0" w:color="auto"/>
                <w:bottom w:val="none" w:sz="0" w:space="0" w:color="auto"/>
                <w:right w:val="none" w:sz="0" w:space="0" w:color="auto"/>
              </w:divBdr>
            </w:div>
            <w:div w:id="1832023271">
              <w:marLeft w:val="0"/>
              <w:marRight w:val="0"/>
              <w:marTop w:val="0"/>
              <w:marBottom w:val="0"/>
              <w:divBdr>
                <w:top w:val="none" w:sz="0" w:space="0" w:color="auto"/>
                <w:left w:val="none" w:sz="0" w:space="0" w:color="auto"/>
                <w:bottom w:val="none" w:sz="0" w:space="0" w:color="auto"/>
                <w:right w:val="none" w:sz="0" w:space="0" w:color="auto"/>
              </w:divBdr>
            </w:div>
            <w:div w:id="1857647951">
              <w:marLeft w:val="0"/>
              <w:marRight w:val="0"/>
              <w:marTop w:val="0"/>
              <w:marBottom w:val="0"/>
              <w:divBdr>
                <w:top w:val="none" w:sz="0" w:space="0" w:color="auto"/>
                <w:left w:val="none" w:sz="0" w:space="0" w:color="auto"/>
                <w:bottom w:val="none" w:sz="0" w:space="0" w:color="auto"/>
                <w:right w:val="none" w:sz="0" w:space="0" w:color="auto"/>
              </w:divBdr>
            </w:div>
            <w:div w:id="1942839887">
              <w:marLeft w:val="0"/>
              <w:marRight w:val="0"/>
              <w:marTop w:val="0"/>
              <w:marBottom w:val="0"/>
              <w:divBdr>
                <w:top w:val="none" w:sz="0" w:space="0" w:color="auto"/>
                <w:left w:val="none" w:sz="0" w:space="0" w:color="auto"/>
                <w:bottom w:val="none" w:sz="0" w:space="0" w:color="auto"/>
                <w:right w:val="none" w:sz="0" w:space="0" w:color="auto"/>
              </w:divBdr>
            </w:div>
            <w:div w:id="1904488282">
              <w:marLeft w:val="0"/>
              <w:marRight w:val="0"/>
              <w:marTop w:val="0"/>
              <w:marBottom w:val="0"/>
              <w:divBdr>
                <w:top w:val="none" w:sz="0" w:space="0" w:color="auto"/>
                <w:left w:val="none" w:sz="0" w:space="0" w:color="auto"/>
                <w:bottom w:val="none" w:sz="0" w:space="0" w:color="auto"/>
                <w:right w:val="none" w:sz="0" w:space="0" w:color="auto"/>
              </w:divBdr>
            </w:div>
            <w:div w:id="1851093783">
              <w:marLeft w:val="0"/>
              <w:marRight w:val="0"/>
              <w:marTop w:val="0"/>
              <w:marBottom w:val="0"/>
              <w:divBdr>
                <w:top w:val="none" w:sz="0" w:space="0" w:color="auto"/>
                <w:left w:val="none" w:sz="0" w:space="0" w:color="auto"/>
                <w:bottom w:val="none" w:sz="0" w:space="0" w:color="auto"/>
                <w:right w:val="none" w:sz="0" w:space="0" w:color="auto"/>
              </w:divBdr>
            </w:div>
            <w:div w:id="1560438964">
              <w:marLeft w:val="0"/>
              <w:marRight w:val="0"/>
              <w:marTop w:val="0"/>
              <w:marBottom w:val="0"/>
              <w:divBdr>
                <w:top w:val="none" w:sz="0" w:space="0" w:color="auto"/>
                <w:left w:val="none" w:sz="0" w:space="0" w:color="auto"/>
                <w:bottom w:val="none" w:sz="0" w:space="0" w:color="auto"/>
                <w:right w:val="none" w:sz="0" w:space="0" w:color="auto"/>
              </w:divBdr>
            </w:div>
            <w:div w:id="1522091063">
              <w:marLeft w:val="0"/>
              <w:marRight w:val="0"/>
              <w:marTop w:val="0"/>
              <w:marBottom w:val="0"/>
              <w:divBdr>
                <w:top w:val="none" w:sz="0" w:space="0" w:color="auto"/>
                <w:left w:val="none" w:sz="0" w:space="0" w:color="auto"/>
                <w:bottom w:val="none" w:sz="0" w:space="0" w:color="auto"/>
                <w:right w:val="none" w:sz="0" w:space="0" w:color="auto"/>
              </w:divBdr>
            </w:div>
          </w:divsChild>
        </w:div>
        <w:div w:id="1972318664">
          <w:marLeft w:val="0"/>
          <w:marRight w:val="0"/>
          <w:marTop w:val="0"/>
          <w:marBottom w:val="0"/>
          <w:divBdr>
            <w:top w:val="none" w:sz="0" w:space="0" w:color="auto"/>
            <w:left w:val="none" w:sz="0" w:space="0" w:color="auto"/>
            <w:bottom w:val="none" w:sz="0" w:space="0" w:color="auto"/>
            <w:right w:val="none" w:sz="0" w:space="0" w:color="auto"/>
          </w:divBdr>
          <w:divsChild>
            <w:div w:id="1728337364">
              <w:marLeft w:val="0"/>
              <w:marRight w:val="0"/>
              <w:marTop w:val="0"/>
              <w:marBottom w:val="0"/>
              <w:divBdr>
                <w:top w:val="none" w:sz="0" w:space="0" w:color="auto"/>
                <w:left w:val="none" w:sz="0" w:space="0" w:color="auto"/>
                <w:bottom w:val="none" w:sz="0" w:space="0" w:color="auto"/>
                <w:right w:val="none" w:sz="0" w:space="0" w:color="auto"/>
              </w:divBdr>
            </w:div>
            <w:div w:id="951745461">
              <w:marLeft w:val="0"/>
              <w:marRight w:val="0"/>
              <w:marTop w:val="0"/>
              <w:marBottom w:val="0"/>
              <w:divBdr>
                <w:top w:val="none" w:sz="0" w:space="0" w:color="auto"/>
                <w:left w:val="none" w:sz="0" w:space="0" w:color="auto"/>
                <w:bottom w:val="none" w:sz="0" w:space="0" w:color="auto"/>
                <w:right w:val="none" w:sz="0" w:space="0" w:color="auto"/>
              </w:divBdr>
            </w:div>
            <w:div w:id="221139591">
              <w:marLeft w:val="0"/>
              <w:marRight w:val="0"/>
              <w:marTop w:val="0"/>
              <w:marBottom w:val="0"/>
              <w:divBdr>
                <w:top w:val="none" w:sz="0" w:space="0" w:color="auto"/>
                <w:left w:val="none" w:sz="0" w:space="0" w:color="auto"/>
                <w:bottom w:val="none" w:sz="0" w:space="0" w:color="auto"/>
                <w:right w:val="none" w:sz="0" w:space="0" w:color="auto"/>
              </w:divBdr>
            </w:div>
            <w:div w:id="733511359">
              <w:marLeft w:val="0"/>
              <w:marRight w:val="0"/>
              <w:marTop w:val="0"/>
              <w:marBottom w:val="0"/>
              <w:divBdr>
                <w:top w:val="none" w:sz="0" w:space="0" w:color="auto"/>
                <w:left w:val="none" w:sz="0" w:space="0" w:color="auto"/>
                <w:bottom w:val="none" w:sz="0" w:space="0" w:color="auto"/>
                <w:right w:val="none" w:sz="0" w:space="0" w:color="auto"/>
              </w:divBdr>
            </w:div>
            <w:div w:id="771821306">
              <w:marLeft w:val="0"/>
              <w:marRight w:val="0"/>
              <w:marTop w:val="0"/>
              <w:marBottom w:val="0"/>
              <w:divBdr>
                <w:top w:val="none" w:sz="0" w:space="0" w:color="auto"/>
                <w:left w:val="none" w:sz="0" w:space="0" w:color="auto"/>
                <w:bottom w:val="none" w:sz="0" w:space="0" w:color="auto"/>
                <w:right w:val="none" w:sz="0" w:space="0" w:color="auto"/>
              </w:divBdr>
              <w:divsChild>
                <w:div w:id="979116232">
                  <w:marLeft w:val="-75"/>
                  <w:marRight w:val="0"/>
                  <w:marTop w:val="30"/>
                  <w:marBottom w:val="30"/>
                  <w:divBdr>
                    <w:top w:val="none" w:sz="0" w:space="0" w:color="auto"/>
                    <w:left w:val="none" w:sz="0" w:space="0" w:color="auto"/>
                    <w:bottom w:val="none" w:sz="0" w:space="0" w:color="auto"/>
                    <w:right w:val="none" w:sz="0" w:space="0" w:color="auto"/>
                  </w:divBdr>
                  <w:divsChild>
                    <w:div w:id="54400045">
                      <w:marLeft w:val="0"/>
                      <w:marRight w:val="0"/>
                      <w:marTop w:val="0"/>
                      <w:marBottom w:val="0"/>
                      <w:divBdr>
                        <w:top w:val="none" w:sz="0" w:space="0" w:color="auto"/>
                        <w:left w:val="none" w:sz="0" w:space="0" w:color="auto"/>
                        <w:bottom w:val="none" w:sz="0" w:space="0" w:color="auto"/>
                        <w:right w:val="none" w:sz="0" w:space="0" w:color="auto"/>
                      </w:divBdr>
                      <w:divsChild>
                        <w:div w:id="527257132">
                          <w:marLeft w:val="0"/>
                          <w:marRight w:val="0"/>
                          <w:marTop w:val="0"/>
                          <w:marBottom w:val="0"/>
                          <w:divBdr>
                            <w:top w:val="none" w:sz="0" w:space="0" w:color="auto"/>
                            <w:left w:val="none" w:sz="0" w:space="0" w:color="auto"/>
                            <w:bottom w:val="none" w:sz="0" w:space="0" w:color="auto"/>
                            <w:right w:val="none" w:sz="0" w:space="0" w:color="auto"/>
                          </w:divBdr>
                        </w:div>
                      </w:divsChild>
                    </w:div>
                    <w:div w:id="1011567621">
                      <w:marLeft w:val="0"/>
                      <w:marRight w:val="0"/>
                      <w:marTop w:val="0"/>
                      <w:marBottom w:val="0"/>
                      <w:divBdr>
                        <w:top w:val="none" w:sz="0" w:space="0" w:color="auto"/>
                        <w:left w:val="none" w:sz="0" w:space="0" w:color="auto"/>
                        <w:bottom w:val="none" w:sz="0" w:space="0" w:color="auto"/>
                        <w:right w:val="none" w:sz="0" w:space="0" w:color="auto"/>
                      </w:divBdr>
                      <w:divsChild>
                        <w:div w:id="542793402">
                          <w:marLeft w:val="0"/>
                          <w:marRight w:val="0"/>
                          <w:marTop w:val="0"/>
                          <w:marBottom w:val="0"/>
                          <w:divBdr>
                            <w:top w:val="none" w:sz="0" w:space="0" w:color="auto"/>
                            <w:left w:val="none" w:sz="0" w:space="0" w:color="auto"/>
                            <w:bottom w:val="none" w:sz="0" w:space="0" w:color="auto"/>
                            <w:right w:val="none" w:sz="0" w:space="0" w:color="auto"/>
                          </w:divBdr>
                        </w:div>
                      </w:divsChild>
                    </w:div>
                    <w:div w:id="957569730">
                      <w:marLeft w:val="0"/>
                      <w:marRight w:val="0"/>
                      <w:marTop w:val="0"/>
                      <w:marBottom w:val="0"/>
                      <w:divBdr>
                        <w:top w:val="none" w:sz="0" w:space="0" w:color="auto"/>
                        <w:left w:val="none" w:sz="0" w:space="0" w:color="auto"/>
                        <w:bottom w:val="none" w:sz="0" w:space="0" w:color="auto"/>
                        <w:right w:val="none" w:sz="0" w:space="0" w:color="auto"/>
                      </w:divBdr>
                      <w:divsChild>
                        <w:div w:id="88043005">
                          <w:marLeft w:val="0"/>
                          <w:marRight w:val="0"/>
                          <w:marTop w:val="0"/>
                          <w:marBottom w:val="0"/>
                          <w:divBdr>
                            <w:top w:val="none" w:sz="0" w:space="0" w:color="auto"/>
                            <w:left w:val="none" w:sz="0" w:space="0" w:color="auto"/>
                            <w:bottom w:val="none" w:sz="0" w:space="0" w:color="auto"/>
                            <w:right w:val="none" w:sz="0" w:space="0" w:color="auto"/>
                          </w:divBdr>
                        </w:div>
                      </w:divsChild>
                    </w:div>
                    <w:div w:id="1229224102">
                      <w:marLeft w:val="0"/>
                      <w:marRight w:val="0"/>
                      <w:marTop w:val="0"/>
                      <w:marBottom w:val="0"/>
                      <w:divBdr>
                        <w:top w:val="none" w:sz="0" w:space="0" w:color="auto"/>
                        <w:left w:val="none" w:sz="0" w:space="0" w:color="auto"/>
                        <w:bottom w:val="none" w:sz="0" w:space="0" w:color="auto"/>
                        <w:right w:val="none" w:sz="0" w:space="0" w:color="auto"/>
                      </w:divBdr>
                      <w:divsChild>
                        <w:div w:id="1756394326">
                          <w:marLeft w:val="0"/>
                          <w:marRight w:val="0"/>
                          <w:marTop w:val="0"/>
                          <w:marBottom w:val="0"/>
                          <w:divBdr>
                            <w:top w:val="none" w:sz="0" w:space="0" w:color="auto"/>
                            <w:left w:val="none" w:sz="0" w:space="0" w:color="auto"/>
                            <w:bottom w:val="none" w:sz="0" w:space="0" w:color="auto"/>
                            <w:right w:val="none" w:sz="0" w:space="0" w:color="auto"/>
                          </w:divBdr>
                        </w:div>
                      </w:divsChild>
                    </w:div>
                    <w:div w:id="1681077572">
                      <w:marLeft w:val="0"/>
                      <w:marRight w:val="0"/>
                      <w:marTop w:val="0"/>
                      <w:marBottom w:val="0"/>
                      <w:divBdr>
                        <w:top w:val="none" w:sz="0" w:space="0" w:color="auto"/>
                        <w:left w:val="none" w:sz="0" w:space="0" w:color="auto"/>
                        <w:bottom w:val="none" w:sz="0" w:space="0" w:color="auto"/>
                        <w:right w:val="none" w:sz="0" w:space="0" w:color="auto"/>
                      </w:divBdr>
                      <w:divsChild>
                        <w:div w:id="553658300">
                          <w:marLeft w:val="0"/>
                          <w:marRight w:val="0"/>
                          <w:marTop w:val="0"/>
                          <w:marBottom w:val="0"/>
                          <w:divBdr>
                            <w:top w:val="none" w:sz="0" w:space="0" w:color="auto"/>
                            <w:left w:val="none" w:sz="0" w:space="0" w:color="auto"/>
                            <w:bottom w:val="none" w:sz="0" w:space="0" w:color="auto"/>
                            <w:right w:val="none" w:sz="0" w:space="0" w:color="auto"/>
                          </w:divBdr>
                        </w:div>
                      </w:divsChild>
                    </w:div>
                    <w:div w:id="2071031333">
                      <w:marLeft w:val="0"/>
                      <w:marRight w:val="0"/>
                      <w:marTop w:val="0"/>
                      <w:marBottom w:val="0"/>
                      <w:divBdr>
                        <w:top w:val="none" w:sz="0" w:space="0" w:color="auto"/>
                        <w:left w:val="none" w:sz="0" w:space="0" w:color="auto"/>
                        <w:bottom w:val="none" w:sz="0" w:space="0" w:color="auto"/>
                        <w:right w:val="none" w:sz="0" w:space="0" w:color="auto"/>
                      </w:divBdr>
                      <w:divsChild>
                        <w:div w:id="70660296">
                          <w:marLeft w:val="0"/>
                          <w:marRight w:val="0"/>
                          <w:marTop w:val="0"/>
                          <w:marBottom w:val="0"/>
                          <w:divBdr>
                            <w:top w:val="none" w:sz="0" w:space="0" w:color="auto"/>
                            <w:left w:val="none" w:sz="0" w:space="0" w:color="auto"/>
                            <w:bottom w:val="none" w:sz="0" w:space="0" w:color="auto"/>
                            <w:right w:val="none" w:sz="0" w:space="0" w:color="auto"/>
                          </w:divBdr>
                        </w:div>
                      </w:divsChild>
                    </w:div>
                    <w:div w:id="489562078">
                      <w:marLeft w:val="0"/>
                      <w:marRight w:val="0"/>
                      <w:marTop w:val="0"/>
                      <w:marBottom w:val="0"/>
                      <w:divBdr>
                        <w:top w:val="none" w:sz="0" w:space="0" w:color="auto"/>
                        <w:left w:val="none" w:sz="0" w:space="0" w:color="auto"/>
                        <w:bottom w:val="none" w:sz="0" w:space="0" w:color="auto"/>
                        <w:right w:val="none" w:sz="0" w:space="0" w:color="auto"/>
                      </w:divBdr>
                      <w:divsChild>
                        <w:div w:id="515003152">
                          <w:marLeft w:val="0"/>
                          <w:marRight w:val="0"/>
                          <w:marTop w:val="0"/>
                          <w:marBottom w:val="0"/>
                          <w:divBdr>
                            <w:top w:val="none" w:sz="0" w:space="0" w:color="auto"/>
                            <w:left w:val="none" w:sz="0" w:space="0" w:color="auto"/>
                            <w:bottom w:val="none" w:sz="0" w:space="0" w:color="auto"/>
                            <w:right w:val="none" w:sz="0" w:space="0" w:color="auto"/>
                          </w:divBdr>
                        </w:div>
                      </w:divsChild>
                    </w:div>
                    <w:div w:id="1895508316">
                      <w:marLeft w:val="0"/>
                      <w:marRight w:val="0"/>
                      <w:marTop w:val="0"/>
                      <w:marBottom w:val="0"/>
                      <w:divBdr>
                        <w:top w:val="none" w:sz="0" w:space="0" w:color="auto"/>
                        <w:left w:val="none" w:sz="0" w:space="0" w:color="auto"/>
                        <w:bottom w:val="none" w:sz="0" w:space="0" w:color="auto"/>
                        <w:right w:val="none" w:sz="0" w:space="0" w:color="auto"/>
                      </w:divBdr>
                      <w:divsChild>
                        <w:div w:id="289673500">
                          <w:marLeft w:val="0"/>
                          <w:marRight w:val="0"/>
                          <w:marTop w:val="0"/>
                          <w:marBottom w:val="0"/>
                          <w:divBdr>
                            <w:top w:val="none" w:sz="0" w:space="0" w:color="auto"/>
                            <w:left w:val="none" w:sz="0" w:space="0" w:color="auto"/>
                            <w:bottom w:val="none" w:sz="0" w:space="0" w:color="auto"/>
                            <w:right w:val="none" w:sz="0" w:space="0" w:color="auto"/>
                          </w:divBdr>
                        </w:div>
                      </w:divsChild>
                    </w:div>
                    <w:div w:id="1749035574">
                      <w:marLeft w:val="0"/>
                      <w:marRight w:val="0"/>
                      <w:marTop w:val="0"/>
                      <w:marBottom w:val="0"/>
                      <w:divBdr>
                        <w:top w:val="none" w:sz="0" w:space="0" w:color="auto"/>
                        <w:left w:val="none" w:sz="0" w:space="0" w:color="auto"/>
                        <w:bottom w:val="none" w:sz="0" w:space="0" w:color="auto"/>
                        <w:right w:val="none" w:sz="0" w:space="0" w:color="auto"/>
                      </w:divBdr>
                      <w:divsChild>
                        <w:div w:id="1401712974">
                          <w:marLeft w:val="0"/>
                          <w:marRight w:val="0"/>
                          <w:marTop w:val="0"/>
                          <w:marBottom w:val="0"/>
                          <w:divBdr>
                            <w:top w:val="none" w:sz="0" w:space="0" w:color="auto"/>
                            <w:left w:val="none" w:sz="0" w:space="0" w:color="auto"/>
                            <w:bottom w:val="none" w:sz="0" w:space="0" w:color="auto"/>
                            <w:right w:val="none" w:sz="0" w:space="0" w:color="auto"/>
                          </w:divBdr>
                        </w:div>
                      </w:divsChild>
                    </w:div>
                    <w:div w:id="674112917">
                      <w:marLeft w:val="0"/>
                      <w:marRight w:val="0"/>
                      <w:marTop w:val="0"/>
                      <w:marBottom w:val="0"/>
                      <w:divBdr>
                        <w:top w:val="none" w:sz="0" w:space="0" w:color="auto"/>
                        <w:left w:val="none" w:sz="0" w:space="0" w:color="auto"/>
                        <w:bottom w:val="none" w:sz="0" w:space="0" w:color="auto"/>
                        <w:right w:val="none" w:sz="0" w:space="0" w:color="auto"/>
                      </w:divBdr>
                      <w:divsChild>
                        <w:div w:id="1597397980">
                          <w:marLeft w:val="0"/>
                          <w:marRight w:val="0"/>
                          <w:marTop w:val="0"/>
                          <w:marBottom w:val="0"/>
                          <w:divBdr>
                            <w:top w:val="none" w:sz="0" w:space="0" w:color="auto"/>
                            <w:left w:val="none" w:sz="0" w:space="0" w:color="auto"/>
                            <w:bottom w:val="none" w:sz="0" w:space="0" w:color="auto"/>
                            <w:right w:val="none" w:sz="0" w:space="0" w:color="auto"/>
                          </w:divBdr>
                        </w:div>
                      </w:divsChild>
                    </w:div>
                    <w:div w:id="1902062352">
                      <w:marLeft w:val="0"/>
                      <w:marRight w:val="0"/>
                      <w:marTop w:val="0"/>
                      <w:marBottom w:val="0"/>
                      <w:divBdr>
                        <w:top w:val="none" w:sz="0" w:space="0" w:color="auto"/>
                        <w:left w:val="none" w:sz="0" w:space="0" w:color="auto"/>
                        <w:bottom w:val="none" w:sz="0" w:space="0" w:color="auto"/>
                        <w:right w:val="none" w:sz="0" w:space="0" w:color="auto"/>
                      </w:divBdr>
                      <w:divsChild>
                        <w:div w:id="1478257337">
                          <w:marLeft w:val="0"/>
                          <w:marRight w:val="0"/>
                          <w:marTop w:val="0"/>
                          <w:marBottom w:val="0"/>
                          <w:divBdr>
                            <w:top w:val="none" w:sz="0" w:space="0" w:color="auto"/>
                            <w:left w:val="none" w:sz="0" w:space="0" w:color="auto"/>
                            <w:bottom w:val="none" w:sz="0" w:space="0" w:color="auto"/>
                            <w:right w:val="none" w:sz="0" w:space="0" w:color="auto"/>
                          </w:divBdr>
                        </w:div>
                      </w:divsChild>
                    </w:div>
                    <w:div w:id="1983388642">
                      <w:marLeft w:val="0"/>
                      <w:marRight w:val="0"/>
                      <w:marTop w:val="0"/>
                      <w:marBottom w:val="0"/>
                      <w:divBdr>
                        <w:top w:val="none" w:sz="0" w:space="0" w:color="auto"/>
                        <w:left w:val="none" w:sz="0" w:space="0" w:color="auto"/>
                        <w:bottom w:val="none" w:sz="0" w:space="0" w:color="auto"/>
                        <w:right w:val="none" w:sz="0" w:space="0" w:color="auto"/>
                      </w:divBdr>
                      <w:divsChild>
                        <w:div w:id="491142388">
                          <w:marLeft w:val="0"/>
                          <w:marRight w:val="0"/>
                          <w:marTop w:val="0"/>
                          <w:marBottom w:val="0"/>
                          <w:divBdr>
                            <w:top w:val="none" w:sz="0" w:space="0" w:color="auto"/>
                            <w:left w:val="none" w:sz="0" w:space="0" w:color="auto"/>
                            <w:bottom w:val="none" w:sz="0" w:space="0" w:color="auto"/>
                            <w:right w:val="none" w:sz="0" w:space="0" w:color="auto"/>
                          </w:divBdr>
                        </w:div>
                      </w:divsChild>
                    </w:div>
                    <w:div w:id="1565873791">
                      <w:marLeft w:val="0"/>
                      <w:marRight w:val="0"/>
                      <w:marTop w:val="0"/>
                      <w:marBottom w:val="0"/>
                      <w:divBdr>
                        <w:top w:val="none" w:sz="0" w:space="0" w:color="auto"/>
                        <w:left w:val="none" w:sz="0" w:space="0" w:color="auto"/>
                        <w:bottom w:val="none" w:sz="0" w:space="0" w:color="auto"/>
                        <w:right w:val="none" w:sz="0" w:space="0" w:color="auto"/>
                      </w:divBdr>
                      <w:divsChild>
                        <w:div w:id="889809192">
                          <w:marLeft w:val="0"/>
                          <w:marRight w:val="0"/>
                          <w:marTop w:val="0"/>
                          <w:marBottom w:val="0"/>
                          <w:divBdr>
                            <w:top w:val="none" w:sz="0" w:space="0" w:color="auto"/>
                            <w:left w:val="none" w:sz="0" w:space="0" w:color="auto"/>
                            <w:bottom w:val="none" w:sz="0" w:space="0" w:color="auto"/>
                            <w:right w:val="none" w:sz="0" w:space="0" w:color="auto"/>
                          </w:divBdr>
                        </w:div>
                      </w:divsChild>
                    </w:div>
                    <w:div w:id="1858501208">
                      <w:marLeft w:val="0"/>
                      <w:marRight w:val="0"/>
                      <w:marTop w:val="0"/>
                      <w:marBottom w:val="0"/>
                      <w:divBdr>
                        <w:top w:val="none" w:sz="0" w:space="0" w:color="auto"/>
                        <w:left w:val="none" w:sz="0" w:space="0" w:color="auto"/>
                        <w:bottom w:val="none" w:sz="0" w:space="0" w:color="auto"/>
                        <w:right w:val="none" w:sz="0" w:space="0" w:color="auto"/>
                      </w:divBdr>
                      <w:divsChild>
                        <w:div w:id="1899317012">
                          <w:marLeft w:val="0"/>
                          <w:marRight w:val="0"/>
                          <w:marTop w:val="0"/>
                          <w:marBottom w:val="0"/>
                          <w:divBdr>
                            <w:top w:val="none" w:sz="0" w:space="0" w:color="auto"/>
                            <w:left w:val="none" w:sz="0" w:space="0" w:color="auto"/>
                            <w:bottom w:val="none" w:sz="0" w:space="0" w:color="auto"/>
                            <w:right w:val="none" w:sz="0" w:space="0" w:color="auto"/>
                          </w:divBdr>
                        </w:div>
                      </w:divsChild>
                    </w:div>
                    <w:div w:id="431633345">
                      <w:marLeft w:val="0"/>
                      <w:marRight w:val="0"/>
                      <w:marTop w:val="0"/>
                      <w:marBottom w:val="0"/>
                      <w:divBdr>
                        <w:top w:val="none" w:sz="0" w:space="0" w:color="auto"/>
                        <w:left w:val="none" w:sz="0" w:space="0" w:color="auto"/>
                        <w:bottom w:val="none" w:sz="0" w:space="0" w:color="auto"/>
                        <w:right w:val="none" w:sz="0" w:space="0" w:color="auto"/>
                      </w:divBdr>
                      <w:divsChild>
                        <w:div w:id="948509452">
                          <w:marLeft w:val="0"/>
                          <w:marRight w:val="0"/>
                          <w:marTop w:val="0"/>
                          <w:marBottom w:val="0"/>
                          <w:divBdr>
                            <w:top w:val="none" w:sz="0" w:space="0" w:color="auto"/>
                            <w:left w:val="none" w:sz="0" w:space="0" w:color="auto"/>
                            <w:bottom w:val="none" w:sz="0" w:space="0" w:color="auto"/>
                            <w:right w:val="none" w:sz="0" w:space="0" w:color="auto"/>
                          </w:divBdr>
                        </w:div>
                      </w:divsChild>
                    </w:div>
                    <w:div w:id="2135906649">
                      <w:marLeft w:val="0"/>
                      <w:marRight w:val="0"/>
                      <w:marTop w:val="0"/>
                      <w:marBottom w:val="0"/>
                      <w:divBdr>
                        <w:top w:val="none" w:sz="0" w:space="0" w:color="auto"/>
                        <w:left w:val="none" w:sz="0" w:space="0" w:color="auto"/>
                        <w:bottom w:val="none" w:sz="0" w:space="0" w:color="auto"/>
                        <w:right w:val="none" w:sz="0" w:space="0" w:color="auto"/>
                      </w:divBdr>
                      <w:divsChild>
                        <w:div w:id="299305317">
                          <w:marLeft w:val="0"/>
                          <w:marRight w:val="0"/>
                          <w:marTop w:val="0"/>
                          <w:marBottom w:val="0"/>
                          <w:divBdr>
                            <w:top w:val="none" w:sz="0" w:space="0" w:color="auto"/>
                            <w:left w:val="none" w:sz="0" w:space="0" w:color="auto"/>
                            <w:bottom w:val="none" w:sz="0" w:space="0" w:color="auto"/>
                            <w:right w:val="none" w:sz="0" w:space="0" w:color="auto"/>
                          </w:divBdr>
                        </w:div>
                      </w:divsChild>
                    </w:div>
                    <w:div w:id="2096170813">
                      <w:marLeft w:val="0"/>
                      <w:marRight w:val="0"/>
                      <w:marTop w:val="0"/>
                      <w:marBottom w:val="0"/>
                      <w:divBdr>
                        <w:top w:val="none" w:sz="0" w:space="0" w:color="auto"/>
                        <w:left w:val="none" w:sz="0" w:space="0" w:color="auto"/>
                        <w:bottom w:val="none" w:sz="0" w:space="0" w:color="auto"/>
                        <w:right w:val="none" w:sz="0" w:space="0" w:color="auto"/>
                      </w:divBdr>
                      <w:divsChild>
                        <w:div w:id="1374774396">
                          <w:marLeft w:val="0"/>
                          <w:marRight w:val="0"/>
                          <w:marTop w:val="0"/>
                          <w:marBottom w:val="0"/>
                          <w:divBdr>
                            <w:top w:val="none" w:sz="0" w:space="0" w:color="auto"/>
                            <w:left w:val="none" w:sz="0" w:space="0" w:color="auto"/>
                            <w:bottom w:val="none" w:sz="0" w:space="0" w:color="auto"/>
                            <w:right w:val="none" w:sz="0" w:space="0" w:color="auto"/>
                          </w:divBdr>
                        </w:div>
                      </w:divsChild>
                    </w:div>
                    <w:div w:id="317152588">
                      <w:marLeft w:val="0"/>
                      <w:marRight w:val="0"/>
                      <w:marTop w:val="0"/>
                      <w:marBottom w:val="0"/>
                      <w:divBdr>
                        <w:top w:val="none" w:sz="0" w:space="0" w:color="auto"/>
                        <w:left w:val="none" w:sz="0" w:space="0" w:color="auto"/>
                        <w:bottom w:val="none" w:sz="0" w:space="0" w:color="auto"/>
                        <w:right w:val="none" w:sz="0" w:space="0" w:color="auto"/>
                      </w:divBdr>
                      <w:divsChild>
                        <w:div w:id="1012223606">
                          <w:marLeft w:val="0"/>
                          <w:marRight w:val="0"/>
                          <w:marTop w:val="0"/>
                          <w:marBottom w:val="0"/>
                          <w:divBdr>
                            <w:top w:val="none" w:sz="0" w:space="0" w:color="auto"/>
                            <w:left w:val="none" w:sz="0" w:space="0" w:color="auto"/>
                            <w:bottom w:val="none" w:sz="0" w:space="0" w:color="auto"/>
                            <w:right w:val="none" w:sz="0" w:space="0" w:color="auto"/>
                          </w:divBdr>
                        </w:div>
                      </w:divsChild>
                    </w:div>
                    <w:div w:id="1592858023">
                      <w:marLeft w:val="0"/>
                      <w:marRight w:val="0"/>
                      <w:marTop w:val="0"/>
                      <w:marBottom w:val="0"/>
                      <w:divBdr>
                        <w:top w:val="none" w:sz="0" w:space="0" w:color="auto"/>
                        <w:left w:val="none" w:sz="0" w:space="0" w:color="auto"/>
                        <w:bottom w:val="none" w:sz="0" w:space="0" w:color="auto"/>
                        <w:right w:val="none" w:sz="0" w:space="0" w:color="auto"/>
                      </w:divBdr>
                      <w:divsChild>
                        <w:div w:id="1649282775">
                          <w:marLeft w:val="0"/>
                          <w:marRight w:val="0"/>
                          <w:marTop w:val="0"/>
                          <w:marBottom w:val="0"/>
                          <w:divBdr>
                            <w:top w:val="none" w:sz="0" w:space="0" w:color="auto"/>
                            <w:left w:val="none" w:sz="0" w:space="0" w:color="auto"/>
                            <w:bottom w:val="none" w:sz="0" w:space="0" w:color="auto"/>
                            <w:right w:val="none" w:sz="0" w:space="0" w:color="auto"/>
                          </w:divBdr>
                        </w:div>
                      </w:divsChild>
                    </w:div>
                    <w:div w:id="2114471682">
                      <w:marLeft w:val="0"/>
                      <w:marRight w:val="0"/>
                      <w:marTop w:val="0"/>
                      <w:marBottom w:val="0"/>
                      <w:divBdr>
                        <w:top w:val="none" w:sz="0" w:space="0" w:color="auto"/>
                        <w:left w:val="none" w:sz="0" w:space="0" w:color="auto"/>
                        <w:bottom w:val="none" w:sz="0" w:space="0" w:color="auto"/>
                        <w:right w:val="none" w:sz="0" w:space="0" w:color="auto"/>
                      </w:divBdr>
                      <w:divsChild>
                        <w:div w:id="709957834">
                          <w:marLeft w:val="0"/>
                          <w:marRight w:val="0"/>
                          <w:marTop w:val="0"/>
                          <w:marBottom w:val="0"/>
                          <w:divBdr>
                            <w:top w:val="none" w:sz="0" w:space="0" w:color="auto"/>
                            <w:left w:val="none" w:sz="0" w:space="0" w:color="auto"/>
                            <w:bottom w:val="none" w:sz="0" w:space="0" w:color="auto"/>
                            <w:right w:val="none" w:sz="0" w:space="0" w:color="auto"/>
                          </w:divBdr>
                        </w:div>
                      </w:divsChild>
                    </w:div>
                    <w:div w:id="2097625281">
                      <w:marLeft w:val="0"/>
                      <w:marRight w:val="0"/>
                      <w:marTop w:val="0"/>
                      <w:marBottom w:val="0"/>
                      <w:divBdr>
                        <w:top w:val="none" w:sz="0" w:space="0" w:color="auto"/>
                        <w:left w:val="none" w:sz="0" w:space="0" w:color="auto"/>
                        <w:bottom w:val="none" w:sz="0" w:space="0" w:color="auto"/>
                        <w:right w:val="none" w:sz="0" w:space="0" w:color="auto"/>
                      </w:divBdr>
                      <w:divsChild>
                        <w:div w:id="574097261">
                          <w:marLeft w:val="0"/>
                          <w:marRight w:val="0"/>
                          <w:marTop w:val="0"/>
                          <w:marBottom w:val="0"/>
                          <w:divBdr>
                            <w:top w:val="none" w:sz="0" w:space="0" w:color="auto"/>
                            <w:left w:val="none" w:sz="0" w:space="0" w:color="auto"/>
                            <w:bottom w:val="none" w:sz="0" w:space="0" w:color="auto"/>
                            <w:right w:val="none" w:sz="0" w:space="0" w:color="auto"/>
                          </w:divBdr>
                        </w:div>
                      </w:divsChild>
                    </w:div>
                    <w:div w:id="1708991490">
                      <w:marLeft w:val="0"/>
                      <w:marRight w:val="0"/>
                      <w:marTop w:val="0"/>
                      <w:marBottom w:val="0"/>
                      <w:divBdr>
                        <w:top w:val="none" w:sz="0" w:space="0" w:color="auto"/>
                        <w:left w:val="none" w:sz="0" w:space="0" w:color="auto"/>
                        <w:bottom w:val="none" w:sz="0" w:space="0" w:color="auto"/>
                        <w:right w:val="none" w:sz="0" w:space="0" w:color="auto"/>
                      </w:divBdr>
                      <w:divsChild>
                        <w:div w:id="1776517088">
                          <w:marLeft w:val="0"/>
                          <w:marRight w:val="0"/>
                          <w:marTop w:val="0"/>
                          <w:marBottom w:val="0"/>
                          <w:divBdr>
                            <w:top w:val="none" w:sz="0" w:space="0" w:color="auto"/>
                            <w:left w:val="none" w:sz="0" w:space="0" w:color="auto"/>
                            <w:bottom w:val="none" w:sz="0" w:space="0" w:color="auto"/>
                            <w:right w:val="none" w:sz="0" w:space="0" w:color="auto"/>
                          </w:divBdr>
                        </w:div>
                      </w:divsChild>
                    </w:div>
                    <w:div w:id="2092268123">
                      <w:marLeft w:val="0"/>
                      <w:marRight w:val="0"/>
                      <w:marTop w:val="0"/>
                      <w:marBottom w:val="0"/>
                      <w:divBdr>
                        <w:top w:val="none" w:sz="0" w:space="0" w:color="auto"/>
                        <w:left w:val="none" w:sz="0" w:space="0" w:color="auto"/>
                        <w:bottom w:val="none" w:sz="0" w:space="0" w:color="auto"/>
                        <w:right w:val="none" w:sz="0" w:space="0" w:color="auto"/>
                      </w:divBdr>
                      <w:divsChild>
                        <w:div w:id="26566559">
                          <w:marLeft w:val="0"/>
                          <w:marRight w:val="0"/>
                          <w:marTop w:val="0"/>
                          <w:marBottom w:val="0"/>
                          <w:divBdr>
                            <w:top w:val="none" w:sz="0" w:space="0" w:color="auto"/>
                            <w:left w:val="none" w:sz="0" w:space="0" w:color="auto"/>
                            <w:bottom w:val="none" w:sz="0" w:space="0" w:color="auto"/>
                            <w:right w:val="none" w:sz="0" w:space="0" w:color="auto"/>
                          </w:divBdr>
                        </w:div>
                      </w:divsChild>
                    </w:div>
                    <w:div w:id="702635260">
                      <w:marLeft w:val="0"/>
                      <w:marRight w:val="0"/>
                      <w:marTop w:val="0"/>
                      <w:marBottom w:val="0"/>
                      <w:divBdr>
                        <w:top w:val="none" w:sz="0" w:space="0" w:color="auto"/>
                        <w:left w:val="none" w:sz="0" w:space="0" w:color="auto"/>
                        <w:bottom w:val="none" w:sz="0" w:space="0" w:color="auto"/>
                        <w:right w:val="none" w:sz="0" w:space="0" w:color="auto"/>
                      </w:divBdr>
                      <w:divsChild>
                        <w:div w:id="696541278">
                          <w:marLeft w:val="0"/>
                          <w:marRight w:val="0"/>
                          <w:marTop w:val="0"/>
                          <w:marBottom w:val="0"/>
                          <w:divBdr>
                            <w:top w:val="none" w:sz="0" w:space="0" w:color="auto"/>
                            <w:left w:val="none" w:sz="0" w:space="0" w:color="auto"/>
                            <w:bottom w:val="none" w:sz="0" w:space="0" w:color="auto"/>
                            <w:right w:val="none" w:sz="0" w:space="0" w:color="auto"/>
                          </w:divBdr>
                        </w:div>
                      </w:divsChild>
                    </w:div>
                    <w:div w:id="679283942">
                      <w:marLeft w:val="0"/>
                      <w:marRight w:val="0"/>
                      <w:marTop w:val="0"/>
                      <w:marBottom w:val="0"/>
                      <w:divBdr>
                        <w:top w:val="none" w:sz="0" w:space="0" w:color="auto"/>
                        <w:left w:val="none" w:sz="0" w:space="0" w:color="auto"/>
                        <w:bottom w:val="none" w:sz="0" w:space="0" w:color="auto"/>
                        <w:right w:val="none" w:sz="0" w:space="0" w:color="auto"/>
                      </w:divBdr>
                      <w:divsChild>
                        <w:div w:id="1396901806">
                          <w:marLeft w:val="0"/>
                          <w:marRight w:val="0"/>
                          <w:marTop w:val="0"/>
                          <w:marBottom w:val="0"/>
                          <w:divBdr>
                            <w:top w:val="none" w:sz="0" w:space="0" w:color="auto"/>
                            <w:left w:val="none" w:sz="0" w:space="0" w:color="auto"/>
                            <w:bottom w:val="none" w:sz="0" w:space="0" w:color="auto"/>
                            <w:right w:val="none" w:sz="0" w:space="0" w:color="auto"/>
                          </w:divBdr>
                        </w:div>
                      </w:divsChild>
                    </w:div>
                    <w:div w:id="580288416">
                      <w:marLeft w:val="0"/>
                      <w:marRight w:val="0"/>
                      <w:marTop w:val="0"/>
                      <w:marBottom w:val="0"/>
                      <w:divBdr>
                        <w:top w:val="none" w:sz="0" w:space="0" w:color="auto"/>
                        <w:left w:val="none" w:sz="0" w:space="0" w:color="auto"/>
                        <w:bottom w:val="none" w:sz="0" w:space="0" w:color="auto"/>
                        <w:right w:val="none" w:sz="0" w:space="0" w:color="auto"/>
                      </w:divBdr>
                      <w:divsChild>
                        <w:div w:id="1580483653">
                          <w:marLeft w:val="0"/>
                          <w:marRight w:val="0"/>
                          <w:marTop w:val="0"/>
                          <w:marBottom w:val="0"/>
                          <w:divBdr>
                            <w:top w:val="none" w:sz="0" w:space="0" w:color="auto"/>
                            <w:left w:val="none" w:sz="0" w:space="0" w:color="auto"/>
                            <w:bottom w:val="none" w:sz="0" w:space="0" w:color="auto"/>
                            <w:right w:val="none" w:sz="0" w:space="0" w:color="auto"/>
                          </w:divBdr>
                        </w:div>
                      </w:divsChild>
                    </w:div>
                    <w:div w:id="1819955150">
                      <w:marLeft w:val="0"/>
                      <w:marRight w:val="0"/>
                      <w:marTop w:val="0"/>
                      <w:marBottom w:val="0"/>
                      <w:divBdr>
                        <w:top w:val="none" w:sz="0" w:space="0" w:color="auto"/>
                        <w:left w:val="none" w:sz="0" w:space="0" w:color="auto"/>
                        <w:bottom w:val="none" w:sz="0" w:space="0" w:color="auto"/>
                        <w:right w:val="none" w:sz="0" w:space="0" w:color="auto"/>
                      </w:divBdr>
                      <w:divsChild>
                        <w:div w:id="1144547592">
                          <w:marLeft w:val="0"/>
                          <w:marRight w:val="0"/>
                          <w:marTop w:val="0"/>
                          <w:marBottom w:val="0"/>
                          <w:divBdr>
                            <w:top w:val="none" w:sz="0" w:space="0" w:color="auto"/>
                            <w:left w:val="none" w:sz="0" w:space="0" w:color="auto"/>
                            <w:bottom w:val="none" w:sz="0" w:space="0" w:color="auto"/>
                            <w:right w:val="none" w:sz="0" w:space="0" w:color="auto"/>
                          </w:divBdr>
                        </w:div>
                      </w:divsChild>
                    </w:div>
                    <w:div w:id="339044565">
                      <w:marLeft w:val="0"/>
                      <w:marRight w:val="0"/>
                      <w:marTop w:val="0"/>
                      <w:marBottom w:val="0"/>
                      <w:divBdr>
                        <w:top w:val="none" w:sz="0" w:space="0" w:color="auto"/>
                        <w:left w:val="none" w:sz="0" w:space="0" w:color="auto"/>
                        <w:bottom w:val="none" w:sz="0" w:space="0" w:color="auto"/>
                        <w:right w:val="none" w:sz="0" w:space="0" w:color="auto"/>
                      </w:divBdr>
                      <w:divsChild>
                        <w:div w:id="1065180257">
                          <w:marLeft w:val="0"/>
                          <w:marRight w:val="0"/>
                          <w:marTop w:val="0"/>
                          <w:marBottom w:val="0"/>
                          <w:divBdr>
                            <w:top w:val="none" w:sz="0" w:space="0" w:color="auto"/>
                            <w:left w:val="none" w:sz="0" w:space="0" w:color="auto"/>
                            <w:bottom w:val="none" w:sz="0" w:space="0" w:color="auto"/>
                            <w:right w:val="none" w:sz="0" w:space="0" w:color="auto"/>
                          </w:divBdr>
                        </w:div>
                      </w:divsChild>
                    </w:div>
                    <w:div w:id="1359772937">
                      <w:marLeft w:val="0"/>
                      <w:marRight w:val="0"/>
                      <w:marTop w:val="0"/>
                      <w:marBottom w:val="0"/>
                      <w:divBdr>
                        <w:top w:val="none" w:sz="0" w:space="0" w:color="auto"/>
                        <w:left w:val="none" w:sz="0" w:space="0" w:color="auto"/>
                        <w:bottom w:val="none" w:sz="0" w:space="0" w:color="auto"/>
                        <w:right w:val="none" w:sz="0" w:space="0" w:color="auto"/>
                      </w:divBdr>
                      <w:divsChild>
                        <w:div w:id="1532066036">
                          <w:marLeft w:val="0"/>
                          <w:marRight w:val="0"/>
                          <w:marTop w:val="0"/>
                          <w:marBottom w:val="0"/>
                          <w:divBdr>
                            <w:top w:val="none" w:sz="0" w:space="0" w:color="auto"/>
                            <w:left w:val="none" w:sz="0" w:space="0" w:color="auto"/>
                            <w:bottom w:val="none" w:sz="0" w:space="0" w:color="auto"/>
                            <w:right w:val="none" w:sz="0" w:space="0" w:color="auto"/>
                          </w:divBdr>
                        </w:div>
                      </w:divsChild>
                    </w:div>
                    <w:div w:id="1781803839">
                      <w:marLeft w:val="0"/>
                      <w:marRight w:val="0"/>
                      <w:marTop w:val="0"/>
                      <w:marBottom w:val="0"/>
                      <w:divBdr>
                        <w:top w:val="none" w:sz="0" w:space="0" w:color="auto"/>
                        <w:left w:val="none" w:sz="0" w:space="0" w:color="auto"/>
                        <w:bottom w:val="none" w:sz="0" w:space="0" w:color="auto"/>
                        <w:right w:val="none" w:sz="0" w:space="0" w:color="auto"/>
                      </w:divBdr>
                      <w:divsChild>
                        <w:div w:id="1634748934">
                          <w:marLeft w:val="0"/>
                          <w:marRight w:val="0"/>
                          <w:marTop w:val="0"/>
                          <w:marBottom w:val="0"/>
                          <w:divBdr>
                            <w:top w:val="none" w:sz="0" w:space="0" w:color="auto"/>
                            <w:left w:val="none" w:sz="0" w:space="0" w:color="auto"/>
                            <w:bottom w:val="none" w:sz="0" w:space="0" w:color="auto"/>
                            <w:right w:val="none" w:sz="0" w:space="0" w:color="auto"/>
                          </w:divBdr>
                        </w:div>
                      </w:divsChild>
                    </w:div>
                    <w:div w:id="904146299">
                      <w:marLeft w:val="0"/>
                      <w:marRight w:val="0"/>
                      <w:marTop w:val="0"/>
                      <w:marBottom w:val="0"/>
                      <w:divBdr>
                        <w:top w:val="none" w:sz="0" w:space="0" w:color="auto"/>
                        <w:left w:val="none" w:sz="0" w:space="0" w:color="auto"/>
                        <w:bottom w:val="none" w:sz="0" w:space="0" w:color="auto"/>
                        <w:right w:val="none" w:sz="0" w:space="0" w:color="auto"/>
                      </w:divBdr>
                      <w:divsChild>
                        <w:div w:id="596904735">
                          <w:marLeft w:val="0"/>
                          <w:marRight w:val="0"/>
                          <w:marTop w:val="0"/>
                          <w:marBottom w:val="0"/>
                          <w:divBdr>
                            <w:top w:val="none" w:sz="0" w:space="0" w:color="auto"/>
                            <w:left w:val="none" w:sz="0" w:space="0" w:color="auto"/>
                            <w:bottom w:val="none" w:sz="0" w:space="0" w:color="auto"/>
                            <w:right w:val="none" w:sz="0" w:space="0" w:color="auto"/>
                          </w:divBdr>
                        </w:div>
                      </w:divsChild>
                    </w:div>
                    <w:div w:id="985818419">
                      <w:marLeft w:val="0"/>
                      <w:marRight w:val="0"/>
                      <w:marTop w:val="0"/>
                      <w:marBottom w:val="0"/>
                      <w:divBdr>
                        <w:top w:val="none" w:sz="0" w:space="0" w:color="auto"/>
                        <w:left w:val="none" w:sz="0" w:space="0" w:color="auto"/>
                        <w:bottom w:val="none" w:sz="0" w:space="0" w:color="auto"/>
                        <w:right w:val="none" w:sz="0" w:space="0" w:color="auto"/>
                      </w:divBdr>
                      <w:divsChild>
                        <w:div w:id="1400245821">
                          <w:marLeft w:val="0"/>
                          <w:marRight w:val="0"/>
                          <w:marTop w:val="0"/>
                          <w:marBottom w:val="0"/>
                          <w:divBdr>
                            <w:top w:val="none" w:sz="0" w:space="0" w:color="auto"/>
                            <w:left w:val="none" w:sz="0" w:space="0" w:color="auto"/>
                            <w:bottom w:val="none" w:sz="0" w:space="0" w:color="auto"/>
                            <w:right w:val="none" w:sz="0" w:space="0" w:color="auto"/>
                          </w:divBdr>
                        </w:div>
                      </w:divsChild>
                    </w:div>
                    <w:div w:id="1413316322">
                      <w:marLeft w:val="0"/>
                      <w:marRight w:val="0"/>
                      <w:marTop w:val="0"/>
                      <w:marBottom w:val="0"/>
                      <w:divBdr>
                        <w:top w:val="none" w:sz="0" w:space="0" w:color="auto"/>
                        <w:left w:val="none" w:sz="0" w:space="0" w:color="auto"/>
                        <w:bottom w:val="none" w:sz="0" w:space="0" w:color="auto"/>
                        <w:right w:val="none" w:sz="0" w:space="0" w:color="auto"/>
                      </w:divBdr>
                      <w:divsChild>
                        <w:div w:id="52240108">
                          <w:marLeft w:val="0"/>
                          <w:marRight w:val="0"/>
                          <w:marTop w:val="0"/>
                          <w:marBottom w:val="0"/>
                          <w:divBdr>
                            <w:top w:val="none" w:sz="0" w:space="0" w:color="auto"/>
                            <w:left w:val="none" w:sz="0" w:space="0" w:color="auto"/>
                            <w:bottom w:val="none" w:sz="0" w:space="0" w:color="auto"/>
                            <w:right w:val="none" w:sz="0" w:space="0" w:color="auto"/>
                          </w:divBdr>
                        </w:div>
                      </w:divsChild>
                    </w:div>
                    <w:div w:id="765267885">
                      <w:marLeft w:val="0"/>
                      <w:marRight w:val="0"/>
                      <w:marTop w:val="0"/>
                      <w:marBottom w:val="0"/>
                      <w:divBdr>
                        <w:top w:val="none" w:sz="0" w:space="0" w:color="auto"/>
                        <w:left w:val="none" w:sz="0" w:space="0" w:color="auto"/>
                        <w:bottom w:val="none" w:sz="0" w:space="0" w:color="auto"/>
                        <w:right w:val="none" w:sz="0" w:space="0" w:color="auto"/>
                      </w:divBdr>
                      <w:divsChild>
                        <w:div w:id="1593855493">
                          <w:marLeft w:val="0"/>
                          <w:marRight w:val="0"/>
                          <w:marTop w:val="0"/>
                          <w:marBottom w:val="0"/>
                          <w:divBdr>
                            <w:top w:val="none" w:sz="0" w:space="0" w:color="auto"/>
                            <w:left w:val="none" w:sz="0" w:space="0" w:color="auto"/>
                            <w:bottom w:val="none" w:sz="0" w:space="0" w:color="auto"/>
                            <w:right w:val="none" w:sz="0" w:space="0" w:color="auto"/>
                          </w:divBdr>
                        </w:div>
                      </w:divsChild>
                    </w:div>
                    <w:div w:id="540674041">
                      <w:marLeft w:val="0"/>
                      <w:marRight w:val="0"/>
                      <w:marTop w:val="0"/>
                      <w:marBottom w:val="0"/>
                      <w:divBdr>
                        <w:top w:val="none" w:sz="0" w:space="0" w:color="auto"/>
                        <w:left w:val="none" w:sz="0" w:space="0" w:color="auto"/>
                        <w:bottom w:val="none" w:sz="0" w:space="0" w:color="auto"/>
                        <w:right w:val="none" w:sz="0" w:space="0" w:color="auto"/>
                      </w:divBdr>
                      <w:divsChild>
                        <w:div w:id="2104064723">
                          <w:marLeft w:val="0"/>
                          <w:marRight w:val="0"/>
                          <w:marTop w:val="0"/>
                          <w:marBottom w:val="0"/>
                          <w:divBdr>
                            <w:top w:val="none" w:sz="0" w:space="0" w:color="auto"/>
                            <w:left w:val="none" w:sz="0" w:space="0" w:color="auto"/>
                            <w:bottom w:val="none" w:sz="0" w:space="0" w:color="auto"/>
                            <w:right w:val="none" w:sz="0" w:space="0" w:color="auto"/>
                          </w:divBdr>
                        </w:div>
                      </w:divsChild>
                    </w:div>
                    <w:div w:id="1066028091">
                      <w:marLeft w:val="0"/>
                      <w:marRight w:val="0"/>
                      <w:marTop w:val="0"/>
                      <w:marBottom w:val="0"/>
                      <w:divBdr>
                        <w:top w:val="none" w:sz="0" w:space="0" w:color="auto"/>
                        <w:left w:val="none" w:sz="0" w:space="0" w:color="auto"/>
                        <w:bottom w:val="none" w:sz="0" w:space="0" w:color="auto"/>
                        <w:right w:val="none" w:sz="0" w:space="0" w:color="auto"/>
                      </w:divBdr>
                      <w:divsChild>
                        <w:div w:id="1975720430">
                          <w:marLeft w:val="0"/>
                          <w:marRight w:val="0"/>
                          <w:marTop w:val="0"/>
                          <w:marBottom w:val="0"/>
                          <w:divBdr>
                            <w:top w:val="none" w:sz="0" w:space="0" w:color="auto"/>
                            <w:left w:val="none" w:sz="0" w:space="0" w:color="auto"/>
                            <w:bottom w:val="none" w:sz="0" w:space="0" w:color="auto"/>
                            <w:right w:val="none" w:sz="0" w:space="0" w:color="auto"/>
                          </w:divBdr>
                        </w:div>
                      </w:divsChild>
                    </w:div>
                    <w:div w:id="1074165233">
                      <w:marLeft w:val="0"/>
                      <w:marRight w:val="0"/>
                      <w:marTop w:val="0"/>
                      <w:marBottom w:val="0"/>
                      <w:divBdr>
                        <w:top w:val="none" w:sz="0" w:space="0" w:color="auto"/>
                        <w:left w:val="none" w:sz="0" w:space="0" w:color="auto"/>
                        <w:bottom w:val="none" w:sz="0" w:space="0" w:color="auto"/>
                        <w:right w:val="none" w:sz="0" w:space="0" w:color="auto"/>
                      </w:divBdr>
                      <w:divsChild>
                        <w:div w:id="190657177">
                          <w:marLeft w:val="0"/>
                          <w:marRight w:val="0"/>
                          <w:marTop w:val="0"/>
                          <w:marBottom w:val="0"/>
                          <w:divBdr>
                            <w:top w:val="none" w:sz="0" w:space="0" w:color="auto"/>
                            <w:left w:val="none" w:sz="0" w:space="0" w:color="auto"/>
                            <w:bottom w:val="none" w:sz="0" w:space="0" w:color="auto"/>
                            <w:right w:val="none" w:sz="0" w:space="0" w:color="auto"/>
                          </w:divBdr>
                        </w:div>
                      </w:divsChild>
                    </w:div>
                    <w:div w:id="2021466271">
                      <w:marLeft w:val="0"/>
                      <w:marRight w:val="0"/>
                      <w:marTop w:val="0"/>
                      <w:marBottom w:val="0"/>
                      <w:divBdr>
                        <w:top w:val="none" w:sz="0" w:space="0" w:color="auto"/>
                        <w:left w:val="none" w:sz="0" w:space="0" w:color="auto"/>
                        <w:bottom w:val="none" w:sz="0" w:space="0" w:color="auto"/>
                        <w:right w:val="none" w:sz="0" w:space="0" w:color="auto"/>
                      </w:divBdr>
                      <w:divsChild>
                        <w:div w:id="1467896767">
                          <w:marLeft w:val="0"/>
                          <w:marRight w:val="0"/>
                          <w:marTop w:val="0"/>
                          <w:marBottom w:val="0"/>
                          <w:divBdr>
                            <w:top w:val="none" w:sz="0" w:space="0" w:color="auto"/>
                            <w:left w:val="none" w:sz="0" w:space="0" w:color="auto"/>
                            <w:bottom w:val="none" w:sz="0" w:space="0" w:color="auto"/>
                            <w:right w:val="none" w:sz="0" w:space="0" w:color="auto"/>
                          </w:divBdr>
                        </w:div>
                      </w:divsChild>
                    </w:div>
                    <w:div w:id="2069255285">
                      <w:marLeft w:val="0"/>
                      <w:marRight w:val="0"/>
                      <w:marTop w:val="0"/>
                      <w:marBottom w:val="0"/>
                      <w:divBdr>
                        <w:top w:val="none" w:sz="0" w:space="0" w:color="auto"/>
                        <w:left w:val="none" w:sz="0" w:space="0" w:color="auto"/>
                        <w:bottom w:val="none" w:sz="0" w:space="0" w:color="auto"/>
                        <w:right w:val="none" w:sz="0" w:space="0" w:color="auto"/>
                      </w:divBdr>
                      <w:divsChild>
                        <w:div w:id="1998726393">
                          <w:marLeft w:val="0"/>
                          <w:marRight w:val="0"/>
                          <w:marTop w:val="0"/>
                          <w:marBottom w:val="0"/>
                          <w:divBdr>
                            <w:top w:val="none" w:sz="0" w:space="0" w:color="auto"/>
                            <w:left w:val="none" w:sz="0" w:space="0" w:color="auto"/>
                            <w:bottom w:val="none" w:sz="0" w:space="0" w:color="auto"/>
                            <w:right w:val="none" w:sz="0" w:space="0" w:color="auto"/>
                          </w:divBdr>
                        </w:div>
                      </w:divsChild>
                    </w:div>
                    <w:div w:id="2116899720">
                      <w:marLeft w:val="0"/>
                      <w:marRight w:val="0"/>
                      <w:marTop w:val="0"/>
                      <w:marBottom w:val="0"/>
                      <w:divBdr>
                        <w:top w:val="none" w:sz="0" w:space="0" w:color="auto"/>
                        <w:left w:val="none" w:sz="0" w:space="0" w:color="auto"/>
                        <w:bottom w:val="none" w:sz="0" w:space="0" w:color="auto"/>
                        <w:right w:val="none" w:sz="0" w:space="0" w:color="auto"/>
                      </w:divBdr>
                      <w:divsChild>
                        <w:div w:id="479462473">
                          <w:marLeft w:val="0"/>
                          <w:marRight w:val="0"/>
                          <w:marTop w:val="0"/>
                          <w:marBottom w:val="0"/>
                          <w:divBdr>
                            <w:top w:val="none" w:sz="0" w:space="0" w:color="auto"/>
                            <w:left w:val="none" w:sz="0" w:space="0" w:color="auto"/>
                            <w:bottom w:val="none" w:sz="0" w:space="0" w:color="auto"/>
                            <w:right w:val="none" w:sz="0" w:space="0" w:color="auto"/>
                          </w:divBdr>
                        </w:div>
                      </w:divsChild>
                    </w:div>
                    <w:div w:id="1396709042">
                      <w:marLeft w:val="0"/>
                      <w:marRight w:val="0"/>
                      <w:marTop w:val="0"/>
                      <w:marBottom w:val="0"/>
                      <w:divBdr>
                        <w:top w:val="none" w:sz="0" w:space="0" w:color="auto"/>
                        <w:left w:val="none" w:sz="0" w:space="0" w:color="auto"/>
                        <w:bottom w:val="none" w:sz="0" w:space="0" w:color="auto"/>
                        <w:right w:val="none" w:sz="0" w:space="0" w:color="auto"/>
                      </w:divBdr>
                      <w:divsChild>
                        <w:div w:id="722095455">
                          <w:marLeft w:val="0"/>
                          <w:marRight w:val="0"/>
                          <w:marTop w:val="0"/>
                          <w:marBottom w:val="0"/>
                          <w:divBdr>
                            <w:top w:val="none" w:sz="0" w:space="0" w:color="auto"/>
                            <w:left w:val="none" w:sz="0" w:space="0" w:color="auto"/>
                            <w:bottom w:val="none" w:sz="0" w:space="0" w:color="auto"/>
                            <w:right w:val="none" w:sz="0" w:space="0" w:color="auto"/>
                          </w:divBdr>
                        </w:div>
                      </w:divsChild>
                    </w:div>
                    <w:div w:id="49619081">
                      <w:marLeft w:val="0"/>
                      <w:marRight w:val="0"/>
                      <w:marTop w:val="0"/>
                      <w:marBottom w:val="0"/>
                      <w:divBdr>
                        <w:top w:val="none" w:sz="0" w:space="0" w:color="auto"/>
                        <w:left w:val="none" w:sz="0" w:space="0" w:color="auto"/>
                        <w:bottom w:val="none" w:sz="0" w:space="0" w:color="auto"/>
                        <w:right w:val="none" w:sz="0" w:space="0" w:color="auto"/>
                      </w:divBdr>
                      <w:divsChild>
                        <w:div w:id="922447977">
                          <w:marLeft w:val="0"/>
                          <w:marRight w:val="0"/>
                          <w:marTop w:val="0"/>
                          <w:marBottom w:val="0"/>
                          <w:divBdr>
                            <w:top w:val="none" w:sz="0" w:space="0" w:color="auto"/>
                            <w:left w:val="none" w:sz="0" w:space="0" w:color="auto"/>
                            <w:bottom w:val="none" w:sz="0" w:space="0" w:color="auto"/>
                            <w:right w:val="none" w:sz="0" w:space="0" w:color="auto"/>
                          </w:divBdr>
                        </w:div>
                      </w:divsChild>
                    </w:div>
                    <w:div w:id="1366828519">
                      <w:marLeft w:val="0"/>
                      <w:marRight w:val="0"/>
                      <w:marTop w:val="0"/>
                      <w:marBottom w:val="0"/>
                      <w:divBdr>
                        <w:top w:val="none" w:sz="0" w:space="0" w:color="auto"/>
                        <w:left w:val="none" w:sz="0" w:space="0" w:color="auto"/>
                        <w:bottom w:val="none" w:sz="0" w:space="0" w:color="auto"/>
                        <w:right w:val="none" w:sz="0" w:space="0" w:color="auto"/>
                      </w:divBdr>
                      <w:divsChild>
                        <w:div w:id="1215389892">
                          <w:marLeft w:val="0"/>
                          <w:marRight w:val="0"/>
                          <w:marTop w:val="0"/>
                          <w:marBottom w:val="0"/>
                          <w:divBdr>
                            <w:top w:val="none" w:sz="0" w:space="0" w:color="auto"/>
                            <w:left w:val="none" w:sz="0" w:space="0" w:color="auto"/>
                            <w:bottom w:val="none" w:sz="0" w:space="0" w:color="auto"/>
                            <w:right w:val="none" w:sz="0" w:space="0" w:color="auto"/>
                          </w:divBdr>
                        </w:div>
                      </w:divsChild>
                    </w:div>
                    <w:div w:id="1874996355">
                      <w:marLeft w:val="0"/>
                      <w:marRight w:val="0"/>
                      <w:marTop w:val="0"/>
                      <w:marBottom w:val="0"/>
                      <w:divBdr>
                        <w:top w:val="none" w:sz="0" w:space="0" w:color="auto"/>
                        <w:left w:val="none" w:sz="0" w:space="0" w:color="auto"/>
                        <w:bottom w:val="none" w:sz="0" w:space="0" w:color="auto"/>
                        <w:right w:val="none" w:sz="0" w:space="0" w:color="auto"/>
                      </w:divBdr>
                      <w:divsChild>
                        <w:div w:id="437066647">
                          <w:marLeft w:val="0"/>
                          <w:marRight w:val="0"/>
                          <w:marTop w:val="0"/>
                          <w:marBottom w:val="0"/>
                          <w:divBdr>
                            <w:top w:val="none" w:sz="0" w:space="0" w:color="auto"/>
                            <w:left w:val="none" w:sz="0" w:space="0" w:color="auto"/>
                            <w:bottom w:val="none" w:sz="0" w:space="0" w:color="auto"/>
                            <w:right w:val="none" w:sz="0" w:space="0" w:color="auto"/>
                          </w:divBdr>
                        </w:div>
                      </w:divsChild>
                    </w:div>
                    <w:div w:id="607735946">
                      <w:marLeft w:val="0"/>
                      <w:marRight w:val="0"/>
                      <w:marTop w:val="0"/>
                      <w:marBottom w:val="0"/>
                      <w:divBdr>
                        <w:top w:val="none" w:sz="0" w:space="0" w:color="auto"/>
                        <w:left w:val="none" w:sz="0" w:space="0" w:color="auto"/>
                        <w:bottom w:val="none" w:sz="0" w:space="0" w:color="auto"/>
                        <w:right w:val="none" w:sz="0" w:space="0" w:color="auto"/>
                      </w:divBdr>
                      <w:divsChild>
                        <w:div w:id="661618087">
                          <w:marLeft w:val="0"/>
                          <w:marRight w:val="0"/>
                          <w:marTop w:val="0"/>
                          <w:marBottom w:val="0"/>
                          <w:divBdr>
                            <w:top w:val="none" w:sz="0" w:space="0" w:color="auto"/>
                            <w:left w:val="none" w:sz="0" w:space="0" w:color="auto"/>
                            <w:bottom w:val="none" w:sz="0" w:space="0" w:color="auto"/>
                            <w:right w:val="none" w:sz="0" w:space="0" w:color="auto"/>
                          </w:divBdr>
                        </w:div>
                      </w:divsChild>
                    </w:div>
                    <w:div w:id="354187652">
                      <w:marLeft w:val="0"/>
                      <w:marRight w:val="0"/>
                      <w:marTop w:val="0"/>
                      <w:marBottom w:val="0"/>
                      <w:divBdr>
                        <w:top w:val="none" w:sz="0" w:space="0" w:color="auto"/>
                        <w:left w:val="none" w:sz="0" w:space="0" w:color="auto"/>
                        <w:bottom w:val="none" w:sz="0" w:space="0" w:color="auto"/>
                        <w:right w:val="none" w:sz="0" w:space="0" w:color="auto"/>
                      </w:divBdr>
                      <w:divsChild>
                        <w:div w:id="1698774044">
                          <w:marLeft w:val="0"/>
                          <w:marRight w:val="0"/>
                          <w:marTop w:val="0"/>
                          <w:marBottom w:val="0"/>
                          <w:divBdr>
                            <w:top w:val="none" w:sz="0" w:space="0" w:color="auto"/>
                            <w:left w:val="none" w:sz="0" w:space="0" w:color="auto"/>
                            <w:bottom w:val="none" w:sz="0" w:space="0" w:color="auto"/>
                            <w:right w:val="none" w:sz="0" w:space="0" w:color="auto"/>
                          </w:divBdr>
                        </w:div>
                      </w:divsChild>
                    </w:div>
                    <w:div w:id="1789546430">
                      <w:marLeft w:val="0"/>
                      <w:marRight w:val="0"/>
                      <w:marTop w:val="0"/>
                      <w:marBottom w:val="0"/>
                      <w:divBdr>
                        <w:top w:val="none" w:sz="0" w:space="0" w:color="auto"/>
                        <w:left w:val="none" w:sz="0" w:space="0" w:color="auto"/>
                        <w:bottom w:val="none" w:sz="0" w:space="0" w:color="auto"/>
                        <w:right w:val="none" w:sz="0" w:space="0" w:color="auto"/>
                      </w:divBdr>
                      <w:divsChild>
                        <w:div w:id="1606959929">
                          <w:marLeft w:val="0"/>
                          <w:marRight w:val="0"/>
                          <w:marTop w:val="0"/>
                          <w:marBottom w:val="0"/>
                          <w:divBdr>
                            <w:top w:val="none" w:sz="0" w:space="0" w:color="auto"/>
                            <w:left w:val="none" w:sz="0" w:space="0" w:color="auto"/>
                            <w:bottom w:val="none" w:sz="0" w:space="0" w:color="auto"/>
                            <w:right w:val="none" w:sz="0" w:space="0" w:color="auto"/>
                          </w:divBdr>
                        </w:div>
                      </w:divsChild>
                    </w:div>
                    <w:div w:id="2043749050">
                      <w:marLeft w:val="0"/>
                      <w:marRight w:val="0"/>
                      <w:marTop w:val="0"/>
                      <w:marBottom w:val="0"/>
                      <w:divBdr>
                        <w:top w:val="none" w:sz="0" w:space="0" w:color="auto"/>
                        <w:left w:val="none" w:sz="0" w:space="0" w:color="auto"/>
                        <w:bottom w:val="none" w:sz="0" w:space="0" w:color="auto"/>
                        <w:right w:val="none" w:sz="0" w:space="0" w:color="auto"/>
                      </w:divBdr>
                      <w:divsChild>
                        <w:div w:id="1183789236">
                          <w:marLeft w:val="0"/>
                          <w:marRight w:val="0"/>
                          <w:marTop w:val="0"/>
                          <w:marBottom w:val="0"/>
                          <w:divBdr>
                            <w:top w:val="none" w:sz="0" w:space="0" w:color="auto"/>
                            <w:left w:val="none" w:sz="0" w:space="0" w:color="auto"/>
                            <w:bottom w:val="none" w:sz="0" w:space="0" w:color="auto"/>
                            <w:right w:val="none" w:sz="0" w:space="0" w:color="auto"/>
                          </w:divBdr>
                        </w:div>
                      </w:divsChild>
                    </w:div>
                    <w:div w:id="1970357020">
                      <w:marLeft w:val="0"/>
                      <w:marRight w:val="0"/>
                      <w:marTop w:val="0"/>
                      <w:marBottom w:val="0"/>
                      <w:divBdr>
                        <w:top w:val="none" w:sz="0" w:space="0" w:color="auto"/>
                        <w:left w:val="none" w:sz="0" w:space="0" w:color="auto"/>
                        <w:bottom w:val="none" w:sz="0" w:space="0" w:color="auto"/>
                        <w:right w:val="none" w:sz="0" w:space="0" w:color="auto"/>
                      </w:divBdr>
                      <w:divsChild>
                        <w:div w:id="1440221421">
                          <w:marLeft w:val="0"/>
                          <w:marRight w:val="0"/>
                          <w:marTop w:val="0"/>
                          <w:marBottom w:val="0"/>
                          <w:divBdr>
                            <w:top w:val="none" w:sz="0" w:space="0" w:color="auto"/>
                            <w:left w:val="none" w:sz="0" w:space="0" w:color="auto"/>
                            <w:bottom w:val="none" w:sz="0" w:space="0" w:color="auto"/>
                            <w:right w:val="none" w:sz="0" w:space="0" w:color="auto"/>
                          </w:divBdr>
                        </w:div>
                      </w:divsChild>
                    </w:div>
                    <w:div w:id="569190696">
                      <w:marLeft w:val="0"/>
                      <w:marRight w:val="0"/>
                      <w:marTop w:val="0"/>
                      <w:marBottom w:val="0"/>
                      <w:divBdr>
                        <w:top w:val="none" w:sz="0" w:space="0" w:color="auto"/>
                        <w:left w:val="none" w:sz="0" w:space="0" w:color="auto"/>
                        <w:bottom w:val="none" w:sz="0" w:space="0" w:color="auto"/>
                        <w:right w:val="none" w:sz="0" w:space="0" w:color="auto"/>
                      </w:divBdr>
                      <w:divsChild>
                        <w:div w:id="626859281">
                          <w:marLeft w:val="0"/>
                          <w:marRight w:val="0"/>
                          <w:marTop w:val="0"/>
                          <w:marBottom w:val="0"/>
                          <w:divBdr>
                            <w:top w:val="none" w:sz="0" w:space="0" w:color="auto"/>
                            <w:left w:val="none" w:sz="0" w:space="0" w:color="auto"/>
                            <w:bottom w:val="none" w:sz="0" w:space="0" w:color="auto"/>
                            <w:right w:val="none" w:sz="0" w:space="0" w:color="auto"/>
                          </w:divBdr>
                        </w:div>
                      </w:divsChild>
                    </w:div>
                    <w:div w:id="1452433666">
                      <w:marLeft w:val="0"/>
                      <w:marRight w:val="0"/>
                      <w:marTop w:val="0"/>
                      <w:marBottom w:val="0"/>
                      <w:divBdr>
                        <w:top w:val="none" w:sz="0" w:space="0" w:color="auto"/>
                        <w:left w:val="none" w:sz="0" w:space="0" w:color="auto"/>
                        <w:bottom w:val="none" w:sz="0" w:space="0" w:color="auto"/>
                        <w:right w:val="none" w:sz="0" w:space="0" w:color="auto"/>
                      </w:divBdr>
                      <w:divsChild>
                        <w:div w:id="70470990">
                          <w:marLeft w:val="0"/>
                          <w:marRight w:val="0"/>
                          <w:marTop w:val="0"/>
                          <w:marBottom w:val="0"/>
                          <w:divBdr>
                            <w:top w:val="none" w:sz="0" w:space="0" w:color="auto"/>
                            <w:left w:val="none" w:sz="0" w:space="0" w:color="auto"/>
                            <w:bottom w:val="none" w:sz="0" w:space="0" w:color="auto"/>
                            <w:right w:val="none" w:sz="0" w:space="0" w:color="auto"/>
                          </w:divBdr>
                        </w:div>
                      </w:divsChild>
                    </w:div>
                    <w:div w:id="1545287745">
                      <w:marLeft w:val="0"/>
                      <w:marRight w:val="0"/>
                      <w:marTop w:val="0"/>
                      <w:marBottom w:val="0"/>
                      <w:divBdr>
                        <w:top w:val="none" w:sz="0" w:space="0" w:color="auto"/>
                        <w:left w:val="none" w:sz="0" w:space="0" w:color="auto"/>
                        <w:bottom w:val="none" w:sz="0" w:space="0" w:color="auto"/>
                        <w:right w:val="none" w:sz="0" w:space="0" w:color="auto"/>
                      </w:divBdr>
                      <w:divsChild>
                        <w:div w:id="683748017">
                          <w:marLeft w:val="0"/>
                          <w:marRight w:val="0"/>
                          <w:marTop w:val="0"/>
                          <w:marBottom w:val="0"/>
                          <w:divBdr>
                            <w:top w:val="none" w:sz="0" w:space="0" w:color="auto"/>
                            <w:left w:val="none" w:sz="0" w:space="0" w:color="auto"/>
                            <w:bottom w:val="none" w:sz="0" w:space="0" w:color="auto"/>
                            <w:right w:val="none" w:sz="0" w:space="0" w:color="auto"/>
                          </w:divBdr>
                        </w:div>
                      </w:divsChild>
                    </w:div>
                    <w:div w:id="358548339">
                      <w:marLeft w:val="0"/>
                      <w:marRight w:val="0"/>
                      <w:marTop w:val="0"/>
                      <w:marBottom w:val="0"/>
                      <w:divBdr>
                        <w:top w:val="none" w:sz="0" w:space="0" w:color="auto"/>
                        <w:left w:val="none" w:sz="0" w:space="0" w:color="auto"/>
                        <w:bottom w:val="none" w:sz="0" w:space="0" w:color="auto"/>
                        <w:right w:val="none" w:sz="0" w:space="0" w:color="auto"/>
                      </w:divBdr>
                      <w:divsChild>
                        <w:div w:id="753206082">
                          <w:marLeft w:val="0"/>
                          <w:marRight w:val="0"/>
                          <w:marTop w:val="0"/>
                          <w:marBottom w:val="0"/>
                          <w:divBdr>
                            <w:top w:val="none" w:sz="0" w:space="0" w:color="auto"/>
                            <w:left w:val="none" w:sz="0" w:space="0" w:color="auto"/>
                            <w:bottom w:val="none" w:sz="0" w:space="0" w:color="auto"/>
                            <w:right w:val="none" w:sz="0" w:space="0" w:color="auto"/>
                          </w:divBdr>
                        </w:div>
                      </w:divsChild>
                    </w:div>
                    <w:div w:id="573972325">
                      <w:marLeft w:val="0"/>
                      <w:marRight w:val="0"/>
                      <w:marTop w:val="0"/>
                      <w:marBottom w:val="0"/>
                      <w:divBdr>
                        <w:top w:val="none" w:sz="0" w:space="0" w:color="auto"/>
                        <w:left w:val="none" w:sz="0" w:space="0" w:color="auto"/>
                        <w:bottom w:val="none" w:sz="0" w:space="0" w:color="auto"/>
                        <w:right w:val="none" w:sz="0" w:space="0" w:color="auto"/>
                      </w:divBdr>
                      <w:divsChild>
                        <w:div w:id="1739816860">
                          <w:marLeft w:val="0"/>
                          <w:marRight w:val="0"/>
                          <w:marTop w:val="0"/>
                          <w:marBottom w:val="0"/>
                          <w:divBdr>
                            <w:top w:val="none" w:sz="0" w:space="0" w:color="auto"/>
                            <w:left w:val="none" w:sz="0" w:space="0" w:color="auto"/>
                            <w:bottom w:val="none" w:sz="0" w:space="0" w:color="auto"/>
                            <w:right w:val="none" w:sz="0" w:space="0" w:color="auto"/>
                          </w:divBdr>
                        </w:div>
                      </w:divsChild>
                    </w:div>
                    <w:div w:id="361244780">
                      <w:marLeft w:val="0"/>
                      <w:marRight w:val="0"/>
                      <w:marTop w:val="0"/>
                      <w:marBottom w:val="0"/>
                      <w:divBdr>
                        <w:top w:val="none" w:sz="0" w:space="0" w:color="auto"/>
                        <w:left w:val="none" w:sz="0" w:space="0" w:color="auto"/>
                        <w:bottom w:val="none" w:sz="0" w:space="0" w:color="auto"/>
                        <w:right w:val="none" w:sz="0" w:space="0" w:color="auto"/>
                      </w:divBdr>
                      <w:divsChild>
                        <w:div w:id="1729722554">
                          <w:marLeft w:val="0"/>
                          <w:marRight w:val="0"/>
                          <w:marTop w:val="0"/>
                          <w:marBottom w:val="0"/>
                          <w:divBdr>
                            <w:top w:val="none" w:sz="0" w:space="0" w:color="auto"/>
                            <w:left w:val="none" w:sz="0" w:space="0" w:color="auto"/>
                            <w:bottom w:val="none" w:sz="0" w:space="0" w:color="auto"/>
                            <w:right w:val="none" w:sz="0" w:space="0" w:color="auto"/>
                          </w:divBdr>
                        </w:div>
                      </w:divsChild>
                    </w:div>
                    <w:div w:id="47145826">
                      <w:marLeft w:val="0"/>
                      <w:marRight w:val="0"/>
                      <w:marTop w:val="0"/>
                      <w:marBottom w:val="0"/>
                      <w:divBdr>
                        <w:top w:val="none" w:sz="0" w:space="0" w:color="auto"/>
                        <w:left w:val="none" w:sz="0" w:space="0" w:color="auto"/>
                        <w:bottom w:val="none" w:sz="0" w:space="0" w:color="auto"/>
                        <w:right w:val="none" w:sz="0" w:space="0" w:color="auto"/>
                      </w:divBdr>
                      <w:divsChild>
                        <w:div w:id="1141115518">
                          <w:marLeft w:val="0"/>
                          <w:marRight w:val="0"/>
                          <w:marTop w:val="0"/>
                          <w:marBottom w:val="0"/>
                          <w:divBdr>
                            <w:top w:val="none" w:sz="0" w:space="0" w:color="auto"/>
                            <w:left w:val="none" w:sz="0" w:space="0" w:color="auto"/>
                            <w:bottom w:val="none" w:sz="0" w:space="0" w:color="auto"/>
                            <w:right w:val="none" w:sz="0" w:space="0" w:color="auto"/>
                          </w:divBdr>
                        </w:div>
                      </w:divsChild>
                    </w:div>
                    <w:div w:id="429739112">
                      <w:marLeft w:val="0"/>
                      <w:marRight w:val="0"/>
                      <w:marTop w:val="0"/>
                      <w:marBottom w:val="0"/>
                      <w:divBdr>
                        <w:top w:val="none" w:sz="0" w:space="0" w:color="auto"/>
                        <w:left w:val="none" w:sz="0" w:space="0" w:color="auto"/>
                        <w:bottom w:val="none" w:sz="0" w:space="0" w:color="auto"/>
                        <w:right w:val="none" w:sz="0" w:space="0" w:color="auto"/>
                      </w:divBdr>
                      <w:divsChild>
                        <w:div w:id="1046955387">
                          <w:marLeft w:val="0"/>
                          <w:marRight w:val="0"/>
                          <w:marTop w:val="0"/>
                          <w:marBottom w:val="0"/>
                          <w:divBdr>
                            <w:top w:val="none" w:sz="0" w:space="0" w:color="auto"/>
                            <w:left w:val="none" w:sz="0" w:space="0" w:color="auto"/>
                            <w:bottom w:val="none" w:sz="0" w:space="0" w:color="auto"/>
                            <w:right w:val="none" w:sz="0" w:space="0" w:color="auto"/>
                          </w:divBdr>
                        </w:div>
                      </w:divsChild>
                    </w:div>
                    <w:div w:id="750390205">
                      <w:marLeft w:val="0"/>
                      <w:marRight w:val="0"/>
                      <w:marTop w:val="0"/>
                      <w:marBottom w:val="0"/>
                      <w:divBdr>
                        <w:top w:val="none" w:sz="0" w:space="0" w:color="auto"/>
                        <w:left w:val="none" w:sz="0" w:space="0" w:color="auto"/>
                        <w:bottom w:val="none" w:sz="0" w:space="0" w:color="auto"/>
                        <w:right w:val="none" w:sz="0" w:space="0" w:color="auto"/>
                      </w:divBdr>
                      <w:divsChild>
                        <w:div w:id="1619949341">
                          <w:marLeft w:val="0"/>
                          <w:marRight w:val="0"/>
                          <w:marTop w:val="0"/>
                          <w:marBottom w:val="0"/>
                          <w:divBdr>
                            <w:top w:val="none" w:sz="0" w:space="0" w:color="auto"/>
                            <w:left w:val="none" w:sz="0" w:space="0" w:color="auto"/>
                            <w:bottom w:val="none" w:sz="0" w:space="0" w:color="auto"/>
                            <w:right w:val="none" w:sz="0" w:space="0" w:color="auto"/>
                          </w:divBdr>
                        </w:div>
                      </w:divsChild>
                    </w:div>
                    <w:div w:id="1532955269">
                      <w:marLeft w:val="0"/>
                      <w:marRight w:val="0"/>
                      <w:marTop w:val="0"/>
                      <w:marBottom w:val="0"/>
                      <w:divBdr>
                        <w:top w:val="none" w:sz="0" w:space="0" w:color="auto"/>
                        <w:left w:val="none" w:sz="0" w:space="0" w:color="auto"/>
                        <w:bottom w:val="none" w:sz="0" w:space="0" w:color="auto"/>
                        <w:right w:val="none" w:sz="0" w:space="0" w:color="auto"/>
                      </w:divBdr>
                      <w:divsChild>
                        <w:div w:id="1332752783">
                          <w:marLeft w:val="0"/>
                          <w:marRight w:val="0"/>
                          <w:marTop w:val="0"/>
                          <w:marBottom w:val="0"/>
                          <w:divBdr>
                            <w:top w:val="none" w:sz="0" w:space="0" w:color="auto"/>
                            <w:left w:val="none" w:sz="0" w:space="0" w:color="auto"/>
                            <w:bottom w:val="none" w:sz="0" w:space="0" w:color="auto"/>
                            <w:right w:val="none" w:sz="0" w:space="0" w:color="auto"/>
                          </w:divBdr>
                        </w:div>
                      </w:divsChild>
                    </w:div>
                    <w:div w:id="308216533">
                      <w:marLeft w:val="0"/>
                      <w:marRight w:val="0"/>
                      <w:marTop w:val="0"/>
                      <w:marBottom w:val="0"/>
                      <w:divBdr>
                        <w:top w:val="none" w:sz="0" w:space="0" w:color="auto"/>
                        <w:left w:val="none" w:sz="0" w:space="0" w:color="auto"/>
                        <w:bottom w:val="none" w:sz="0" w:space="0" w:color="auto"/>
                        <w:right w:val="none" w:sz="0" w:space="0" w:color="auto"/>
                      </w:divBdr>
                      <w:divsChild>
                        <w:div w:id="487283735">
                          <w:marLeft w:val="0"/>
                          <w:marRight w:val="0"/>
                          <w:marTop w:val="0"/>
                          <w:marBottom w:val="0"/>
                          <w:divBdr>
                            <w:top w:val="none" w:sz="0" w:space="0" w:color="auto"/>
                            <w:left w:val="none" w:sz="0" w:space="0" w:color="auto"/>
                            <w:bottom w:val="none" w:sz="0" w:space="0" w:color="auto"/>
                            <w:right w:val="none" w:sz="0" w:space="0" w:color="auto"/>
                          </w:divBdr>
                        </w:div>
                      </w:divsChild>
                    </w:div>
                    <w:div w:id="889145170">
                      <w:marLeft w:val="0"/>
                      <w:marRight w:val="0"/>
                      <w:marTop w:val="0"/>
                      <w:marBottom w:val="0"/>
                      <w:divBdr>
                        <w:top w:val="none" w:sz="0" w:space="0" w:color="auto"/>
                        <w:left w:val="none" w:sz="0" w:space="0" w:color="auto"/>
                        <w:bottom w:val="none" w:sz="0" w:space="0" w:color="auto"/>
                        <w:right w:val="none" w:sz="0" w:space="0" w:color="auto"/>
                      </w:divBdr>
                      <w:divsChild>
                        <w:div w:id="858927052">
                          <w:marLeft w:val="0"/>
                          <w:marRight w:val="0"/>
                          <w:marTop w:val="0"/>
                          <w:marBottom w:val="0"/>
                          <w:divBdr>
                            <w:top w:val="none" w:sz="0" w:space="0" w:color="auto"/>
                            <w:left w:val="none" w:sz="0" w:space="0" w:color="auto"/>
                            <w:bottom w:val="none" w:sz="0" w:space="0" w:color="auto"/>
                            <w:right w:val="none" w:sz="0" w:space="0" w:color="auto"/>
                          </w:divBdr>
                        </w:div>
                      </w:divsChild>
                    </w:div>
                    <w:div w:id="1925607419">
                      <w:marLeft w:val="0"/>
                      <w:marRight w:val="0"/>
                      <w:marTop w:val="0"/>
                      <w:marBottom w:val="0"/>
                      <w:divBdr>
                        <w:top w:val="none" w:sz="0" w:space="0" w:color="auto"/>
                        <w:left w:val="none" w:sz="0" w:space="0" w:color="auto"/>
                        <w:bottom w:val="none" w:sz="0" w:space="0" w:color="auto"/>
                        <w:right w:val="none" w:sz="0" w:space="0" w:color="auto"/>
                      </w:divBdr>
                      <w:divsChild>
                        <w:div w:id="940381385">
                          <w:marLeft w:val="0"/>
                          <w:marRight w:val="0"/>
                          <w:marTop w:val="0"/>
                          <w:marBottom w:val="0"/>
                          <w:divBdr>
                            <w:top w:val="none" w:sz="0" w:space="0" w:color="auto"/>
                            <w:left w:val="none" w:sz="0" w:space="0" w:color="auto"/>
                            <w:bottom w:val="none" w:sz="0" w:space="0" w:color="auto"/>
                            <w:right w:val="none" w:sz="0" w:space="0" w:color="auto"/>
                          </w:divBdr>
                        </w:div>
                      </w:divsChild>
                    </w:div>
                    <w:div w:id="60325039">
                      <w:marLeft w:val="0"/>
                      <w:marRight w:val="0"/>
                      <w:marTop w:val="0"/>
                      <w:marBottom w:val="0"/>
                      <w:divBdr>
                        <w:top w:val="none" w:sz="0" w:space="0" w:color="auto"/>
                        <w:left w:val="none" w:sz="0" w:space="0" w:color="auto"/>
                        <w:bottom w:val="none" w:sz="0" w:space="0" w:color="auto"/>
                        <w:right w:val="none" w:sz="0" w:space="0" w:color="auto"/>
                      </w:divBdr>
                      <w:divsChild>
                        <w:div w:id="418139732">
                          <w:marLeft w:val="0"/>
                          <w:marRight w:val="0"/>
                          <w:marTop w:val="0"/>
                          <w:marBottom w:val="0"/>
                          <w:divBdr>
                            <w:top w:val="none" w:sz="0" w:space="0" w:color="auto"/>
                            <w:left w:val="none" w:sz="0" w:space="0" w:color="auto"/>
                            <w:bottom w:val="none" w:sz="0" w:space="0" w:color="auto"/>
                            <w:right w:val="none" w:sz="0" w:space="0" w:color="auto"/>
                          </w:divBdr>
                        </w:div>
                      </w:divsChild>
                    </w:div>
                    <w:div w:id="1567107939">
                      <w:marLeft w:val="0"/>
                      <w:marRight w:val="0"/>
                      <w:marTop w:val="0"/>
                      <w:marBottom w:val="0"/>
                      <w:divBdr>
                        <w:top w:val="none" w:sz="0" w:space="0" w:color="auto"/>
                        <w:left w:val="none" w:sz="0" w:space="0" w:color="auto"/>
                        <w:bottom w:val="none" w:sz="0" w:space="0" w:color="auto"/>
                        <w:right w:val="none" w:sz="0" w:space="0" w:color="auto"/>
                      </w:divBdr>
                      <w:divsChild>
                        <w:div w:id="1892301627">
                          <w:marLeft w:val="0"/>
                          <w:marRight w:val="0"/>
                          <w:marTop w:val="0"/>
                          <w:marBottom w:val="0"/>
                          <w:divBdr>
                            <w:top w:val="none" w:sz="0" w:space="0" w:color="auto"/>
                            <w:left w:val="none" w:sz="0" w:space="0" w:color="auto"/>
                            <w:bottom w:val="none" w:sz="0" w:space="0" w:color="auto"/>
                            <w:right w:val="none" w:sz="0" w:space="0" w:color="auto"/>
                          </w:divBdr>
                        </w:div>
                      </w:divsChild>
                    </w:div>
                    <w:div w:id="1086152210">
                      <w:marLeft w:val="0"/>
                      <w:marRight w:val="0"/>
                      <w:marTop w:val="0"/>
                      <w:marBottom w:val="0"/>
                      <w:divBdr>
                        <w:top w:val="none" w:sz="0" w:space="0" w:color="auto"/>
                        <w:left w:val="none" w:sz="0" w:space="0" w:color="auto"/>
                        <w:bottom w:val="none" w:sz="0" w:space="0" w:color="auto"/>
                        <w:right w:val="none" w:sz="0" w:space="0" w:color="auto"/>
                      </w:divBdr>
                      <w:divsChild>
                        <w:div w:id="476189105">
                          <w:marLeft w:val="0"/>
                          <w:marRight w:val="0"/>
                          <w:marTop w:val="0"/>
                          <w:marBottom w:val="0"/>
                          <w:divBdr>
                            <w:top w:val="none" w:sz="0" w:space="0" w:color="auto"/>
                            <w:left w:val="none" w:sz="0" w:space="0" w:color="auto"/>
                            <w:bottom w:val="none" w:sz="0" w:space="0" w:color="auto"/>
                            <w:right w:val="none" w:sz="0" w:space="0" w:color="auto"/>
                          </w:divBdr>
                        </w:div>
                      </w:divsChild>
                    </w:div>
                    <w:div w:id="384182595">
                      <w:marLeft w:val="0"/>
                      <w:marRight w:val="0"/>
                      <w:marTop w:val="0"/>
                      <w:marBottom w:val="0"/>
                      <w:divBdr>
                        <w:top w:val="none" w:sz="0" w:space="0" w:color="auto"/>
                        <w:left w:val="none" w:sz="0" w:space="0" w:color="auto"/>
                        <w:bottom w:val="none" w:sz="0" w:space="0" w:color="auto"/>
                        <w:right w:val="none" w:sz="0" w:space="0" w:color="auto"/>
                      </w:divBdr>
                      <w:divsChild>
                        <w:div w:id="1959028150">
                          <w:marLeft w:val="0"/>
                          <w:marRight w:val="0"/>
                          <w:marTop w:val="0"/>
                          <w:marBottom w:val="0"/>
                          <w:divBdr>
                            <w:top w:val="none" w:sz="0" w:space="0" w:color="auto"/>
                            <w:left w:val="none" w:sz="0" w:space="0" w:color="auto"/>
                            <w:bottom w:val="none" w:sz="0" w:space="0" w:color="auto"/>
                            <w:right w:val="none" w:sz="0" w:space="0" w:color="auto"/>
                          </w:divBdr>
                        </w:div>
                      </w:divsChild>
                    </w:div>
                    <w:div w:id="892083981">
                      <w:marLeft w:val="0"/>
                      <w:marRight w:val="0"/>
                      <w:marTop w:val="0"/>
                      <w:marBottom w:val="0"/>
                      <w:divBdr>
                        <w:top w:val="none" w:sz="0" w:space="0" w:color="auto"/>
                        <w:left w:val="none" w:sz="0" w:space="0" w:color="auto"/>
                        <w:bottom w:val="none" w:sz="0" w:space="0" w:color="auto"/>
                        <w:right w:val="none" w:sz="0" w:space="0" w:color="auto"/>
                      </w:divBdr>
                      <w:divsChild>
                        <w:div w:id="1886284398">
                          <w:marLeft w:val="0"/>
                          <w:marRight w:val="0"/>
                          <w:marTop w:val="0"/>
                          <w:marBottom w:val="0"/>
                          <w:divBdr>
                            <w:top w:val="none" w:sz="0" w:space="0" w:color="auto"/>
                            <w:left w:val="none" w:sz="0" w:space="0" w:color="auto"/>
                            <w:bottom w:val="none" w:sz="0" w:space="0" w:color="auto"/>
                            <w:right w:val="none" w:sz="0" w:space="0" w:color="auto"/>
                          </w:divBdr>
                        </w:div>
                      </w:divsChild>
                    </w:div>
                    <w:div w:id="204102420">
                      <w:marLeft w:val="0"/>
                      <w:marRight w:val="0"/>
                      <w:marTop w:val="0"/>
                      <w:marBottom w:val="0"/>
                      <w:divBdr>
                        <w:top w:val="none" w:sz="0" w:space="0" w:color="auto"/>
                        <w:left w:val="none" w:sz="0" w:space="0" w:color="auto"/>
                        <w:bottom w:val="none" w:sz="0" w:space="0" w:color="auto"/>
                        <w:right w:val="none" w:sz="0" w:space="0" w:color="auto"/>
                      </w:divBdr>
                      <w:divsChild>
                        <w:div w:id="1018774997">
                          <w:marLeft w:val="0"/>
                          <w:marRight w:val="0"/>
                          <w:marTop w:val="0"/>
                          <w:marBottom w:val="0"/>
                          <w:divBdr>
                            <w:top w:val="none" w:sz="0" w:space="0" w:color="auto"/>
                            <w:left w:val="none" w:sz="0" w:space="0" w:color="auto"/>
                            <w:bottom w:val="none" w:sz="0" w:space="0" w:color="auto"/>
                            <w:right w:val="none" w:sz="0" w:space="0" w:color="auto"/>
                          </w:divBdr>
                        </w:div>
                      </w:divsChild>
                    </w:div>
                    <w:div w:id="1757751354">
                      <w:marLeft w:val="0"/>
                      <w:marRight w:val="0"/>
                      <w:marTop w:val="0"/>
                      <w:marBottom w:val="0"/>
                      <w:divBdr>
                        <w:top w:val="none" w:sz="0" w:space="0" w:color="auto"/>
                        <w:left w:val="none" w:sz="0" w:space="0" w:color="auto"/>
                        <w:bottom w:val="none" w:sz="0" w:space="0" w:color="auto"/>
                        <w:right w:val="none" w:sz="0" w:space="0" w:color="auto"/>
                      </w:divBdr>
                      <w:divsChild>
                        <w:div w:id="866218498">
                          <w:marLeft w:val="0"/>
                          <w:marRight w:val="0"/>
                          <w:marTop w:val="0"/>
                          <w:marBottom w:val="0"/>
                          <w:divBdr>
                            <w:top w:val="none" w:sz="0" w:space="0" w:color="auto"/>
                            <w:left w:val="none" w:sz="0" w:space="0" w:color="auto"/>
                            <w:bottom w:val="none" w:sz="0" w:space="0" w:color="auto"/>
                            <w:right w:val="none" w:sz="0" w:space="0" w:color="auto"/>
                          </w:divBdr>
                        </w:div>
                      </w:divsChild>
                    </w:div>
                    <w:div w:id="1611156233">
                      <w:marLeft w:val="0"/>
                      <w:marRight w:val="0"/>
                      <w:marTop w:val="0"/>
                      <w:marBottom w:val="0"/>
                      <w:divBdr>
                        <w:top w:val="none" w:sz="0" w:space="0" w:color="auto"/>
                        <w:left w:val="none" w:sz="0" w:space="0" w:color="auto"/>
                        <w:bottom w:val="none" w:sz="0" w:space="0" w:color="auto"/>
                        <w:right w:val="none" w:sz="0" w:space="0" w:color="auto"/>
                      </w:divBdr>
                      <w:divsChild>
                        <w:div w:id="1438870475">
                          <w:marLeft w:val="0"/>
                          <w:marRight w:val="0"/>
                          <w:marTop w:val="0"/>
                          <w:marBottom w:val="0"/>
                          <w:divBdr>
                            <w:top w:val="none" w:sz="0" w:space="0" w:color="auto"/>
                            <w:left w:val="none" w:sz="0" w:space="0" w:color="auto"/>
                            <w:bottom w:val="none" w:sz="0" w:space="0" w:color="auto"/>
                            <w:right w:val="none" w:sz="0" w:space="0" w:color="auto"/>
                          </w:divBdr>
                        </w:div>
                      </w:divsChild>
                    </w:div>
                    <w:div w:id="1170101885">
                      <w:marLeft w:val="0"/>
                      <w:marRight w:val="0"/>
                      <w:marTop w:val="0"/>
                      <w:marBottom w:val="0"/>
                      <w:divBdr>
                        <w:top w:val="none" w:sz="0" w:space="0" w:color="auto"/>
                        <w:left w:val="none" w:sz="0" w:space="0" w:color="auto"/>
                        <w:bottom w:val="none" w:sz="0" w:space="0" w:color="auto"/>
                        <w:right w:val="none" w:sz="0" w:space="0" w:color="auto"/>
                      </w:divBdr>
                      <w:divsChild>
                        <w:div w:id="1021013335">
                          <w:marLeft w:val="0"/>
                          <w:marRight w:val="0"/>
                          <w:marTop w:val="0"/>
                          <w:marBottom w:val="0"/>
                          <w:divBdr>
                            <w:top w:val="none" w:sz="0" w:space="0" w:color="auto"/>
                            <w:left w:val="none" w:sz="0" w:space="0" w:color="auto"/>
                            <w:bottom w:val="none" w:sz="0" w:space="0" w:color="auto"/>
                            <w:right w:val="none" w:sz="0" w:space="0" w:color="auto"/>
                          </w:divBdr>
                        </w:div>
                      </w:divsChild>
                    </w:div>
                    <w:div w:id="1020668183">
                      <w:marLeft w:val="0"/>
                      <w:marRight w:val="0"/>
                      <w:marTop w:val="0"/>
                      <w:marBottom w:val="0"/>
                      <w:divBdr>
                        <w:top w:val="none" w:sz="0" w:space="0" w:color="auto"/>
                        <w:left w:val="none" w:sz="0" w:space="0" w:color="auto"/>
                        <w:bottom w:val="none" w:sz="0" w:space="0" w:color="auto"/>
                        <w:right w:val="none" w:sz="0" w:space="0" w:color="auto"/>
                      </w:divBdr>
                      <w:divsChild>
                        <w:div w:id="635647595">
                          <w:marLeft w:val="0"/>
                          <w:marRight w:val="0"/>
                          <w:marTop w:val="0"/>
                          <w:marBottom w:val="0"/>
                          <w:divBdr>
                            <w:top w:val="none" w:sz="0" w:space="0" w:color="auto"/>
                            <w:left w:val="none" w:sz="0" w:space="0" w:color="auto"/>
                            <w:bottom w:val="none" w:sz="0" w:space="0" w:color="auto"/>
                            <w:right w:val="none" w:sz="0" w:space="0" w:color="auto"/>
                          </w:divBdr>
                        </w:div>
                      </w:divsChild>
                    </w:div>
                    <w:div w:id="69545275">
                      <w:marLeft w:val="0"/>
                      <w:marRight w:val="0"/>
                      <w:marTop w:val="0"/>
                      <w:marBottom w:val="0"/>
                      <w:divBdr>
                        <w:top w:val="none" w:sz="0" w:space="0" w:color="auto"/>
                        <w:left w:val="none" w:sz="0" w:space="0" w:color="auto"/>
                        <w:bottom w:val="none" w:sz="0" w:space="0" w:color="auto"/>
                        <w:right w:val="none" w:sz="0" w:space="0" w:color="auto"/>
                      </w:divBdr>
                      <w:divsChild>
                        <w:div w:id="1958490232">
                          <w:marLeft w:val="0"/>
                          <w:marRight w:val="0"/>
                          <w:marTop w:val="0"/>
                          <w:marBottom w:val="0"/>
                          <w:divBdr>
                            <w:top w:val="none" w:sz="0" w:space="0" w:color="auto"/>
                            <w:left w:val="none" w:sz="0" w:space="0" w:color="auto"/>
                            <w:bottom w:val="none" w:sz="0" w:space="0" w:color="auto"/>
                            <w:right w:val="none" w:sz="0" w:space="0" w:color="auto"/>
                          </w:divBdr>
                        </w:div>
                      </w:divsChild>
                    </w:div>
                    <w:div w:id="293681089">
                      <w:marLeft w:val="0"/>
                      <w:marRight w:val="0"/>
                      <w:marTop w:val="0"/>
                      <w:marBottom w:val="0"/>
                      <w:divBdr>
                        <w:top w:val="none" w:sz="0" w:space="0" w:color="auto"/>
                        <w:left w:val="none" w:sz="0" w:space="0" w:color="auto"/>
                        <w:bottom w:val="none" w:sz="0" w:space="0" w:color="auto"/>
                        <w:right w:val="none" w:sz="0" w:space="0" w:color="auto"/>
                      </w:divBdr>
                      <w:divsChild>
                        <w:div w:id="1367292689">
                          <w:marLeft w:val="0"/>
                          <w:marRight w:val="0"/>
                          <w:marTop w:val="0"/>
                          <w:marBottom w:val="0"/>
                          <w:divBdr>
                            <w:top w:val="none" w:sz="0" w:space="0" w:color="auto"/>
                            <w:left w:val="none" w:sz="0" w:space="0" w:color="auto"/>
                            <w:bottom w:val="none" w:sz="0" w:space="0" w:color="auto"/>
                            <w:right w:val="none" w:sz="0" w:space="0" w:color="auto"/>
                          </w:divBdr>
                        </w:div>
                      </w:divsChild>
                    </w:div>
                    <w:div w:id="828136340">
                      <w:marLeft w:val="0"/>
                      <w:marRight w:val="0"/>
                      <w:marTop w:val="0"/>
                      <w:marBottom w:val="0"/>
                      <w:divBdr>
                        <w:top w:val="none" w:sz="0" w:space="0" w:color="auto"/>
                        <w:left w:val="none" w:sz="0" w:space="0" w:color="auto"/>
                        <w:bottom w:val="none" w:sz="0" w:space="0" w:color="auto"/>
                        <w:right w:val="none" w:sz="0" w:space="0" w:color="auto"/>
                      </w:divBdr>
                      <w:divsChild>
                        <w:div w:id="283194990">
                          <w:marLeft w:val="0"/>
                          <w:marRight w:val="0"/>
                          <w:marTop w:val="0"/>
                          <w:marBottom w:val="0"/>
                          <w:divBdr>
                            <w:top w:val="none" w:sz="0" w:space="0" w:color="auto"/>
                            <w:left w:val="none" w:sz="0" w:space="0" w:color="auto"/>
                            <w:bottom w:val="none" w:sz="0" w:space="0" w:color="auto"/>
                            <w:right w:val="none" w:sz="0" w:space="0" w:color="auto"/>
                          </w:divBdr>
                        </w:div>
                      </w:divsChild>
                    </w:div>
                    <w:div w:id="1776056094">
                      <w:marLeft w:val="0"/>
                      <w:marRight w:val="0"/>
                      <w:marTop w:val="0"/>
                      <w:marBottom w:val="0"/>
                      <w:divBdr>
                        <w:top w:val="none" w:sz="0" w:space="0" w:color="auto"/>
                        <w:left w:val="none" w:sz="0" w:space="0" w:color="auto"/>
                        <w:bottom w:val="none" w:sz="0" w:space="0" w:color="auto"/>
                        <w:right w:val="none" w:sz="0" w:space="0" w:color="auto"/>
                      </w:divBdr>
                      <w:divsChild>
                        <w:div w:id="1649701468">
                          <w:marLeft w:val="0"/>
                          <w:marRight w:val="0"/>
                          <w:marTop w:val="0"/>
                          <w:marBottom w:val="0"/>
                          <w:divBdr>
                            <w:top w:val="none" w:sz="0" w:space="0" w:color="auto"/>
                            <w:left w:val="none" w:sz="0" w:space="0" w:color="auto"/>
                            <w:bottom w:val="none" w:sz="0" w:space="0" w:color="auto"/>
                            <w:right w:val="none" w:sz="0" w:space="0" w:color="auto"/>
                          </w:divBdr>
                        </w:div>
                      </w:divsChild>
                    </w:div>
                    <w:div w:id="768741314">
                      <w:marLeft w:val="0"/>
                      <w:marRight w:val="0"/>
                      <w:marTop w:val="0"/>
                      <w:marBottom w:val="0"/>
                      <w:divBdr>
                        <w:top w:val="none" w:sz="0" w:space="0" w:color="auto"/>
                        <w:left w:val="none" w:sz="0" w:space="0" w:color="auto"/>
                        <w:bottom w:val="none" w:sz="0" w:space="0" w:color="auto"/>
                        <w:right w:val="none" w:sz="0" w:space="0" w:color="auto"/>
                      </w:divBdr>
                      <w:divsChild>
                        <w:div w:id="1469593585">
                          <w:marLeft w:val="0"/>
                          <w:marRight w:val="0"/>
                          <w:marTop w:val="0"/>
                          <w:marBottom w:val="0"/>
                          <w:divBdr>
                            <w:top w:val="none" w:sz="0" w:space="0" w:color="auto"/>
                            <w:left w:val="none" w:sz="0" w:space="0" w:color="auto"/>
                            <w:bottom w:val="none" w:sz="0" w:space="0" w:color="auto"/>
                            <w:right w:val="none" w:sz="0" w:space="0" w:color="auto"/>
                          </w:divBdr>
                        </w:div>
                      </w:divsChild>
                    </w:div>
                    <w:div w:id="1897743487">
                      <w:marLeft w:val="0"/>
                      <w:marRight w:val="0"/>
                      <w:marTop w:val="0"/>
                      <w:marBottom w:val="0"/>
                      <w:divBdr>
                        <w:top w:val="none" w:sz="0" w:space="0" w:color="auto"/>
                        <w:left w:val="none" w:sz="0" w:space="0" w:color="auto"/>
                        <w:bottom w:val="none" w:sz="0" w:space="0" w:color="auto"/>
                        <w:right w:val="none" w:sz="0" w:space="0" w:color="auto"/>
                      </w:divBdr>
                      <w:divsChild>
                        <w:div w:id="299505325">
                          <w:marLeft w:val="0"/>
                          <w:marRight w:val="0"/>
                          <w:marTop w:val="0"/>
                          <w:marBottom w:val="0"/>
                          <w:divBdr>
                            <w:top w:val="none" w:sz="0" w:space="0" w:color="auto"/>
                            <w:left w:val="none" w:sz="0" w:space="0" w:color="auto"/>
                            <w:bottom w:val="none" w:sz="0" w:space="0" w:color="auto"/>
                            <w:right w:val="none" w:sz="0" w:space="0" w:color="auto"/>
                          </w:divBdr>
                        </w:div>
                      </w:divsChild>
                    </w:div>
                    <w:div w:id="120733374">
                      <w:marLeft w:val="0"/>
                      <w:marRight w:val="0"/>
                      <w:marTop w:val="0"/>
                      <w:marBottom w:val="0"/>
                      <w:divBdr>
                        <w:top w:val="none" w:sz="0" w:space="0" w:color="auto"/>
                        <w:left w:val="none" w:sz="0" w:space="0" w:color="auto"/>
                        <w:bottom w:val="none" w:sz="0" w:space="0" w:color="auto"/>
                        <w:right w:val="none" w:sz="0" w:space="0" w:color="auto"/>
                      </w:divBdr>
                      <w:divsChild>
                        <w:div w:id="1593708048">
                          <w:marLeft w:val="0"/>
                          <w:marRight w:val="0"/>
                          <w:marTop w:val="0"/>
                          <w:marBottom w:val="0"/>
                          <w:divBdr>
                            <w:top w:val="none" w:sz="0" w:space="0" w:color="auto"/>
                            <w:left w:val="none" w:sz="0" w:space="0" w:color="auto"/>
                            <w:bottom w:val="none" w:sz="0" w:space="0" w:color="auto"/>
                            <w:right w:val="none" w:sz="0" w:space="0" w:color="auto"/>
                          </w:divBdr>
                        </w:div>
                      </w:divsChild>
                    </w:div>
                    <w:div w:id="1209605759">
                      <w:marLeft w:val="0"/>
                      <w:marRight w:val="0"/>
                      <w:marTop w:val="0"/>
                      <w:marBottom w:val="0"/>
                      <w:divBdr>
                        <w:top w:val="none" w:sz="0" w:space="0" w:color="auto"/>
                        <w:left w:val="none" w:sz="0" w:space="0" w:color="auto"/>
                        <w:bottom w:val="none" w:sz="0" w:space="0" w:color="auto"/>
                        <w:right w:val="none" w:sz="0" w:space="0" w:color="auto"/>
                      </w:divBdr>
                      <w:divsChild>
                        <w:div w:id="686247393">
                          <w:marLeft w:val="0"/>
                          <w:marRight w:val="0"/>
                          <w:marTop w:val="0"/>
                          <w:marBottom w:val="0"/>
                          <w:divBdr>
                            <w:top w:val="none" w:sz="0" w:space="0" w:color="auto"/>
                            <w:left w:val="none" w:sz="0" w:space="0" w:color="auto"/>
                            <w:bottom w:val="none" w:sz="0" w:space="0" w:color="auto"/>
                            <w:right w:val="none" w:sz="0" w:space="0" w:color="auto"/>
                          </w:divBdr>
                        </w:div>
                      </w:divsChild>
                    </w:div>
                    <w:div w:id="1145505924">
                      <w:marLeft w:val="0"/>
                      <w:marRight w:val="0"/>
                      <w:marTop w:val="0"/>
                      <w:marBottom w:val="0"/>
                      <w:divBdr>
                        <w:top w:val="none" w:sz="0" w:space="0" w:color="auto"/>
                        <w:left w:val="none" w:sz="0" w:space="0" w:color="auto"/>
                        <w:bottom w:val="none" w:sz="0" w:space="0" w:color="auto"/>
                        <w:right w:val="none" w:sz="0" w:space="0" w:color="auto"/>
                      </w:divBdr>
                      <w:divsChild>
                        <w:div w:id="91319432">
                          <w:marLeft w:val="0"/>
                          <w:marRight w:val="0"/>
                          <w:marTop w:val="0"/>
                          <w:marBottom w:val="0"/>
                          <w:divBdr>
                            <w:top w:val="none" w:sz="0" w:space="0" w:color="auto"/>
                            <w:left w:val="none" w:sz="0" w:space="0" w:color="auto"/>
                            <w:bottom w:val="none" w:sz="0" w:space="0" w:color="auto"/>
                            <w:right w:val="none" w:sz="0" w:space="0" w:color="auto"/>
                          </w:divBdr>
                        </w:div>
                      </w:divsChild>
                    </w:div>
                    <w:div w:id="1855531896">
                      <w:marLeft w:val="0"/>
                      <w:marRight w:val="0"/>
                      <w:marTop w:val="0"/>
                      <w:marBottom w:val="0"/>
                      <w:divBdr>
                        <w:top w:val="none" w:sz="0" w:space="0" w:color="auto"/>
                        <w:left w:val="none" w:sz="0" w:space="0" w:color="auto"/>
                        <w:bottom w:val="none" w:sz="0" w:space="0" w:color="auto"/>
                        <w:right w:val="none" w:sz="0" w:space="0" w:color="auto"/>
                      </w:divBdr>
                      <w:divsChild>
                        <w:div w:id="1114398272">
                          <w:marLeft w:val="0"/>
                          <w:marRight w:val="0"/>
                          <w:marTop w:val="0"/>
                          <w:marBottom w:val="0"/>
                          <w:divBdr>
                            <w:top w:val="none" w:sz="0" w:space="0" w:color="auto"/>
                            <w:left w:val="none" w:sz="0" w:space="0" w:color="auto"/>
                            <w:bottom w:val="none" w:sz="0" w:space="0" w:color="auto"/>
                            <w:right w:val="none" w:sz="0" w:space="0" w:color="auto"/>
                          </w:divBdr>
                        </w:div>
                      </w:divsChild>
                    </w:div>
                    <w:div w:id="209342780">
                      <w:marLeft w:val="0"/>
                      <w:marRight w:val="0"/>
                      <w:marTop w:val="0"/>
                      <w:marBottom w:val="0"/>
                      <w:divBdr>
                        <w:top w:val="none" w:sz="0" w:space="0" w:color="auto"/>
                        <w:left w:val="none" w:sz="0" w:space="0" w:color="auto"/>
                        <w:bottom w:val="none" w:sz="0" w:space="0" w:color="auto"/>
                        <w:right w:val="none" w:sz="0" w:space="0" w:color="auto"/>
                      </w:divBdr>
                      <w:divsChild>
                        <w:div w:id="571426931">
                          <w:marLeft w:val="0"/>
                          <w:marRight w:val="0"/>
                          <w:marTop w:val="0"/>
                          <w:marBottom w:val="0"/>
                          <w:divBdr>
                            <w:top w:val="none" w:sz="0" w:space="0" w:color="auto"/>
                            <w:left w:val="none" w:sz="0" w:space="0" w:color="auto"/>
                            <w:bottom w:val="none" w:sz="0" w:space="0" w:color="auto"/>
                            <w:right w:val="none" w:sz="0" w:space="0" w:color="auto"/>
                          </w:divBdr>
                        </w:div>
                      </w:divsChild>
                    </w:div>
                    <w:div w:id="1763916029">
                      <w:marLeft w:val="0"/>
                      <w:marRight w:val="0"/>
                      <w:marTop w:val="0"/>
                      <w:marBottom w:val="0"/>
                      <w:divBdr>
                        <w:top w:val="none" w:sz="0" w:space="0" w:color="auto"/>
                        <w:left w:val="none" w:sz="0" w:space="0" w:color="auto"/>
                        <w:bottom w:val="none" w:sz="0" w:space="0" w:color="auto"/>
                        <w:right w:val="none" w:sz="0" w:space="0" w:color="auto"/>
                      </w:divBdr>
                      <w:divsChild>
                        <w:div w:id="375816067">
                          <w:marLeft w:val="0"/>
                          <w:marRight w:val="0"/>
                          <w:marTop w:val="0"/>
                          <w:marBottom w:val="0"/>
                          <w:divBdr>
                            <w:top w:val="none" w:sz="0" w:space="0" w:color="auto"/>
                            <w:left w:val="none" w:sz="0" w:space="0" w:color="auto"/>
                            <w:bottom w:val="none" w:sz="0" w:space="0" w:color="auto"/>
                            <w:right w:val="none" w:sz="0" w:space="0" w:color="auto"/>
                          </w:divBdr>
                        </w:div>
                      </w:divsChild>
                    </w:div>
                    <w:div w:id="1632979046">
                      <w:marLeft w:val="0"/>
                      <w:marRight w:val="0"/>
                      <w:marTop w:val="0"/>
                      <w:marBottom w:val="0"/>
                      <w:divBdr>
                        <w:top w:val="none" w:sz="0" w:space="0" w:color="auto"/>
                        <w:left w:val="none" w:sz="0" w:space="0" w:color="auto"/>
                        <w:bottom w:val="none" w:sz="0" w:space="0" w:color="auto"/>
                        <w:right w:val="none" w:sz="0" w:space="0" w:color="auto"/>
                      </w:divBdr>
                      <w:divsChild>
                        <w:div w:id="1462457419">
                          <w:marLeft w:val="0"/>
                          <w:marRight w:val="0"/>
                          <w:marTop w:val="0"/>
                          <w:marBottom w:val="0"/>
                          <w:divBdr>
                            <w:top w:val="none" w:sz="0" w:space="0" w:color="auto"/>
                            <w:left w:val="none" w:sz="0" w:space="0" w:color="auto"/>
                            <w:bottom w:val="none" w:sz="0" w:space="0" w:color="auto"/>
                            <w:right w:val="none" w:sz="0" w:space="0" w:color="auto"/>
                          </w:divBdr>
                        </w:div>
                      </w:divsChild>
                    </w:div>
                    <w:div w:id="1520198445">
                      <w:marLeft w:val="0"/>
                      <w:marRight w:val="0"/>
                      <w:marTop w:val="0"/>
                      <w:marBottom w:val="0"/>
                      <w:divBdr>
                        <w:top w:val="none" w:sz="0" w:space="0" w:color="auto"/>
                        <w:left w:val="none" w:sz="0" w:space="0" w:color="auto"/>
                        <w:bottom w:val="none" w:sz="0" w:space="0" w:color="auto"/>
                        <w:right w:val="none" w:sz="0" w:space="0" w:color="auto"/>
                      </w:divBdr>
                      <w:divsChild>
                        <w:div w:id="276641735">
                          <w:marLeft w:val="0"/>
                          <w:marRight w:val="0"/>
                          <w:marTop w:val="0"/>
                          <w:marBottom w:val="0"/>
                          <w:divBdr>
                            <w:top w:val="none" w:sz="0" w:space="0" w:color="auto"/>
                            <w:left w:val="none" w:sz="0" w:space="0" w:color="auto"/>
                            <w:bottom w:val="none" w:sz="0" w:space="0" w:color="auto"/>
                            <w:right w:val="none" w:sz="0" w:space="0" w:color="auto"/>
                          </w:divBdr>
                        </w:div>
                      </w:divsChild>
                    </w:div>
                    <w:div w:id="1871727136">
                      <w:marLeft w:val="0"/>
                      <w:marRight w:val="0"/>
                      <w:marTop w:val="0"/>
                      <w:marBottom w:val="0"/>
                      <w:divBdr>
                        <w:top w:val="none" w:sz="0" w:space="0" w:color="auto"/>
                        <w:left w:val="none" w:sz="0" w:space="0" w:color="auto"/>
                        <w:bottom w:val="none" w:sz="0" w:space="0" w:color="auto"/>
                        <w:right w:val="none" w:sz="0" w:space="0" w:color="auto"/>
                      </w:divBdr>
                      <w:divsChild>
                        <w:div w:id="1305357024">
                          <w:marLeft w:val="0"/>
                          <w:marRight w:val="0"/>
                          <w:marTop w:val="0"/>
                          <w:marBottom w:val="0"/>
                          <w:divBdr>
                            <w:top w:val="none" w:sz="0" w:space="0" w:color="auto"/>
                            <w:left w:val="none" w:sz="0" w:space="0" w:color="auto"/>
                            <w:bottom w:val="none" w:sz="0" w:space="0" w:color="auto"/>
                            <w:right w:val="none" w:sz="0" w:space="0" w:color="auto"/>
                          </w:divBdr>
                        </w:div>
                      </w:divsChild>
                    </w:div>
                    <w:div w:id="1448767676">
                      <w:marLeft w:val="0"/>
                      <w:marRight w:val="0"/>
                      <w:marTop w:val="0"/>
                      <w:marBottom w:val="0"/>
                      <w:divBdr>
                        <w:top w:val="none" w:sz="0" w:space="0" w:color="auto"/>
                        <w:left w:val="none" w:sz="0" w:space="0" w:color="auto"/>
                        <w:bottom w:val="none" w:sz="0" w:space="0" w:color="auto"/>
                        <w:right w:val="none" w:sz="0" w:space="0" w:color="auto"/>
                      </w:divBdr>
                      <w:divsChild>
                        <w:div w:id="1054961063">
                          <w:marLeft w:val="0"/>
                          <w:marRight w:val="0"/>
                          <w:marTop w:val="0"/>
                          <w:marBottom w:val="0"/>
                          <w:divBdr>
                            <w:top w:val="none" w:sz="0" w:space="0" w:color="auto"/>
                            <w:left w:val="none" w:sz="0" w:space="0" w:color="auto"/>
                            <w:bottom w:val="none" w:sz="0" w:space="0" w:color="auto"/>
                            <w:right w:val="none" w:sz="0" w:space="0" w:color="auto"/>
                          </w:divBdr>
                        </w:div>
                      </w:divsChild>
                    </w:div>
                    <w:div w:id="525143604">
                      <w:marLeft w:val="0"/>
                      <w:marRight w:val="0"/>
                      <w:marTop w:val="0"/>
                      <w:marBottom w:val="0"/>
                      <w:divBdr>
                        <w:top w:val="none" w:sz="0" w:space="0" w:color="auto"/>
                        <w:left w:val="none" w:sz="0" w:space="0" w:color="auto"/>
                        <w:bottom w:val="none" w:sz="0" w:space="0" w:color="auto"/>
                        <w:right w:val="none" w:sz="0" w:space="0" w:color="auto"/>
                      </w:divBdr>
                      <w:divsChild>
                        <w:div w:id="310452190">
                          <w:marLeft w:val="0"/>
                          <w:marRight w:val="0"/>
                          <w:marTop w:val="0"/>
                          <w:marBottom w:val="0"/>
                          <w:divBdr>
                            <w:top w:val="none" w:sz="0" w:space="0" w:color="auto"/>
                            <w:left w:val="none" w:sz="0" w:space="0" w:color="auto"/>
                            <w:bottom w:val="none" w:sz="0" w:space="0" w:color="auto"/>
                            <w:right w:val="none" w:sz="0" w:space="0" w:color="auto"/>
                          </w:divBdr>
                        </w:div>
                      </w:divsChild>
                    </w:div>
                    <w:div w:id="970327698">
                      <w:marLeft w:val="0"/>
                      <w:marRight w:val="0"/>
                      <w:marTop w:val="0"/>
                      <w:marBottom w:val="0"/>
                      <w:divBdr>
                        <w:top w:val="none" w:sz="0" w:space="0" w:color="auto"/>
                        <w:left w:val="none" w:sz="0" w:space="0" w:color="auto"/>
                        <w:bottom w:val="none" w:sz="0" w:space="0" w:color="auto"/>
                        <w:right w:val="none" w:sz="0" w:space="0" w:color="auto"/>
                      </w:divBdr>
                      <w:divsChild>
                        <w:div w:id="1523395315">
                          <w:marLeft w:val="0"/>
                          <w:marRight w:val="0"/>
                          <w:marTop w:val="0"/>
                          <w:marBottom w:val="0"/>
                          <w:divBdr>
                            <w:top w:val="none" w:sz="0" w:space="0" w:color="auto"/>
                            <w:left w:val="none" w:sz="0" w:space="0" w:color="auto"/>
                            <w:bottom w:val="none" w:sz="0" w:space="0" w:color="auto"/>
                            <w:right w:val="none" w:sz="0" w:space="0" w:color="auto"/>
                          </w:divBdr>
                        </w:div>
                      </w:divsChild>
                    </w:div>
                    <w:div w:id="193806618">
                      <w:marLeft w:val="0"/>
                      <w:marRight w:val="0"/>
                      <w:marTop w:val="0"/>
                      <w:marBottom w:val="0"/>
                      <w:divBdr>
                        <w:top w:val="none" w:sz="0" w:space="0" w:color="auto"/>
                        <w:left w:val="none" w:sz="0" w:space="0" w:color="auto"/>
                        <w:bottom w:val="none" w:sz="0" w:space="0" w:color="auto"/>
                        <w:right w:val="none" w:sz="0" w:space="0" w:color="auto"/>
                      </w:divBdr>
                      <w:divsChild>
                        <w:div w:id="494423319">
                          <w:marLeft w:val="0"/>
                          <w:marRight w:val="0"/>
                          <w:marTop w:val="0"/>
                          <w:marBottom w:val="0"/>
                          <w:divBdr>
                            <w:top w:val="none" w:sz="0" w:space="0" w:color="auto"/>
                            <w:left w:val="none" w:sz="0" w:space="0" w:color="auto"/>
                            <w:bottom w:val="none" w:sz="0" w:space="0" w:color="auto"/>
                            <w:right w:val="none" w:sz="0" w:space="0" w:color="auto"/>
                          </w:divBdr>
                        </w:div>
                      </w:divsChild>
                    </w:div>
                    <w:div w:id="780033405">
                      <w:marLeft w:val="0"/>
                      <w:marRight w:val="0"/>
                      <w:marTop w:val="0"/>
                      <w:marBottom w:val="0"/>
                      <w:divBdr>
                        <w:top w:val="none" w:sz="0" w:space="0" w:color="auto"/>
                        <w:left w:val="none" w:sz="0" w:space="0" w:color="auto"/>
                        <w:bottom w:val="none" w:sz="0" w:space="0" w:color="auto"/>
                        <w:right w:val="none" w:sz="0" w:space="0" w:color="auto"/>
                      </w:divBdr>
                      <w:divsChild>
                        <w:div w:id="391775277">
                          <w:marLeft w:val="0"/>
                          <w:marRight w:val="0"/>
                          <w:marTop w:val="0"/>
                          <w:marBottom w:val="0"/>
                          <w:divBdr>
                            <w:top w:val="none" w:sz="0" w:space="0" w:color="auto"/>
                            <w:left w:val="none" w:sz="0" w:space="0" w:color="auto"/>
                            <w:bottom w:val="none" w:sz="0" w:space="0" w:color="auto"/>
                            <w:right w:val="none" w:sz="0" w:space="0" w:color="auto"/>
                          </w:divBdr>
                        </w:div>
                      </w:divsChild>
                    </w:div>
                    <w:div w:id="1662853256">
                      <w:marLeft w:val="0"/>
                      <w:marRight w:val="0"/>
                      <w:marTop w:val="0"/>
                      <w:marBottom w:val="0"/>
                      <w:divBdr>
                        <w:top w:val="none" w:sz="0" w:space="0" w:color="auto"/>
                        <w:left w:val="none" w:sz="0" w:space="0" w:color="auto"/>
                        <w:bottom w:val="none" w:sz="0" w:space="0" w:color="auto"/>
                        <w:right w:val="none" w:sz="0" w:space="0" w:color="auto"/>
                      </w:divBdr>
                      <w:divsChild>
                        <w:div w:id="459152398">
                          <w:marLeft w:val="0"/>
                          <w:marRight w:val="0"/>
                          <w:marTop w:val="0"/>
                          <w:marBottom w:val="0"/>
                          <w:divBdr>
                            <w:top w:val="none" w:sz="0" w:space="0" w:color="auto"/>
                            <w:left w:val="none" w:sz="0" w:space="0" w:color="auto"/>
                            <w:bottom w:val="none" w:sz="0" w:space="0" w:color="auto"/>
                            <w:right w:val="none" w:sz="0" w:space="0" w:color="auto"/>
                          </w:divBdr>
                        </w:div>
                      </w:divsChild>
                    </w:div>
                    <w:div w:id="1556504846">
                      <w:marLeft w:val="0"/>
                      <w:marRight w:val="0"/>
                      <w:marTop w:val="0"/>
                      <w:marBottom w:val="0"/>
                      <w:divBdr>
                        <w:top w:val="none" w:sz="0" w:space="0" w:color="auto"/>
                        <w:left w:val="none" w:sz="0" w:space="0" w:color="auto"/>
                        <w:bottom w:val="none" w:sz="0" w:space="0" w:color="auto"/>
                        <w:right w:val="none" w:sz="0" w:space="0" w:color="auto"/>
                      </w:divBdr>
                      <w:divsChild>
                        <w:div w:id="221529949">
                          <w:marLeft w:val="0"/>
                          <w:marRight w:val="0"/>
                          <w:marTop w:val="0"/>
                          <w:marBottom w:val="0"/>
                          <w:divBdr>
                            <w:top w:val="none" w:sz="0" w:space="0" w:color="auto"/>
                            <w:left w:val="none" w:sz="0" w:space="0" w:color="auto"/>
                            <w:bottom w:val="none" w:sz="0" w:space="0" w:color="auto"/>
                            <w:right w:val="none" w:sz="0" w:space="0" w:color="auto"/>
                          </w:divBdr>
                        </w:div>
                      </w:divsChild>
                    </w:div>
                    <w:div w:id="137112746">
                      <w:marLeft w:val="0"/>
                      <w:marRight w:val="0"/>
                      <w:marTop w:val="0"/>
                      <w:marBottom w:val="0"/>
                      <w:divBdr>
                        <w:top w:val="none" w:sz="0" w:space="0" w:color="auto"/>
                        <w:left w:val="none" w:sz="0" w:space="0" w:color="auto"/>
                        <w:bottom w:val="none" w:sz="0" w:space="0" w:color="auto"/>
                        <w:right w:val="none" w:sz="0" w:space="0" w:color="auto"/>
                      </w:divBdr>
                      <w:divsChild>
                        <w:div w:id="2089377332">
                          <w:marLeft w:val="0"/>
                          <w:marRight w:val="0"/>
                          <w:marTop w:val="0"/>
                          <w:marBottom w:val="0"/>
                          <w:divBdr>
                            <w:top w:val="none" w:sz="0" w:space="0" w:color="auto"/>
                            <w:left w:val="none" w:sz="0" w:space="0" w:color="auto"/>
                            <w:bottom w:val="none" w:sz="0" w:space="0" w:color="auto"/>
                            <w:right w:val="none" w:sz="0" w:space="0" w:color="auto"/>
                          </w:divBdr>
                        </w:div>
                      </w:divsChild>
                    </w:div>
                    <w:div w:id="1483354866">
                      <w:marLeft w:val="0"/>
                      <w:marRight w:val="0"/>
                      <w:marTop w:val="0"/>
                      <w:marBottom w:val="0"/>
                      <w:divBdr>
                        <w:top w:val="none" w:sz="0" w:space="0" w:color="auto"/>
                        <w:left w:val="none" w:sz="0" w:space="0" w:color="auto"/>
                        <w:bottom w:val="none" w:sz="0" w:space="0" w:color="auto"/>
                        <w:right w:val="none" w:sz="0" w:space="0" w:color="auto"/>
                      </w:divBdr>
                      <w:divsChild>
                        <w:div w:id="221019807">
                          <w:marLeft w:val="0"/>
                          <w:marRight w:val="0"/>
                          <w:marTop w:val="0"/>
                          <w:marBottom w:val="0"/>
                          <w:divBdr>
                            <w:top w:val="none" w:sz="0" w:space="0" w:color="auto"/>
                            <w:left w:val="none" w:sz="0" w:space="0" w:color="auto"/>
                            <w:bottom w:val="none" w:sz="0" w:space="0" w:color="auto"/>
                            <w:right w:val="none" w:sz="0" w:space="0" w:color="auto"/>
                          </w:divBdr>
                        </w:div>
                      </w:divsChild>
                    </w:div>
                    <w:div w:id="936135836">
                      <w:marLeft w:val="0"/>
                      <w:marRight w:val="0"/>
                      <w:marTop w:val="0"/>
                      <w:marBottom w:val="0"/>
                      <w:divBdr>
                        <w:top w:val="none" w:sz="0" w:space="0" w:color="auto"/>
                        <w:left w:val="none" w:sz="0" w:space="0" w:color="auto"/>
                        <w:bottom w:val="none" w:sz="0" w:space="0" w:color="auto"/>
                        <w:right w:val="none" w:sz="0" w:space="0" w:color="auto"/>
                      </w:divBdr>
                      <w:divsChild>
                        <w:div w:id="234053577">
                          <w:marLeft w:val="0"/>
                          <w:marRight w:val="0"/>
                          <w:marTop w:val="0"/>
                          <w:marBottom w:val="0"/>
                          <w:divBdr>
                            <w:top w:val="none" w:sz="0" w:space="0" w:color="auto"/>
                            <w:left w:val="none" w:sz="0" w:space="0" w:color="auto"/>
                            <w:bottom w:val="none" w:sz="0" w:space="0" w:color="auto"/>
                            <w:right w:val="none" w:sz="0" w:space="0" w:color="auto"/>
                          </w:divBdr>
                        </w:div>
                      </w:divsChild>
                    </w:div>
                    <w:div w:id="1547840510">
                      <w:marLeft w:val="0"/>
                      <w:marRight w:val="0"/>
                      <w:marTop w:val="0"/>
                      <w:marBottom w:val="0"/>
                      <w:divBdr>
                        <w:top w:val="none" w:sz="0" w:space="0" w:color="auto"/>
                        <w:left w:val="none" w:sz="0" w:space="0" w:color="auto"/>
                        <w:bottom w:val="none" w:sz="0" w:space="0" w:color="auto"/>
                        <w:right w:val="none" w:sz="0" w:space="0" w:color="auto"/>
                      </w:divBdr>
                      <w:divsChild>
                        <w:div w:id="360473192">
                          <w:marLeft w:val="0"/>
                          <w:marRight w:val="0"/>
                          <w:marTop w:val="0"/>
                          <w:marBottom w:val="0"/>
                          <w:divBdr>
                            <w:top w:val="none" w:sz="0" w:space="0" w:color="auto"/>
                            <w:left w:val="none" w:sz="0" w:space="0" w:color="auto"/>
                            <w:bottom w:val="none" w:sz="0" w:space="0" w:color="auto"/>
                            <w:right w:val="none" w:sz="0" w:space="0" w:color="auto"/>
                          </w:divBdr>
                        </w:div>
                      </w:divsChild>
                    </w:div>
                    <w:div w:id="2004311325">
                      <w:marLeft w:val="0"/>
                      <w:marRight w:val="0"/>
                      <w:marTop w:val="0"/>
                      <w:marBottom w:val="0"/>
                      <w:divBdr>
                        <w:top w:val="none" w:sz="0" w:space="0" w:color="auto"/>
                        <w:left w:val="none" w:sz="0" w:space="0" w:color="auto"/>
                        <w:bottom w:val="none" w:sz="0" w:space="0" w:color="auto"/>
                        <w:right w:val="none" w:sz="0" w:space="0" w:color="auto"/>
                      </w:divBdr>
                      <w:divsChild>
                        <w:div w:id="860781917">
                          <w:marLeft w:val="0"/>
                          <w:marRight w:val="0"/>
                          <w:marTop w:val="0"/>
                          <w:marBottom w:val="0"/>
                          <w:divBdr>
                            <w:top w:val="none" w:sz="0" w:space="0" w:color="auto"/>
                            <w:left w:val="none" w:sz="0" w:space="0" w:color="auto"/>
                            <w:bottom w:val="none" w:sz="0" w:space="0" w:color="auto"/>
                            <w:right w:val="none" w:sz="0" w:space="0" w:color="auto"/>
                          </w:divBdr>
                        </w:div>
                      </w:divsChild>
                    </w:div>
                    <w:div w:id="97141415">
                      <w:marLeft w:val="0"/>
                      <w:marRight w:val="0"/>
                      <w:marTop w:val="0"/>
                      <w:marBottom w:val="0"/>
                      <w:divBdr>
                        <w:top w:val="none" w:sz="0" w:space="0" w:color="auto"/>
                        <w:left w:val="none" w:sz="0" w:space="0" w:color="auto"/>
                        <w:bottom w:val="none" w:sz="0" w:space="0" w:color="auto"/>
                        <w:right w:val="none" w:sz="0" w:space="0" w:color="auto"/>
                      </w:divBdr>
                      <w:divsChild>
                        <w:div w:id="885331352">
                          <w:marLeft w:val="0"/>
                          <w:marRight w:val="0"/>
                          <w:marTop w:val="0"/>
                          <w:marBottom w:val="0"/>
                          <w:divBdr>
                            <w:top w:val="none" w:sz="0" w:space="0" w:color="auto"/>
                            <w:left w:val="none" w:sz="0" w:space="0" w:color="auto"/>
                            <w:bottom w:val="none" w:sz="0" w:space="0" w:color="auto"/>
                            <w:right w:val="none" w:sz="0" w:space="0" w:color="auto"/>
                          </w:divBdr>
                        </w:div>
                      </w:divsChild>
                    </w:div>
                    <w:div w:id="67116186">
                      <w:marLeft w:val="0"/>
                      <w:marRight w:val="0"/>
                      <w:marTop w:val="0"/>
                      <w:marBottom w:val="0"/>
                      <w:divBdr>
                        <w:top w:val="none" w:sz="0" w:space="0" w:color="auto"/>
                        <w:left w:val="none" w:sz="0" w:space="0" w:color="auto"/>
                        <w:bottom w:val="none" w:sz="0" w:space="0" w:color="auto"/>
                        <w:right w:val="none" w:sz="0" w:space="0" w:color="auto"/>
                      </w:divBdr>
                      <w:divsChild>
                        <w:div w:id="349990486">
                          <w:marLeft w:val="0"/>
                          <w:marRight w:val="0"/>
                          <w:marTop w:val="0"/>
                          <w:marBottom w:val="0"/>
                          <w:divBdr>
                            <w:top w:val="none" w:sz="0" w:space="0" w:color="auto"/>
                            <w:left w:val="none" w:sz="0" w:space="0" w:color="auto"/>
                            <w:bottom w:val="none" w:sz="0" w:space="0" w:color="auto"/>
                            <w:right w:val="none" w:sz="0" w:space="0" w:color="auto"/>
                          </w:divBdr>
                        </w:div>
                      </w:divsChild>
                    </w:div>
                    <w:div w:id="367687023">
                      <w:marLeft w:val="0"/>
                      <w:marRight w:val="0"/>
                      <w:marTop w:val="0"/>
                      <w:marBottom w:val="0"/>
                      <w:divBdr>
                        <w:top w:val="none" w:sz="0" w:space="0" w:color="auto"/>
                        <w:left w:val="none" w:sz="0" w:space="0" w:color="auto"/>
                        <w:bottom w:val="none" w:sz="0" w:space="0" w:color="auto"/>
                        <w:right w:val="none" w:sz="0" w:space="0" w:color="auto"/>
                      </w:divBdr>
                      <w:divsChild>
                        <w:div w:id="1221791702">
                          <w:marLeft w:val="0"/>
                          <w:marRight w:val="0"/>
                          <w:marTop w:val="0"/>
                          <w:marBottom w:val="0"/>
                          <w:divBdr>
                            <w:top w:val="none" w:sz="0" w:space="0" w:color="auto"/>
                            <w:left w:val="none" w:sz="0" w:space="0" w:color="auto"/>
                            <w:bottom w:val="none" w:sz="0" w:space="0" w:color="auto"/>
                            <w:right w:val="none" w:sz="0" w:space="0" w:color="auto"/>
                          </w:divBdr>
                        </w:div>
                      </w:divsChild>
                    </w:div>
                    <w:div w:id="252250594">
                      <w:marLeft w:val="0"/>
                      <w:marRight w:val="0"/>
                      <w:marTop w:val="0"/>
                      <w:marBottom w:val="0"/>
                      <w:divBdr>
                        <w:top w:val="none" w:sz="0" w:space="0" w:color="auto"/>
                        <w:left w:val="none" w:sz="0" w:space="0" w:color="auto"/>
                        <w:bottom w:val="none" w:sz="0" w:space="0" w:color="auto"/>
                        <w:right w:val="none" w:sz="0" w:space="0" w:color="auto"/>
                      </w:divBdr>
                      <w:divsChild>
                        <w:div w:id="1344740641">
                          <w:marLeft w:val="0"/>
                          <w:marRight w:val="0"/>
                          <w:marTop w:val="0"/>
                          <w:marBottom w:val="0"/>
                          <w:divBdr>
                            <w:top w:val="none" w:sz="0" w:space="0" w:color="auto"/>
                            <w:left w:val="none" w:sz="0" w:space="0" w:color="auto"/>
                            <w:bottom w:val="none" w:sz="0" w:space="0" w:color="auto"/>
                            <w:right w:val="none" w:sz="0" w:space="0" w:color="auto"/>
                          </w:divBdr>
                        </w:div>
                      </w:divsChild>
                    </w:div>
                    <w:div w:id="1610308761">
                      <w:marLeft w:val="0"/>
                      <w:marRight w:val="0"/>
                      <w:marTop w:val="0"/>
                      <w:marBottom w:val="0"/>
                      <w:divBdr>
                        <w:top w:val="none" w:sz="0" w:space="0" w:color="auto"/>
                        <w:left w:val="none" w:sz="0" w:space="0" w:color="auto"/>
                        <w:bottom w:val="none" w:sz="0" w:space="0" w:color="auto"/>
                        <w:right w:val="none" w:sz="0" w:space="0" w:color="auto"/>
                      </w:divBdr>
                      <w:divsChild>
                        <w:div w:id="973490827">
                          <w:marLeft w:val="0"/>
                          <w:marRight w:val="0"/>
                          <w:marTop w:val="0"/>
                          <w:marBottom w:val="0"/>
                          <w:divBdr>
                            <w:top w:val="none" w:sz="0" w:space="0" w:color="auto"/>
                            <w:left w:val="none" w:sz="0" w:space="0" w:color="auto"/>
                            <w:bottom w:val="none" w:sz="0" w:space="0" w:color="auto"/>
                            <w:right w:val="none" w:sz="0" w:space="0" w:color="auto"/>
                          </w:divBdr>
                        </w:div>
                      </w:divsChild>
                    </w:div>
                    <w:div w:id="97718136">
                      <w:marLeft w:val="0"/>
                      <w:marRight w:val="0"/>
                      <w:marTop w:val="0"/>
                      <w:marBottom w:val="0"/>
                      <w:divBdr>
                        <w:top w:val="none" w:sz="0" w:space="0" w:color="auto"/>
                        <w:left w:val="none" w:sz="0" w:space="0" w:color="auto"/>
                        <w:bottom w:val="none" w:sz="0" w:space="0" w:color="auto"/>
                        <w:right w:val="none" w:sz="0" w:space="0" w:color="auto"/>
                      </w:divBdr>
                      <w:divsChild>
                        <w:div w:id="2075198197">
                          <w:marLeft w:val="0"/>
                          <w:marRight w:val="0"/>
                          <w:marTop w:val="0"/>
                          <w:marBottom w:val="0"/>
                          <w:divBdr>
                            <w:top w:val="none" w:sz="0" w:space="0" w:color="auto"/>
                            <w:left w:val="none" w:sz="0" w:space="0" w:color="auto"/>
                            <w:bottom w:val="none" w:sz="0" w:space="0" w:color="auto"/>
                            <w:right w:val="none" w:sz="0" w:space="0" w:color="auto"/>
                          </w:divBdr>
                        </w:div>
                      </w:divsChild>
                    </w:div>
                    <w:div w:id="1005402229">
                      <w:marLeft w:val="0"/>
                      <w:marRight w:val="0"/>
                      <w:marTop w:val="0"/>
                      <w:marBottom w:val="0"/>
                      <w:divBdr>
                        <w:top w:val="none" w:sz="0" w:space="0" w:color="auto"/>
                        <w:left w:val="none" w:sz="0" w:space="0" w:color="auto"/>
                        <w:bottom w:val="none" w:sz="0" w:space="0" w:color="auto"/>
                        <w:right w:val="none" w:sz="0" w:space="0" w:color="auto"/>
                      </w:divBdr>
                      <w:divsChild>
                        <w:div w:id="1898011616">
                          <w:marLeft w:val="0"/>
                          <w:marRight w:val="0"/>
                          <w:marTop w:val="0"/>
                          <w:marBottom w:val="0"/>
                          <w:divBdr>
                            <w:top w:val="none" w:sz="0" w:space="0" w:color="auto"/>
                            <w:left w:val="none" w:sz="0" w:space="0" w:color="auto"/>
                            <w:bottom w:val="none" w:sz="0" w:space="0" w:color="auto"/>
                            <w:right w:val="none" w:sz="0" w:space="0" w:color="auto"/>
                          </w:divBdr>
                        </w:div>
                      </w:divsChild>
                    </w:div>
                    <w:div w:id="380639712">
                      <w:marLeft w:val="0"/>
                      <w:marRight w:val="0"/>
                      <w:marTop w:val="0"/>
                      <w:marBottom w:val="0"/>
                      <w:divBdr>
                        <w:top w:val="none" w:sz="0" w:space="0" w:color="auto"/>
                        <w:left w:val="none" w:sz="0" w:space="0" w:color="auto"/>
                        <w:bottom w:val="none" w:sz="0" w:space="0" w:color="auto"/>
                        <w:right w:val="none" w:sz="0" w:space="0" w:color="auto"/>
                      </w:divBdr>
                      <w:divsChild>
                        <w:div w:id="1771661497">
                          <w:marLeft w:val="0"/>
                          <w:marRight w:val="0"/>
                          <w:marTop w:val="0"/>
                          <w:marBottom w:val="0"/>
                          <w:divBdr>
                            <w:top w:val="none" w:sz="0" w:space="0" w:color="auto"/>
                            <w:left w:val="none" w:sz="0" w:space="0" w:color="auto"/>
                            <w:bottom w:val="none" w:sz="0" w:space="0" w:color="auto"/>
                            <w:right w:val="none" w:sz="0" w:space="0" w:color="auto"/>
                          </w:divBdr>
                        </w:div>
                      </w:divsChild>
                    </w:div>
                    <w:div w:id="322390177">
                      <w:marLeft w:val="0"/>
                      <w:marRight w:val="0"/>
                      <w:marTop w:val="0"/>
                      <w:marBottom w:val="0"/>
                      <w:divBdr>
                        <w:top w:val="none" w:sz="0" w:space="0" w:color="auto"/>
                        <w:left w:val="none" w:sz="0" w:space="0" w:color="auto"/>
                        <w:bottom w:val="none" w:sz="0" w:space="0" w:color="auto"/>
                        <w:right w:val="none" w:sz="0" w:space="0" w:color="auto"/>
                      </w:divBdr>
                      <w:divsChild>
                        <w:div w:id="874078699">
                          <w:marLeft w:val="0"/>
                          <w:marRight w:val="0"/>
                          <w:marTop w:val="0"/>
                          <w:marBottom w:val="0"/>
                          <w:divBdr>
                            <w:top w:val="none" w:sz="0" w:space="0" w:color="auto"/>
                            <w:left w:val="none" w:sz="0" w:space="0" w:color="auto"/>
                            <w:bottom w:val="none" w:sz="0" w:space="0" w:color="auto"/>
                            <w:right w:val="none" w:sz="0" w:space="0" w:color="auto"/>
                          </w:divBdr>
                        </w:div>
                      </w:divsChild>
                    </w:div>
                    <w:div w:id="1192912766">
                      <w:marLeft w:val="0"/>
                      <w:marRight w:val="0"/>
                      <w:marTop w:val="0"/>
                      <w:marBottom w:val="0"/>
                      <w:divBdr>
                        <w:top w:val="none" w:sz="0" w:space="0" w:color="auto"/>
                        <w:left w:val="none" w:sz="0" w:space="0" w:color="auto"/>
                        <w:bottom w:val="none" w:sz="0" w:space="0" w:color="auto"/>
                        <w:right w:val="none" w:sz="0" w:space="0" w:color="auto"/>
                      </w:divBdr>
                      <w:divsChild>
                        <w:div w:id="1692218413">
                          <w:marLeft w:val="0"/>
                          <w:marRight w:val="0"/>
                          <w:marTop w:val="0"/>
                          <w:marBottom w:val="0"/>
                          <w:divBdr>
                            <w:top w:val="none" w:sz="0" w:space="0" w:color="auto"/>
                            <w:left w:val="none" w:sz="0" w:space="0" w:color="auto"/>
                            <w:bottom w:val="none" w:sz="0" w:space="0" w:color="auto"/>
                            <w:right w:val="none" w:sz="0" w:space="0" w:color="auto"/>
                          </w:divBdr>
                        </w:div>
                      </w:divsChild>
                    </w:div>
                    <w:div w:id="1042678012">
                      <w:marLeft w:val="0"/>
                      <w:marRight w:val="0"/>
                      <w:marTop w:val="0"/>
                      <w:marBottom w:val="0"/>
                      <w:divBdr>
                        <w:top w:val="none" w:sz="0" w:space="0" w:color="auto"/>
                        <w:left w:val="none" w:sz="0" w:space="0" w:color="auto"/>
                        <w:bottom w:val="none" w:sz="0" w:space="0" w:color="auto"/>
                        <w:right w:val="none" w:sz="0" w:space="0" w:color="auto"/>
                      </w:divBdr>
                      <w:divsChild>
                        <w:div w:id="1890451471">
                          <w:marLeft w:val="0"/>
                          <w:marRight w:val="0"/>
                          <w:marTop w:val="0"/>
                          <w:marBottom w:val="0"/>
                          <w:divBdr>
                            <w:top w:val="none" w:sz="0" w:space="0" w:color="auto"/>
                            <w:left w:val="none" w:sz="0" w:space="0" w:color="auto"/>
                            <w:bottom w:val="none" w:sz="0" w:space="0" w:color="auto"/>
                            <w:right w:val="none" w:sz="0" w:space="0" w:color="auto"/>
                          </w:divBdr>
                        </w:div>
                      </w:divsChild>
                    </w:div>
                    <w:div w:id="1737585471">
                      <w:marLeft w:val="0"/>
                      <w:marRight w:val="0"/>
                      <w:marTop w:val="0"/>
                      <w:marBottom w:val="0"/>
                      <w:divBdr>
                        <w:top w:val="none" w:sz="0" w:space="0" w:color="auto"/>
                        <w:left w:val="none" w:sz="0" w:space="0" w:color="auto"/>
                        <w:bottom w:val="none" w:sz="0" w:space="0" w:color="auto"/>
                        <w:right w:val="none" w:sz="0" w:space="0" w:color="auto"/>
                      </w:divBdr>
                      <w:divsChild>
                        <w:div w:id="1144003422">
                          <w:marLeft w:val="0"/>
                          <w:marRight w:val="0"/>
                          <w:marTop w:val="0"/>
                          <w:marBottom w:val="0"/>
                          <w:divBdr>
                            <w:top w:val="none" w:sz="0" w:space="0" w:color="auto"/>
                            <w:left w:val="none" w:sz="0" w:space="0" w:color="auto"/>
                            <w:bottom w:val="none" w:sz="0" w:space="0" w:color="auto"/>
                            <w:right w:val="none" w:sz="0" w:space="0" w:color="auto"/>
                          </w:divBdr>
                        </w:div>
                      </w:divsChild>
                    </w:div>
                    <w:div w:id="62797877">
                      <w:marLeft w:val="0"/>
                      <w:marRight w:val="0"/>
                      <w:marTop w:val="0"/>
                      <w:marBottom w:val="0"/>
                      <w:divBdr>
                        <w:top w:val="none" w:sz="0" w:space="0" w:color="auto"/>
                        <w:left w:val="none" w:sz="0" w:space="0" w:color="auto"/>
                        <w:bottom w:val="none" w:sz="0" w:space="0" w:color="auto"/>
                        <w:right w:val="none" w:sz="0" w:space="0" w:color="auto"/>
                      </w:divBdr>
                      <w:divsChild>
                        <w:div w:id="1771972791">
                          <w:marLeft w:val="0"/>
                          <w:marRight w:val="0"/>
                          <w:marTop w:val="0"/>
                          <w:marBottom w:val="0"/>
                          <w:divBdr>
                            <w:top w:val="none" w:sz="0" w:space="0" w:color="auto"/>
                            <w:left w:val="none" w:sz="0" w:space="0" w:color="auto"/>
                            <w:bottom w:val="none" w:sz="0" w:space="0" w:color="auto"/>
                            <w:right w:val="none" w:sz="0" w:space="0" w:color="auto"/>
                          </w:divBdr>
                        </w:div>
                      </w:divsChild>
                    </w:div>
                    <w:div w:id="904874089">
                      <w:marLeft w:val="0"/>
                      <w:marRight w:val="0"/>
                      <w:marTop w:val="0"/>
                      <w:marBottom w:val="0"/>
                      <w:divBdr>
                        <w:top w:val="none" w:sz="0" w:space="0" w:color="auto"/>
                        <w:left w:val="none" w:sz="0" w:space="0" w:color="auto"/>
                        <w:bottom w:val="none" w:sz="0" w:space="0" w:color="auto"/>
                        <w:right w:val="none" w:sz="0" w:space="0" w:color="auto"/>
                      </w:divBdr>
                      <w:divsChild>
                        <w:div w:id="1490289052">
                          <w:marLeft w:val="0"/>
                          <w:marRight w:val="0"/>
                          <w:marTop w:val="0"/>
                          <w:marBottom w:val="0"/>
                          <w:divBdr>
                            <w:top w:val="none" w:sz="0" w:space="0" w:color="auto"/>
                            <w:left w:val="none" w:sz="0" w:space="0" w:color="auto"/>
                            <w:bottom w:val="none" w:sz="0" w:space="0" w:color="auto"/>
                            <w:right w:val="none" w:sz="0" w:space="0" w:color="auto"/>
                          </w:divBdr>
                        </w:div>
                      </w:divsChild>
                    </w:div>
                    <w:div w:id="352875980">
                      <w:marLeft w:val="0"/>
                      <w:marRight w:val="0"/>
                      <w:marTop w:val="0"/>
                      <w:marBottom w:val="0"/>
                      <w:divBdr>
                        <w:top w:val="none" w:sz="0" w:space="0" w:color="auto"/>
                        <w:left w:val="none" w:sz="0" w:space="0" w:color="auto"/>
                        <w:bottom w:val="none" w:sz="0" w:space="0" w:color="auto"/>
                        <w:right w:val="none" w:sz="0" w:space="0" w:color="auto"/>
                      </w:divBdr>
                      <w:divsChild>
                        <w:div w:id="123744060">
                          <w:marLeft w:val="0"/>
                          <w:marRight w:val="0"/>
                          <w:marTop w:val="0"/>
                          <w:marBottom w:val="0"/>
                          <w:divBdr>
                            <w:top w:val="none" w:sz="0" w:space="0" w:color="auto"/>
                            <w:left w:val="none" w:sz="0" w:space="0" w:color="auto"/>
                            <w:bottom w:val="none" w:sz="0" w:space="0" w:color="auto"/>
                            <w:right w:val="none" w:sz="0" w:space="0" w:color="auto"/>
                          </w:divBdr>
                        </w:div>
                      </w:divsChild>
                    </w:div>
                    <w:div w:id="1821577328">
                      <w:marLeft w:val="0"/>
                      <w:marRight w:val="0"/>
                      <w:marTop w:val="0"/>
                      <w:marBottom w:val="0"/>
                      <w:divBdr>
                        <w:top w:val="none" w:sz="0" w:space="0" w:color="auto"/>
                        <w:left w:val="none" w:sz="0" w:space="0" w:color="auto"/>
                        <w:bottom w:val="none" w:sz="0" w:space="0" w:color="auto"/>
                        <w:right w:val="none" w:sz="0" w:space="0" w:color="auto"/>
                      </w:divBdr>
                      <w:divsChild>
                        <w:div w:id="995646867">
                          <w:marLeft w:val="0"/>
                          <w:marRight w:val="0"/>
                          <w:marTop w:val="0"/>
                          <w:marBottom w:val="0"/>
                          <w:divBdr>
                            <w:top w:val="none" w:sz="0" w:space="0" w:color="auto"/>
                            <w:left w:val="none" w:sz="0" w:space="0" w:color="auto"/>
                            <w:bottom w:val="none" w:sz="0" w:space="0" w:color="auto"/>
                            <w:right w:val="none" w:sz="0" w:space="0" w:color="auto"/>
                          </w:divBdr>
                        </w:div>
                      </w:divsChild>
                    </w:div>
                    <w:div w:id="688409157">
                      <w:marLeft w:val="0"/>
                      <w:marRight w:val="0"/>
                      <w:marTop w:val="0"/>
                      <w:marBottom w:val="0"/>
                      <w:divBdr>
                        <w:top w:val="none" w:sz="0" w:space="0" w:color="auto"/>
                        <w:left w:val="none" w:sz="0" w:space="0" w:color="auto"/>
                        <w:bottom w:val="none" w:sz="0" w:space="0" w:color="auto"/>
                        <w:right w:val="none" w:sz="0" w:space="0" w:color="auto"/>
                      </w:divBdr>
                      <w:divsChild>
                        <w:div w:id="468011177">
                          <w:marLeft w:val="0"/>
                          <w:marRight w:val="0"/>
                          <w:marTop w:val="0"/>
                          <w:marBottom w:val="0"/>
                          <w:divBdr>
                            <w:top w:val="none" w:sz="0" w:space="0" w:color="auto"/>
                            <w:left w:val="none" w:sz="0" w:space="0" w:color="auto"/>
                            <w:bottom w:val="none" w:sz="0" w:space="0" w:color="auto"/>
                            <w:right w:val="none" w:sz="0" w:space="0" w:color="auto"/>
                          </w:divBdr>
                        </w:div>
                      </w:divsChild>
                    </w:div>
                    <w:div w:id="1983997517">
                      <w:marLeft w:val="0"/>
                      <w:marRight w:val="0"/>
                      <w:marTop w:val="0"/>
                      <w:marBottom w:val="0"/>
                      <w:divBdr>
                        <w:top w:val="none" w:sz="0" w:space="0" w:color="auto"/>
                        <w:left w:val="none" w:sz="0" w:space="0" w:color="auto"/>
                        <w:bottom w:val="none" w:sz="0" w:space="0" w:color="auto"/>
                        <w:right w:val="none" w:sz="0" w:space="0" w:color="auto"/>
                      </w:divBdr>
                      <w:divsChild>
                        <w:div w:id="1429425811">
                          <w:marLeft w:val="0"/>
                          <w:marRight w:val="0"/>
                          <w:marTop w:val="0"/>
                          <w:marBottom w:val="0"/>
                          <w:divBdr>
                            <w:top w:val="none" w:sz="0" w:space="0" w:color="auto"/>
                            <w:left w:val="none" w:sz="0" w:space="0" w:color="auto"/>
                            <w:bottom w:val="none" w:sz="0" w:space="0" w:color="auto"/>
                            <w:right w:val="none" w:sz="0" w:space="0" w:color="auto"/>
                          </w:divBdr>
                        </w:div>
                      </w:divsChild>
                    </w:div>
                    <w:div w:id="1979727185">
                      <w:marLeft w:val="0"/>
                      <w:marRight w:val="0"/>
                      <w:marTop w:val="0"/>
                      <w:marBottom w:val="0"/>
                      <w:divBdr>
                        <w:top w:val="none" w:sz="0" w:space="0" w:color="auto"/>
                        <w:left w:val="none" w:sz="0" w:space="0" w:color="auto"/>
                        <w:bottom w:val="none" w:sz="0" w:space="0" w:color="auto"/>
                        <w:right w:val="none" w:sz="0" w:space="0" w:color="auto"/>
                      </w:divBdr>
                      <w:divsChild>
                        <w:div w:id="1148788391">
                          <w:marLeft w:val="0"/>
                          <w:marRight w:val="0"/>
                          <w:marTop w:val="0"/>
                          <w:marBottom w:val="0"/>
                          <w:divBdr>
                            <w:top w:val="none" w:sz="0" w:space="0" w:color="auto"/>
                            <w:left w:val="none" w:sz="0" w:space="0" w:color="auto"/>
                            <w:bottom w:val="none" w:sz="0" w:space="0" w:color="auto"/>
                            <w:right w:val="none" w:sz="0" w:space="0" w:color="auto"/>
                          </w:divBdr>
                        </w:div>
                      </w:divsChild>
                    </w:div>
                    <w:div w:id="1555654529">
                      <w:marLeft w:val="0"/>
                      <w:marRight w:val="0"/>
                      <w:marTop w:val="0"/>
                      <w:marBottom w:val="0"/>
                      <w:divBdr>
                        <w:top w:val="none" w:sz="0" w:space="0" w:color="auto"/>
                        <w:left w:val="none" w:sz="0" w:space="0" w:color="auto"/>
                        <w:bottom w:val="none" w:sz="0" w:space="0" w:color="auto"/>
                        <w:right w:val="none" w:sz="0" w:space="0" w:color="auto"/>
                      </w:divBdr>
                      <w:divsChild>
                        <w:div w:id="199741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68888">
              <w:marLeft w:val="0"/>
              <w:marRight w:val="0"/>
              <w:marTop w:val="0"/>
              <w:marBottom w:val="0"/>
              <w:divBdr>
                <w:top w:val="none" w:sz="0" w:space="0" w:color="auto"/>
                <w:left w:val="none" w:sz="0" w:space="0" w:color="auto"/>
                <w:bottom w:val="none" w:sz="0" w:space="0" w:color="auto"/>
                <w:right w:val="none" w:sz="0" w:space="0" w:color="auto"/>
              </w:divBdr>
            </w:div>
            <w:div w:id="1220479861">
              <w:marLeft w:val="0"/>
              <w:marRight w:val="0"/>
              <w:marTop w:val="0"/>
              <w:marBottom w:val="0"/>
              <w:divBdr>
                <w:top w:val="none" w:sz="0" w:space="0" w:color="auto"/>
                <w:left w:val="none" w:sz="0" w:space="0" w:color="auto"/>
                <w:bottom w:val="none" w:sz="0" w:space="0" w:color="auto"/>
                <w:right w:val="none" w:sz="0" w:space="0" w:color="auto"/>
              </w:divBdr>
            </w:div>
            <w:div w:id="584270011">
              <w:marLeft w:val="0"/>
              <w:marRight w:val="0"/>
              <w:marTop w:val="0"/>
              <w:marBottom w:val="0"/>
              <w:divBdr>
                <w:top w:val="none" w:sz="0" w:space="0" w:color="auto"/>
                <w:left w:val="none" w:sz="0" w:space="0" w:color="auto"/>
                <w:bottom w:val="none" w:sz="0" w:space="0" w:color="auto"/>
                <w:right w:val="none" w:sz="0" w:space="0" w:color="auto"/>
              </w:divBdr>
            </w:div>
            <w:div w:id="1864128268">
              <w:marLeft w:val="0"/>
              <w:marRight w:val="0"/>
              <w:marTop w:val="0"/>
              <w:marBottom w:val="0"/>
              <w:divBdr>
                <w:top w:val="none" w:sz="0" w:space="0" w:color="auto"/>
                <w:left w:val="none" w:sz="0" w:space="0" w:color="auto"/>
                <w:bottom w:val="none" w:sz="0" w:space="0" w:color="auto"/>
                <w:right w:val="none" w:sz="0" w:space="0" w:color="auto"/>
              </w:divBdr>
            </w:div>
            <w:div w:id="408624558">
              <w:marLeft w:val="0"/>
              <w:marRight w:val="0"/>
              <w:marTop w:val="0"/>
              <w:marBottom w:val="0"/>
              <w:divBdr>
                <w:top w:val="none" w:sz="0" w:space="0" w:color="auto"/>
                <w:left w:val="none" w:sz="0" w:space="0" w:color="auto"/>
                <w:bottom w:val="none" w:sz="0" w:space="0" w:color="auto"/>
                <w:right w:val="none" w:sz="0" w:space="0" w:color="auto"/>
              </w:divBdr>
            </w:div>
            <w:div w:id="567307926">
              <w:marLeft w:val="0"/>
              <w:marRight w:val="0"/>
              <w:marTop w:val="0"/>
              <w:marBottom w:val="0"/>
              <w:divBdr>
                <w:top w:val="none" w:sz="0" w:space="0" w:color="auto"/>
                <w:left w:val="none" w:sz="0" w:space="0" w:color="auto"/>
                <w:bottom w:val="none" w:sz="0" w:space="0" w:color="auto"/>
                <w:right w:val="none" w:sz="0" w:space="0" w:color="auto"/>
              </w:divBdr>
            </w:div>
            <w:div w:id="270743411">
              <w:marLeft w:val="0"/>
              <w:marRight w:val="0"/>
              <w:marTop w:val="0"/>
              <w:marBottom w:val="0"/>
              <w:divBdr>
                <w:top w:val="none" w:sz="0" w:space="0" w:color="auto"/>
                <w:left w:val="none" w:sz="0" w:space="0" w:color="auto"/>
                <w:bottom w:val="none" w:sz="0" w:space="0" w:color="auto"/>
                <w:right w:val="none" w:sz="0" w:space="0" w:color="auto"/>
              </w:divBdr>
            </w:div>
            <w:div w:id="1358039908">
              <w:marLeft w:val="0"/>
              <w:marRight w:val="0"/>
              <w:marTop w:val="0"/>
              <w:marBottom w:val="0"/>
              <w:divBdr>
                <w:top w:val="none" w:sz="0" w:space="0" w:color="auto"/>
                <w:left w:val="none" w:sz="0" w:space="0" w:color="auto"/>
                <w:bottom w:val="none" w:sz="0" w:space="0" w:color="auto"/>
                <w:right w:val="none" w:sz="0" w:space="0" w:color="auto"/>
              </w:divBdr>
            </w:div>
            <w:div w:id="2062054821">
              <w:marLeft w:val="0"/>
              <w:marRight w:val="0"/>
              <w:marTop w:val="0"/>
              <w:marBottom w:val="0"/>
              <w:divBdr>
                <w:top w:val="none" w:sz="0" w:space="0" w:color="auto"/>
                <w:left w:val="none" w:sz="0" w:space="0" w:color="auto"/>
                <w:bottom w:val="none" w:sz="0" w:space="0" w:color="auto"/>
                <w:right w:val="none" w:sz="0" w:space="0" w:color="auto"/>
              </w:divBdr>
            </w:div>
            <w:div w:id="1500267968">
              <w:marLeft w:val="0"/>
              <w:marRight w:val="0"/>
              <w:marTop w:val="0"/>
              <w:marBottom w:val="0"/>
              <w:divBdr>
                <w:top w:val="none" w:sz="0" w:space="0" w:color="auto"/>
                <w:left w:val="none" w:sz="0" w:space="0" w:color="auto"/>
                <w:bottom w:val="none" w:sz="0" w:space="0" w:color="auto"/>
                <w:right w:val="none" w:sz="0" w:space="0" w:color="auto"/>
              </w:divBdr>
            </w:div>
            <w:div w:id="1721780516">
              <w:marLeft w:val="0"/>
              <w:marRight w:val="0"/>
              <w:marTop w:val="0"/>
              <w:marBottom w:val="0"/>
              <w:divBdr>
                <w:top w:val="none" w:sz="0" w:space="0" w:color="auto"/>
                <w:left w:val="none" w:sz="0" w:space="0" w:color="auto"/>
                <w:bottom w:val="none" w:sz="0" w:space="0" w:color="auto"/>
                <w:right w:val="none" w:sz="0" w:space="0" w:color="auto"/>
              </w:divBdr>
            </w:div>
            <w:div w:id="312833108">
              <w:marLeft w:val="0"/>
              <w:marRight w:val="0"/>
              <w:marTop w:val="0"/>
              <w:marBottom w:val="0"/>
              <w:divBdr>
                <w:top w:val="none" w:sz="0" w:space="0" w:color="auto"/>
                <w:left w:val="none" w:sz="0" w:space="0" w:color="auto"/>
                <w:bottom w:val="none" w:sz="0" w:space="0" w:color="auto"/>
                <w:right w:val="none" w:sz="0" w:space="0" w:color="auto"/>
              </w:divBdr>
            </w:div>
          </w:divsChild>
        </w:div>
        <w:div w:id="1491409672">
          <w:marLeft w:val="0"/>
          <w:marRight w:val="0"/>
          <w:marTop w:val="0"/>
          <w:marBottom w:val="0"/>
          <w:divBdr>
            <w:top w:val="none" w:sz="0" w:space="0" w:color="auto"/>
            <w:left w:val="none" w:sz="0" w:space="0" w:color="auto"/>
            <w:bottom w:val="none" w:sz="0" w:space="0" w:color="auto"/>
            <w:right w:val="none" w:sz="0" w:space="0" w:color="auto"/>
          </w:divBdr>
        </w:div>
        <w:div w:id="253171088">
          <w:marLeft w:val="0"/>
          <w:marRight w:val="0"/>
          <w:marTop w:val="0"/>
          <w:marBottom w:val="0"/>
          <w:divBdr>
            <w:top w:val="none" w:sz="0" w:space="0" w:color="auto"/>
            <w:left w:val="none" w:sz="0" w:space="0" w:color="auto"/>
            <w:bottom w:val="none" w:sz="0" w:space="0" w:color="auto"/>
            <w:right w:val="none" w:sz="0" w:space="0" w:color="auto"/>
          </w:divBdr>
        </w:div>
        <w:div w:id="829831414">
          <w:marLeft w:val="0"/>
          <w:marRight w:val="0"/>
          <w:marTop w:val="0"/>
          <w:marBottom w:val="0"/>
          <w:divBdr>
            <w:top w:val="none" w:sz="0" w:space="0" w:color="auto"/>
            <w:left w:val="none" w:sz="0" w:space="0" w:color="auto"/>
            <w:bottom w:val="none" w:sz="0" w:space="0" w:color="auto"/>
            <w:right w:val="none" w:sz="0" w:space="0" w:color="auto"/>
          </w:divBdr>
        </w:div>
        <w:div w:id="1625965451">
          <w:marLeft w:val="0"/>
          <w:marRight w:val="0"/>
          <w:marTop w:val="0"/>
          <w:marBottom w:val="0"/>
          <w:divBdr>
            <w:top w:val="none" w:sz="0" w:space="0" w:color="auto"/>
            <w:left w:val="none" w:sz="0" w:space="0" w:color="auto"/>
            <w:bottom w:val="none" w:sz="0" w:space="0" w:color="auto"/>
            <w:right w:val="none" w:sz="0" w:space="0" w:color="auto"/>
          </w:divBdr>
        </w:div>
        <w:div w:id="1176071517">
          <w:marLeft w:val="0"/>
          <w:marRight w:val="0"/>
          <w:marTop w:val="0"/>
          <w:marBottom w:val="0"/>
          <w:divBdr>
            <w:top w:val="none" w:sz="0" w:space="0" w:color="auto"/>
            <w:left w:val="none" w:sz="0" w:space="0" w:color="auto"/>
            <w:bottom w:val="none" w:sz="0" w:space="0" w:color="auto"/>
            <w:right w:val="none" w:sz="0" w:space="0" w:color="auto"/>
          </w:divBdr>
        </w:div>
        <w:div w:id="554464212">
          <w:marLeft w:val="0"/>
          <w:marRight w:val="0"/>
          <w:marTop w:val="0"/>
          <w:marBottom w:val="0"/>
          <w:divBdr>
            <w:top w:val="none" w:sz="0" w:space="0" w:color="auto"/>
            <w:left w:val="none" w:sz="0" w:space="0" w:color="auto"/>
            <w:bottom w:val="none" w:sz="0" w:space="0" w:color="auto"/>
            <w:right w:val="none" w:sz="0" w:space="0" w:color="auto"/>
          </w:divBdr>
        </w:div>
        <w:div w:id="996570966">
          <w:marLeft w:val="0"/>
          <w:marRight w:val="0"/>
          <w:marTop w:val="0"/>
          <w:marBottom w:val="0"/>
          <w:divBdr>
            <w:top w:val="none" w:sz="0" w:space="0" w:color="auto"/>
            <w:left w:val="none" w:sz="0" w:space="0" w:color="auto"/>
            <w:bottom w:val="none" w:sz="0" w:space="0" w:color="auto"/>
            <w:right w:val="none" w:sz="0" w:space="0" w:color="auto"/>
          </w:divBdr>
        </w:div>
        <w:div w:id="1316497469">
          <w:marLeft w:val="0"/>
          <w:marRight w:val="0"/>
          <w:marTop w:val="0"/>
          <w:marBottom w:val="0"/>
          <w:divBdr>
            <w:top w:val="none" w:sz="0" w:space="0" w:color="auto"/>
            <w:left w:val="none" w:sz="0" w:space="0" w:color="auto"/>
            <w:bottom w:val="none" w:sz="0" w:space="0" w:color="auto"/>
            <w:right w:val="none" w:sz="0" w:space="0" w:color="auto"/>
          </w:divBdr>
        </w:div>
        <w:div w:id="832182964">
          <w:marLeft w:val="0"/>
          <w:marRight w:val="0"/>
          <w:marTop w:val="0"/>
          <w:marBottom w:val="0"/>
          <w:divBdr>
            <w:top w:val="none" w:sz="0" w:space="0" w:color="auto"/>
            <w:left w:val="none" w:sz="0" w:space="0" w:color="auto"/>
            <w:bottom w:val="none" w:sz="0" w:space="0" w:color="auto"/>
            <w:right w:val="none" w:sz="0" w:space="0" w:color="auto"/>
          </w:divBdr>
        </w:div>
        <w:div w:id="148249778">
          <w:marLeft w:val="0"/>
          <w:marRight w:val="0"/>
          <w:marTop w:val="0"/>
          <w:marBottom w:val="0"/>
          <w:divBdr>
            <w:top w:val="none" w:sz="0" w:space="0" w:color="auto"/>
            <w:left w:val="none" w:sz="0" w:space="0" w:color="auto"/>
            <w:bottom w:val="none" w:sz="0" w:space="0" w:color="auto"/>
            <w:right w:val="none" w:sz="0" w:space="0" w:color="auto"/>
          </w:divBdr>
        </w:div>
        <w:div w:id="1682121814">
          <w:marLeft w:val="0"/>
          <w:marRight w:val="0"/>
          <w:marTop w:val="0"/>
          <w:marBottom w:val="0"/>
          <w:divBdr>
            <w:top w:val="none" w:sz="0" w:space="0" w:color="auto"/>
            <w:left w:val="none" w:sz="0" w:space="0" w:color="auto"/>
            <w:bottom w:val="none" w:sz="0" w:space="0" w:color="auto"/>
            <w:right w:val="none" w:sz="0" w:space="0" w:color="auto"/>
          </w:divBdr>
        </w:div>
        <w:div w:id="205991833">
          <w:marLeft w:val="0"/>
          <w:marRight w:val="0"/>
          <w:marTop w:val="0"/>
          <w:marBottom w:val="0"/>
          <w:divBdr>
            <w:top w:val="none" w:sz="0" w:space="0" w:color="auto"/>
            <w:left w:val="none" w:sz="0" w:space="0" w:color="auto"/>
            <w:bottom w:val="none" w:sz="0" w:space="0" w:color="auto"/>
            <w:right w:val="none" w:sz="0" w:space="0" w:color="auto"/>
          </w:divBdr>
        </w:div>
        <w:div w:id="197813184">
          <w:marLeft w:val="0"/>
          <w:marRight w:val="0"/>
          <w:marTop w:val="0"/>
          <w:marBottom w:val="0"/>
          <w:divBdr>
            <w:top w:val="none" w:sz="0" w:space="0" w:color="auto"/>
            <w:left w:val="none" w:sz="0" w:space="0" w:color="auto"/>
            <w:bottom w:val="none" w:sz="0" w:space="0" w:color="auto"/>
            <w:right w:val="none" w:sz="0" w:space="0" w:color="auto"/>
          </w:divBdr>
        </w:div>
        <w:div w:id="1911034187">
          <w:marLeft w:val="0"/>
          <w:marRight w:val="0"/>
          <w:marTop w:val="0"/>
          <w:marBottom w:val="0"/>
          <w:divBdr>
            <w:top w:val="none" w:sz="0" w:space="0" w:color="auto"/>
            <w:left w:val="none" w:sz="0" w:space="0" w:color="auto"/>
            <w:bottom w:val="none" w:sz="0" w:space="0" w:color="auto"/>
            <w:right w:val="none" w:sz="0" w:space="0" w:color="auto"/>
          </w:divBdr>
        </w:div>
        <w:div w:id="1913392954">
          <w:marLeft w:val="0"/>
          <w:marRight w:val="0"/>
          <w:marTop w:val="0"/>
          <w:marBottom w:val="0"/>
          <w:divBdr>
            <w:top w:val="none" w:sz="0" w:space="0" w:color="auto"/>
            <w:left w:val="none" w:sz="0" w:space="0" w:color="auto"/>
            <w:bottom w:val="none" w:sz="0" w:space="0" w:color="auto"/>
            <w:right w:val="none" w:sz="0" w:space="0" w:color="auto"/>
          </w:divBdr>
        </w:div>
        <w:div w:id="760762523">
          <w:marLeft w:val="0"/>
          <w:marRight w:val="0"/>
          <w:marTop w:val="0"/>
          <w:marBottom w:val="0"/>
          <w:divBdr>
            <w:top w:val="none" w:sz="0" w:space="0" w:color="auto"/>
            <w:left w:val="none" w:sz="0" w:space="0" w:color="auto"/>
            <w:bottom w:val="none" w:sz="0" w:space="0" w:color="auto"/>
            <w:right w:val="none" w:sz="0" w:space="0" w:color="auto"/>
          </w:divBdr>
        </w:div>
        <w:div w:id="1772311798">
          <w:marLeft w:val="0"/>
          <w:marRight w:val="0"/>
          <w:marTop w:val="0"/>
          <w:marBottom w:val="0"/>
          <w:divBdr>
            <w:top w:val="none" w:sz="0" w:space="0" w:color="auto"/>
            <w:left w:val="none" w:sz="0" w:space="0" w:color="auto"/>
            <w:bottom w:val="none" w:sz="0" w:space="0" w:color="auto"/>
            <w:right w:val="none" w:sz="0" w:space="0" w:color="auto"/>
          </w:divBdr>
        </w:div>
        <w:div w:id="12002186">
          <w:marLeft w:val="0"/>
          <w:marRight w:val="0"/>
          <w:marTop w:val="0"/>
          <w:marBottom w:val="0"/>
          <w:divBdr>
            <w:top w:val="none" w:sz="0" w:space="0" w:color="auto"/>
            <w:left w:val="none" w:sz="0" w:space="0" w:color="auto"/>
            <w:bottom w:val="none" w:sz="0" w:space="0" w:color="auto"/>
            <w:right w:val="none" w:sz="0" w:space="0" w:color="auto"/>
          </w:divBdr>
        </w:div>
        <w:div w:id="1994750702">
          <w:marLeft w:val="0"/>
          <w:marRight w:val="0"/>
          <w:marTop w:val="0"/>
          <w:marBottom w:val="0"/>
          <w:divBdr>
            <w:top w:val="none" w:sz="0" w:space="0" w:color="auto"/>
            <w:left w:val="none" w:sz="0" w:space="0" w:color="auto"/>
            <w:bottom w:val="none" w:sz="0" w:space="0" w:color="auto"/>
            <w:right w:val="none" w:sz="0" w:space="0" w:color="auto"/>
          </w:divBdr>
        </w:div>
        <w:div w:id="802574120">
          <w:marLeft w:val="0"/>
          <w:marRight w:val="0"/>
          <w:marTop w:val="0"/>
          <w:marBottom w:val="0"/>
          <w:divBdr>
            <w:top w:val="none" w:sz="0" w:space="0" w:color="auto"/>
            <w:left w:val="none" w:sz="0" w:space="0" w:color="auto"/>
            <w:bottom w:val="none" w:sz="0" w:space="0" w:color="auto"/>
            <w:right w:val="none" w:sz="0" w:space="0" w:color="auto"/>
          </w:divBdr>
        </w:div>
        <w:div w:id="1380713169">
          <w:marLeft w:val="0"/>
          <w:marRight w:val="0"/>
          <w:marTop w:val="0"/>
          <w:marBottom w:val="0"/>
          <w:divBdr>
            <w:top w:val="none" w:sz="0" w:space="0" w:color="auto"/>
            <w:left w:val="none" w:sz="0" w:space="0" w:color="auto"/>
            <w:bottom w:val="none" w:sz="0" w:space="0" w:color="auto"/>
            <w:right w:val="none" w:sz="0" w:space="0" w:color="auto"/>
          </w:divBdr>
        </w:div>
        <w:div w:id="647563015">
          <w:marLeft w:val="0"/>
          <w:marRight w:val="0"/>
          <w:marTop w:val="0"/>
          <w:marBottom w:val="0"/>
          <w:divBdr>
            <w:top w:val="none" w:sz="0" w:space="0" w:color="auto"/>
            <w:left w:val="none" w:sz="0" w:space="0" w:color="auto"/>
            <w:bottom w:val="none" w:sz="0" w:space="0" w:color="auto"/>
            <w:right w:val="none" w:sz="0" w:space="0" w:color="auto"/>
          </w:divBdr>
        </w:div>
        <w:div w:id="676423043">
          <w:marLeft w:val="0"/>
          <w:marRight w:val="0"/>
          <w:marTop w:val="0"/>
          <w:marBottom w:val="0"/>
          <w:divBdr>
            <w:top w:val="none" w:sz="0" w:space="0" w:color="auto"/>
            <w:left w:val="none" w:sz="0" w:space="0" w:color="auto"/>
            <w:bottom w:val="none" w:sz="0" w:space="0" w:color="auto"/>
            <w:right w:val="none" w:sz="0" w:space="0" w:color="auto"/>
          </w:divBdr>
        </w:div>
        <w:div w:id="52508357">
          <w:marLeft w:val="0"/>
          <w:marRight w:val="0"/>
          <w:marTop w:val="0"/>
          <w:marBottom w:val="0"/>
          <w:divBdr>
            <w:top w:val="none" w:sz="0" w:space="0" w:color="auto"/>
            <w:left w:val="none" w:sz="0" w:space="0" w:color="auto"/>
            <w:bottom w:val="none" w:sz="0" w:space="0" w:color="auto"/>
            <w:right w:val="none" w:sz="0" w:space="0" w:color="auto"/>
          </w:divBdr>
        </w:div>
        <w:div w:id="1095516380">
          <w:marLeft w:val="0"/>
          <w:marRight w:val="0"/>
          <w:marTop w:val="0"/>
          <w:marBottom w:val="0"/>
          <w:divBdr>
            <w:top w:val="none" w:sz="0" w:space="0" w:color="auto"/>
            <w:left w:val="none" w:sz="0" w:space="0" w:color="auto"/>
            <w:bottom w:val="none" w:sz="0" w:space="0" w:color="auto"/>
            <w:right w:val="none" w:sz="0" w:space="0" w:color="auto"/>
          </w:divBdr>
        </w:div>
        <w:div w:id="1228765648">
          <w:marLeft w:val="0"/>
          <w:marRight w:val="0"/>
          <w:marTop w:val="0"/>
          <w:marBottom w:val="0"/>
          <w:divBdr>
            <w:top w:val="none" w:sz="0" w:space="0" w:color="auto"/>
            <w:left w:val="none" w:sz="0" w:space="0" w:color="auto"/>
            <w:bottom w:val="none" w:sz="0" w:space="0" w:color="auto"/>
            <w:right w:val="none" w:sz="0" w:space="0" w:color="auto"/>
          </w:divBdr>
        </w:div>
        <w:div w:id="1004361740">
          <w:marLeft w:val="0"/>
          <w:marRight w:val="0"/>
          <w:marTop w:val="0"/>
          <w:marBottom w:val="0"/>
          <w:divBdr>
            <w:top w:val="none" w:sz="0" w:space="0" w:color="auto"/>
            <w:left w:val="none" w:sz="0" w:space="0" w:color="auto"/>
            <w:bottom w:val="none" w:sz="0" w:space="0" w:color="auto"/>
            <w:right w:val="none" w:sz="0" w:space="0" w:color="auto"/>
          </w:divBdr>
        </w:div>
        <w:div w:id="1843661611">
          <w:marLeft w:val="0"/>
          <w:marRight w:val="0"/>
          <w:marTop w:val="0"/>
          <w:marBottom w:val="0"/>
          <w:divBdr>
            <w:top w:val="none" w:sz="0" w:space="0" w:color="auto"/>
            <w:left w:val="none" w:sz="0" w:space="0" w:color="auto"/>
            <w:bottom w:val="none" w:sz="0" w:space="0" w:color="auto"/>
            <w:right w:val="none" w:sz="0" w:space="0" w:color="auto"/>
          </w:divBdr>
        </w:div>
        <w:div w:id="2009017366">
          <w:marLeft w:val="0"/>
          <w:marRight w:val="0"/>
          <w:marTop w:val="0"/>
          <w:marBottom w:val="0"/>
          <w:divBdr>
            <w:top w:val="none" w:sz="0" w:space="0" w:color="auto"/>
            <w:left w:val="none" w:sz="0" w:space="0" w:color="auto"/>
            <w:bottom w:val="none" w:sz="0" w:space="0" w:color="auto"/>
            <w:right w:val="none" w:sz="0" w:space="0" w:color="auto"/>
          </w:divBdr>
        </w:div>
        <w:div w:id="1794396779">
          <w:marLeft w:val="0"/>
          <w:marRight w:val="0"/>
          <w:marTop w:val="0"/>
          <w:marBottom w:val="0"/>
          <w:divBdr>
            <w:top w:val="none" w:sz="0" w:space="0" w:color="auto"/>
            <w:left w:val="none" w:sz="0" w:space="0" w:color="auto"/>
            <w:bottom w:val="none" w:sz="0" w:space="0" w:color="auto"/>
            <w:right w:val="none" w:sz="0" w:space="0" w:color="auto"/>
          </w:divBdr>
        </w:div>
        <w:div w:id="2050062777">
          <w:marLeft w:val="0"/>
          <w:marRight w:val="0"/>
          <w:marTop w:val="0"/>
          <w:marBottom w:val="0"/>
          <w:divBdr>
            <w:top w:val="none" w:sz="0" w:space="0" w:color="auto"/>
            <w:left w:val="none" w:sz="0" w:space="0" w:color="auto"/>
            <w:bottom w:val="none" w:sz="0" w:space="0" w:color="auto"/>
            <w:right w:val="none" w:sz="0" w:space="0" w:color="auto"/>
          </w:divBdr>
        </w:div>
        <w:div w:id="1797139825">
          <w:marLeft w:val="0"/>
          <w:marRight w:val="0"/>
          <w:marTop w:val="0"/>
          <w:marBottom w:val="0"/>
          <w:divBdr>
            <w:top w:val="none" w:sz="0" w:space="0" w:color="auto"/>
            <w:left w:val="none" w:sz="0" w:space="0" w:color="auto"/>
            <w:bottom w:val="none" w:sz="0" w:space="0" w:color="auto"/>
            <w:right w:val="none" w:sz="0" w:space="0" w:color="auto"/>
          </w:divBdr>
        </w:div>
        <w:div w:id="1549412810">
          <w:marLeft w:val="0"/>
          <w:marRight w:val="0"/>
          <w:marTop w:val="0"/>
          <w:marBottom w:val="0"/>
          <w:divBdr>
            <w:top w:val="none" w:sz="0" w:space="0" w:color="auto"/>
            <w:left w:val="none" w:sz="0" w:space="0" w:color="auto"/>
            <w:bottom w:val="none" w:sz="0" w:space="0" w:color="auto"/>
            <w:right w:val="none" w:sz="0" w:space="0" w:color="auto"/>
          </w:divBdr>
        </w:div>
        <w:div w:id="1114136768">
          <w:marLeft w:val="0"/>
          <w:marRight w:val="0"/>
          <w:marTop w:val="0"/>
          <w:marBottom w:val="0"/>
          <w:divBdr>
            <w:top w:val="none" w:sz="0" w:space="0" w:color="auto"/>
            <w:left w:val="none" w:sz="0" w:space="0" w:color="auto"/>
            <w:bottom w:val="none" w:sz="0" w:space="0" w:color="auto"/>
            <w:right w:val="none" w:sz="0" w:space="0" w:color="auto"/>
          </w:divBdr>
        </w:div>
        <w:div w:id="1140809617">
          <w:marLeft w:val="0"/>
          <w:marRight w:val="0"/>
          <w:marTop w:val="0"/>
          <w:marBottom w:val="0"/>
          <w:divBdr>
            <w:top w:val="none" w:sz="0" w:space="0" w:color="auto"/>
            <w:left w:val="none" w:sz="0" w:space="0" w:color="auto"/>
            <w:bottom w:val="none" w:sz="0" w:space="0" w:color="auto"/>
            <w:right w:val="none" w:sz="0" w:space="0" w:color="auto"/>
          </w:divBdr>
        </w:div>
        <w:div w:id="1668513195">
          <w:marLeft w:val="0"/>
          <w:marRight w:val="0"/>
          <w:marTop w:val="0"/>
          <w:marBottom w:val="0"/>
          <w:divBdr>
            <w:top w:val="none" w:sz="0" w:space="0" w:color="auto"/>
            <w:left w:val="none" w:sz="0" w:space="0" w:color="auto"/>
            <w:bottom w:val="none" w:sz="0" w:space="0" w:color="auto"/>
            <w:right w:val="none" w:sz="0" w:space="0" w:color="auto"/>
          </w:divBdr>
        </w:div>
        <w:div w:id="834227193">
          <w:marLeft w:val="0"/>
          <w:marRight w:val="0"/>
          <w:marTop w:val="0"/>
          <w:marBottom w:val="0"/>
          <w:divBdr>
            <w:top w:val="none" w:sz="0" w:space="0" w:color="auto"/>
            <w:left w:val="none" w:sz="0" w:space="0" w:color="auto"/>
            <w:bottom w:val="none" w:sz="0" w:space="0" w:color="auto"/>
            <w:right w:val="none" w:sz="0" w:space="0" w:color="auto"/>
          </w:divBdr>
        </w:div>
        <w:div w:id="528875544">
          <w:marLeft w:val="0"/>
          <w:marRight w:val="0"/>
          <w:marTop w:val="0"/>
          <w:marBottom w:val="0"/>
          <w:divBdr>
            <w:top w:val="none" w:sz="0" w:space="0" w:color="auto"/>
            <w:left w:val="none" w:sz="0" w:space="0" w:color="auto"/>
            <w:bottom w:val="none" w:sz="0" w:space="0" w:color="auto"/>
            <w:right w:val="none" w:sz="0" w:space="0" w:color="auto"/>
          </w:divBdr>
        </w:div>
        <w:div w:id="312217177">
          <w:marLeft w:val="0"/>
          <w:marRight w:val="0"/>
          <w:marTop w:val="0"/>
          <w:marBottom w:val="0"/>
          <w:divBdr>
            <w:top w:val="none" w:sz="0" w:space="0" w:color="auto"/>
            <w:left w:val="none" w:sz="0" w:space="0" w:color="auto"/>
            <w:bottom w:val="none" w:sz="0" w:space="0" w:color="auto"/>
            <w:right w:val="none" w:sz="0" w:space="0" w:color="auto"/>
          </w:divBdr>
        </w:div>
        <w:div w:id="1997151926">
          <w:marLeft w:val="0"/>
          <w:marRight w:val="0"/>
          <w:marTop w:val="0"/>
          <w:marBottom w:val="0"/>
          <w:divBdr>
            <w:top w:val="none" w:sz="0" w:space="0" w:color="auto"/>
            <w:left w:val="none" w:sz="0" w:space="0" w:color="auto"/>
            <w:bottom w:val="none" w:sz="0" w:space="0" w:color="auto"/>
            <w:right w:val="none" w:sz="0" w:space="0" w:color="auto"/>
          </w:divBdr>
        </w:div>
        <w:div w:id="1184595170">
          <w:marLeft w:val="0"/>
          <w:marRight w:val="0"/>
          <w:marTop w:val="0"/>
          <w:marBottom w:val="0"/>
          <w:divBdr>
            <w:top w:val="none" w:sz="0" w:space="0" w:color="auto"/>
            <w:left w:val="none" w:sz="0" w:space="0" w:color="auto"/>
            <w:bottom w:val="none" w:sz="0" w:space="0" w:color="auto"/>
            <w:right w:val="none" w:sz="0" w:space="0" w:color="auto"/>
          </w:divBdr>
        </w:div>
        <w:div w:id="291208108">
          <w:marLeft w:val="0"/>
          <w:marRight w:val="0"/>
          <w:marTop w:val="0"/>
          <w:marBottom w:val="0"/>
          <w:divBdr>
            <w:top w:val="none" w:sz="0" w:space="0" w:color="auto"/>
            <w:left w:val="none" w:sz="0" w:space="0" w:color="auto"/>
            <w:bottom w:val="none" w:sz="0" w:space="0" w:color="auto"/>
            <w:right w:val="none" w:sz="0" w:space="0" w:color="auto"/>
          </w:divBdr>
        </w:div>
        <w:div w:id="508179871">
          <w:marLeft w:val="0"/>
          <w:marRight w:val="0"/>
          <w:marTop w:val="0"/>
          <w:marBottom w:val="0"/>
          <w:divBdr>
            <w:top w:val="none" w:sz="0" w:space="0" w:color="auto"/>
            <w:left w:val="none" w:sz="0" w:space="0" w:color="auto"/>
            <w:bottom w:val="none" w:sz="0" w:space="0" w:color="auto"/>
            <w:right w:val="none" w:sz="0" w:space="0" w:color="auto"/>
          </w:divBdr>
        </w:div>
        <w:div w:id="591863940">
          <w:marLeft w:val="0"/>
          <w:marRight w:val="0"/>
          <w:marTop w:val="0"/>
          <w:marBottom w:val="0"/>
          <w:divBdr>
            <w:top w:val="none" w:sz="0" w:space="0" w:color="auto"/>
            <w:left w:val="none" w:sz="0" w:space="0" w:color="auto"/>
            <w:bottom w:val="none" w:sz="0" w:space="0" w:color="auto"/>
            <w:right w:val="none" w:sz="0" w:space="0" w:color="auto"/>
          </w:divBdr>
        </w:div>
        <w:div w:id="1899893934">
          <w:marLeft w:val="0"/>
          <w:marRight w:val="0"/>
          <w:marTop w:val="0"/>
          <w:marBottom w:val="0"/>
          <w:divBdr>
            <w:top w:val="none" w:sz="0" w:space="0" w:color="auto"/>
            <w:left w:val="none" w:sz="0" w:space="0" w:color="auto"/>
            <w:bottom w:val="none" w:sz="0" w:space="0" w:color="auto"/>
            <w:right w:val="none" w:sz="0" w:space="0" w:color="auto"/>
          </w:divBdr>
        </w:div>
        <w:div w:id="1951744788">
          <w:marLeft w:val="0"/>
          <w:marRight w:val="0"/>
          <w:marTop w:val="0"/>
          <w:marBottom w:val="0"/>
          <w:divBdr>
            <w:top w:val="none" w:sz="0" w:space="0" w:color="auto"/>
            <w:left w:val="none" w:sz="0" w:space="0" w:color="auto"/>
            <w:bottom w:val="none" w:sz="0" w:space="0" w:color="auto"/>
            <w:right w:val="none" w:sz="0" w:space="0" w:color="auto"/>
          </w:divBdr>
        </w:div>
        <w:div w:id="1987542371">
          <w:marLeft w:val="0"/>
          <w:marRight w:val="0"/>
          <w:marTop w:val="0"/>
          <w:marBottom w:val="0"/>
          <w:divBdr>
            <w:top w:val="none" w:sz="0" w:space="0" w:color="auto"/>
            <w:left w:val="none" w:sz="0" w:space="0" w:color="auto"/>
            <w:bottom w:val="none" w:sz="0" w:space="0" w:color="auto"/>
            <w:right w:val="none" w:sz="0" w:space="0" w:color="auto"/>
          </w:divBdr>
        </w:div>
        <w:div w:id="1916666922">
          <w:marLeft w:val="0"/>
          <w:marRight w:val="0"/>
          <w:marTop w:val="0"/>
          <w:marBottom w:val="0"/>
          <w:divBdr>
            <w:top w:val="none" w:sz="0" w:space="0" w:color="auto"/>
            <w:left w:val="none" w:sz="0" w:space="0" w:color="auto"/>
            <w:bottom w:val="none" w:sz="0" w:space="0" w:color="auto"/>
            <w:right w:val="none" w:sz="0" w:space="0" w:color="auto"/>
          </w:divBdr>
        </w:div>
        <w:div w:id="951476591">
          <w:marLeft w:val="0"/>
          <w:marRight w:val="0"/>
          <w:marTop w:val="0"/>
          <w:marBottom w:val="0"/>
          <w:divBdr>
            <w:top w:val="none" w:sz="0" w:space="0" w:color="auto"/>
            <w:left w:val="none" w:sz="0" w:space="0" w:color="auto"/>
            <w:bottom w:val="none" w:sz="0" w:space="0" w:color="auto"/>
            <w:right w:val="none" w:sz="0" w:space="0" w:color="auto"/>
          </w:divBdr>
        </w:div>
        <w:div w:id="283384887">
          <w:marLeft w:val="0"/>
          <w:marRight w:val="0"/>
          <w:marTop w:val="0"/>
          <w:marBottom w:val="0"/>
          <w:divBdr>
            <w:top w:val="none" w:sz="0" w:space="0" w:color="auto"/>
            <w:left w:val="none" w:sz="0" w:space="0" w:color="auto"/>
            <w:bottom w:val="none" w:sz="0" w:space="0" w:color="auto"/>
            <w:right w:val="none" w:sz="0" w:space="0" w:color="auto"/>
          </w:divBdr>
        </w:div>
        <w:div w:id="46337760">
          <w:marLeft w:val="0"/>
          <w:marRight w:val="0"/>
          <w:marTop w:val="0"/>
          <w:marBottom w:val="0"/>
          <w:divBdr>
            <w:top w:val="none" w:sz="0" w:space="0" w:color="auto"/>
            <w:left w:val="none" w:sz="0" w:space="0" w:color="auto"/>
            <w:bottom w:val="none" w:sz="0" w:space="0" w:color="auto"/>
            <w:right w:val="none" w:sz="0" w:space="0" w:color="auto"/>
          </w:divBdr>
        </w:div>
        <w:div w:id="710223914">
          <w:marLeft w:val="0"/>
          <w:marRight w:val="0"/>
          <w:marTop w:val="0"/>
          <w:marBottom w:val="0"/>
          <w:divBdr>
            <w:top w:val="none" w:sz="0" w:space="0" w:color="auto"/>
            <w:left w:val="none" w:sz="0" w:space="0" w:color="auto"/>
            <w:bottom w:val="none" w:sz="0" w:space="0" w:color="auto"/>
            <w:right w:val="none" w:sz="0" w:space="0" w:color="auto"/>
          </w:divBdr>
        </w:div>
        <w:div w:id="1690644156">
          <w:marLeft w:val="0"/>
          <w:marRight w:val="0"/>
          <w:marTop w:val="0"/>
          <w:marBottom w:val="0"/>
          <w:divBdr>
            <w:top w:val="none" w:sz="0" w:space="0" w:color="auto"/>
            <w:left w:val="none" w:sz="0" w:space="0" w:color="auto"/>
            <w:bottom w:val="none" w:sz="0" w:space="0" w:color="auto"/>
            <w:right w:val="none" w:sz="0" w:space="0" w:color="auto"/>
          </w:divBdr>
        </w:div>
        <w:div w:id="1783567560">
          <w:marLeft w:val="0"/>
          <w:marRight w:val="0"/>
          <w:marTop w:val="0"/>
          <w:marBottom w:val="0"/>
          <w:divBdr>
            <w:top w:val="none" w:sz="0" w:space="0" w:color="auto"/>
            <w:left w:val="none" w:sz="0" w:space="0" w:color="auto"/>
            <w:bottom w:val="none" w:sz="0" w:space="0" w:color="auto"/>
            <w:right w:val="none" w:sz="0" w:space="0" w:color="auto"/>
          </w:divBdr>
        </w:div>
        <w:div w:id="1473327577">
          <w:marLeft w:val="0"/>
          <w:marRight w:val="0"/>
          <w:marTop w:val="0"/>
          <w:marBottom w:val="0"/>
          <w:divBdr>
            <w:top w:val="none" w:sz="0" w:space="0" w:color="auto"/>
            <w:left w:val="none" w:sz="0" w:space="0" w:color="auto"/>
            <w:bottom w:val="none" w:sz="0" w:space="0" w:color="auto"/>
            <w:right w:val="none" w:sz="0" w:space="0" w:color="auto"/>
          </w:divBdr>
        </w:div>
        <w:div w:id="1521813778">
          <w:marLeft w:val="0"/>
          <w:marRight w:val="0"/>
          <w:marTop w:val="0"/>
          <w:marBottom w:val="0"/>
          <w:divBdr>
            <w:top w:val="none" w:sz="0" w:space="0" w:color="auto"/>
            <w:left w:val="none" w:sz="0" w:space="0" w:color="auto"/>
            <w:bottom w:val="none" w:sz="0" w:space="0" w:color="auto"/>
            <w:right w:val="none" w:sz="0" w:space="0" w:color="auto"/>
          </w:divBdr>
        </w:div>
        <w:div w:id="1991057918">
          <w:marLeft w:val="0"/>
          <w:marRight w:val="0"/>
          <w:marTop w:val="0"/>
          <w:marBottom w:val="0"/>
          <w:divBdr>
            <w:top w:val="none" w:sz="0" w:space="0" w:color="auto"/>
            <w:left w:val="none" w:sz="0" w:space="0" w:color="auto"/>
            <w:bottom w:val="none" w:sz="0" w:space="0" w:color="auto"/>
            <w:right w:val="none" w:sz="0" w:space="0" w:color="auto"/>
          </w:divBdr>
        </w:div>
        <w:div w:id="352653262">
          <w:marLeft w:val="0"/>
          <w:marRight w:val="0"/>
          <w:marTop w:val="0"/>
          <w:marBottom w:val="0"/>
          <w:divBdr>
            <w:top w:val="none" w:sz="0" w:space="0" w:color="auto"/>
            <w:left w:val="none" w:sz="0" w:space="0" w:color="auto"/>
            <w:bottom w:val="none" w:sz="0" w:space="0" w:color="auto"/>
            <w:right w:val="none" w:sz="0" w:space="0" w:color="auto"/>
          </w:divBdr>
        </w:div>
        <w:div w:id="1720397607">
          <w:marLeft w:val="0"/>
          <w:marRight w:val="0"/>
          <w:marTop w:val="0"/>
          <w:marBottom w:val="0"/>
          <w:divBdr>
            <w:top w:val="none" w:sz="0" w:space="0" w:color="auto"/>
            <w:left w:val="none" w:sz="0" w:space="0" w:color="auto"/>
            <w:bottom w:val="none" w:sz="0" w:space="0" w:color="auto"/>
            <w:right w:val="none" w:sz="0" w:space="0" w:color="auto"/>
          </w:divBdr>
        </w:div>
        <w:div w:id="1863981817">
          <w:marLeft w:val="0"/>
          <w:marRight w:val="0"/>
          <w:marTop w:val="0"/>
          <w:marBottom w:val="0"/>
          <w:divBdr>
            <w:top w:val="none" w:sz="0" w:space="0" w:color="auto"/>
            <w:left w:val="none" w:sz="0" w:space="0" w:color="auto"/>
            <w:bottom w:val="none" w:sz="0" w:space="0" w:color="auto"/>
            <w:right w:val="none" w:sz="0" w:space="0" w:color="auto"/>
          </w:divBdr>
        </w:div>
        <w:div w:id="670915467">
          <w:marLeft w:val="0"/>
          <w:marRight w:val="0"/>
          <w:marTop w:val="0"/>
          <w:marBottom w:val="0"/>
          <w:divBdr>
            <w:top w:val="none" w:sz="0" w:space="0" w:color="auto"/>
            <w:left w:val="none" w:sz="0" w:space="0" w:color="auto"/>
            <w:bottom w:val="none" w:sz="0" w:space="0" w:color="auto"/>
            <w:right w:val="none" w:sz="0" w:space="0" w:color="auto"/>
          </w:divBdr>
          <w:divsChild>
            <w:div w:id="1054888369">
              <w:marLeft w:val="0"/>
              <w:marRight w:val="0"/>
              <w:marTop w:val="0"/>
              <w:marBottom w:val="0"/>
              <w:divBdr>
                <w:top w:val="none" w:sz="0" w:space="0" w:color="auto"/>
                <w:left w:val="none" w:sz="0" w:space="0" w:color="auto"/>
                <w:bottom w:val="none" w:sz="0" w:space="0" w:color="auto"/>
                <w:right w:val="none" w:sz="0" w:space="0" w:color="auto"/>
              </w:divBdr>
              <w:divsChild>
                <w:div w:id="2082756115">
                  <w:marLeft w:val="-75"/>
                  <w:marRight w:val="0"/>
                  <w:marTop w:val="30"/>
                  <w:marBottom w:val="30"/>
                  <w:divBdr>
                    <w:top w:val="none" w:sz="0" w:space="0" w:color="auto"/>
                    <w:left w:val="none" w:sz="0" w:space="0" w:color="auto"/>
                    <w:bottom w:val="none" w:sz="0" w:space="0" w:color="auto"/>
                    <w:right w:val="none" w:sz="0" w:space="0" w:color="auto"/>
                  </w:divBdr>
                  <w:divsChild>
                    <w:div w:id="1765685932">
                      <w:marLeft w:val="0"/>
                      <w:marRight w:val="0"/>
                      <w:marTop w:val="0"/>
                      <w:marBottom w:val="0"/>
                      <w:divBdr>
                        <w:top w:val="none" w:sz="0" w:space="0" w:color="auto"/>
                        <w:left w:val="none" w:sz="0" w:space="0" w:color="auto"/>
                        <w:bottom w:val="none" w:sz="0" w:space="0" w:color="auto"/>
                        <w:right w:val="none" w:sz="0" w:space="0" w:color="auto"/>
                      </w:divBdr>
                      <w:divsChild>
                        <w:div w:id="1303197709">
                          <w:marLeft w:val="0"/>
                          <w:marRight w:val="0"/>
                          <w:marTop w:val="0"/>
                          <w:marBottom w:val="0"/>
                          <w:divBdr>
                            <w:top w:val="none" w:sz="0" w:space="0" w:color="auto"/>
                            <w:left w:val="none" w:sz="0" w:space="0" w:color="auto"/>
                            <w:bottom w:val="none" w:sz="0" w:space="0" w:color="auto"/>
                            <w:right w:val="none" w:sz="0" w:space="0" w:color="auto"/>
                          </w:divBdr>
                        </w:div>
                      </w:divsChild>
                    </w:div>
                    <w:div w:id="1052315780">
                      <w:marLeft w:val="0"/>
                      <w:marRight w:val="0"/>
                      <w:marTop w:val="0"/>
                      <w:marBottom w:val="0"/>
                      <w:divBdr>
                        <w:top w:val="none" w:sz="0" w:space="0" w:color="auto"/>
                        <w:left w:val="none" w:sz="0" w:space="0" w:color="auto"/>
                        <w:bottom w:val="none" w:sz="0" w:space="0" w:color="auto"/>
                        <w:right w:val="none" w:sz="0" w:space="0" w:color="auto"/>
                      </w:divBdr>
                      <w:divsChild>
                        <w:div w:id="1948000867">
                          <w:marLeft w:val="0"/>
                          <w:marRight w:val="0"/>
                          <w:marTop w:val="0"/>
                          <w:marBottom w:val="0"/>
                          <w:divBdr>
                            <w:top w:val="none" w:sz="0" w:space="0" w:color="auto"/>
                            <w:left w:val="none" w:sz="0" w:space="0" w:color="auto"/>
                            <w:bottom w:val="none" w:sz="0" w:space="0" w:color="auto"/>
                            <w:right w:val="none" w:sz="0" w:space="0" w:color="auto"/>
                          </w:divBdr>
                        </w:div>
                      </w:divsChild>
                    </w:div>
                    <w:div w:id="1835954003">
                      <w:marLeft w:val="0"/>
                      <w:marRight w:val="0"/>
                      <w:marTop w:val="0"/>
                      <w:marBottom w:val="0"/>
                      <w:divBdr>
                        <w:top w:val="none" w:sz="0" w:space="0" w:color="auto"/>
                        <w:left w:val="none" w:sz="0" w:space="0" w:color="auto"/>
                        <w:bottom w:val="none" w:sz="0" w:space="0" w:color="auto"/>
                        <w:right w:val="none" w:sz="0" w:space="0" w:color="auto"/>
                      </w:divBdr>
                      <w:divsChild>
                        <w:div w:id="456069454">
                          <w:marLeft w:val="0"/>
                          <w:marRight w:val="0"/>
                          <w:marTop w:val="0"/>
                          <w:marBottom w:val="0"/>
                          <w:divBdr>
                            <w:top w:val="none" w:sz="0" w:space="0" w:color="auto"/>
                            <w:left w:val="none" w:sz="0" w:space="0" w:color="auto"/>
                            <w:bottom w:val="none" w:sz="0" w:space="0" w:color="auto"/>
                            <w:right w:val="none" w:sz="0" w:space="0" w:color="auto"/>
                          </w:divBdr>
                        </w:div>
                      </w:divsChild>
                    </w:div>
                    <w:div w:id="1520587129">
                      <w:marLeft w:val="0"/>
                      <w:marRight w:val="0"/>
                      <w:marTop w:val="0"/>
                      <w:marBottom w:val="0"/>
                      <w:divBdr>
                        <w:top w:val="none" w:sz="0" w:space="0" w:color="auto"/>
                        <w:left w:val="none" w:sz="0" w:space="0" w:color="auto"/>
                        <w:bottom w:val="none" w:sz="0" w:space="0" w:color="auto"/>
                        <w:right w:val="none" w:sz="0" w:space="0" w:color="auto"/>
                      </w:divBdr>
                      <w:divsChild>
                        <w:div w:id="1697073750">
                          <w:marLeft w:val="0"/>
                          <w:marRight w:val="0"/>
                          <w:marTop w:val="0"/>
                          <w:marBottom w:val="0"/>
                          <w:divBdr>
                            <w:top w:val="none" w:sz="0" w:space="0" w:color="auto"/>
                            <w:left w:val="none" w:sz="0" w:space="0" w:color="auto"/>
                            <w:bottom w:val="none" w:sz="0" w:space="0" w:color="auto"/>
                            <w:right w:val="none" w:sz="0" w:space="0" w:color="auto"/>
                          </w:divBdr>
                        </w:div>
                      </w:divsChild>
                    </w:div>
                    <w:div w:id="1154950998">
                      <w:marLeft w:val="0"/>
                      <w:marRight w:val="0"/>
                      <w:marTop w:val="0"/>
                      <w:marBottom w:val="0"/>
                      <w:divBdr>
                        <w:top w:val="none" w:sz="0" w:space="0" w:color="auto"/>
                        <w:left w:val="none" w:sz="0" w:space="0" w:color="auto"/>
                        <w:bottom w:val="none" w:sz="0" w:space="0" w:color="auto"/>
                        <w:right w:val="none" w:sz="0" w:space="0" w:color="auto"/>
                      </w:divBdr>
                      <w:divsChild>
                        <w:div w:id="984696201">
                          <w:marLeft w:val="0"/>
                          <w:marRight w:val="0"/>
                          <w:marTop w:val="0"/>
                          <w:marBottom w:val="0"/>
                          <w:divBdr>
                            <w:top w:val="none" w:sz="0" w:space="0" w:color="auto"/>
                            <w:left w:val="none" w:sz="0" w:space="0" w:color="auto"/>
                            <w:bottom w:val="none" w:sz="0" w:space="0" w:color="auto"/>
                            <w:right w:val="none" w:sz="0" w:space="0" w:color="auto"/>
                          </w:divBdr>
                        </w:div>
                      </w:divsChild>
                    </w:div>
                    <w:div w:id="1543056117">
                      <w:marLeft w:val="0"/>
                      <w:marRight w:val="0"/>
                      <w:marTop w:val="0"/>
                      <w:marBottom w:val="0"/>
                      <w:divBdr>
                        <w:top w:val="none" w:sz="0" w:space="0" w:color="auto"/>
                        <w:left w:val="none" w:sz="0" w:space="0" w:color="auto"/>
                        <w:bottom w:val="none" w:sz="0" w:space="0" w:color="auto"/>
                        <w:right w:val="none" w:sz="0" w:space="0" w:color="auto"/>
                      </w:divBdr>
                      <w:divsChild>
                        <w:div w:id="775444378">
                          <w:marLeft w:val="0"/>
                          <w:marRight w:val="0"/>
                          <w:marTop w:val="0"/>
                          <w:marBottom w:val="0"/>
                          <w:divBdr>
                            <w:top w:val="none" w:sz="0" w:space="0" w:color="auto"/>
                            <w:left w:val="none" w:sz="0" w:space="0" w:color="auto"/>
                            <w:bottom w:val="none" w:sz="0" w:space="0" w:color="auto"/>
                            <w:right w:val="none" w:sz="0" w:space="0" w:color="auto"/>
                          </w:divBdr>
                        </w:div>
                      </w:divsChild>
                    </w:div>
                    <w:div w:id="902645475">
                      <w:marLeft w:val="0"/>
                      <w:marRight w:val="0"/>
                      <w:marTop w:val="0"/>
                      <w:marBottom w:val="0"/>
                      <w:divBdr>
                        <w:top w:val="none" w:sz="0" w:space="0" w:color="auto"/>
                        <w:left w:val="none" w:sz="0" w:space="0" w:color="auto"/>
                        <w:bottom w:val="none" w:sz="0" w:space="0" w:color="auto"/>
                        <w:right w:val="none" w:sz="0" w:space="0" w:color="auto"/>
                      </w:divBdr>
                      <w:divsChild>
                        <w:div w:id="354235160">
                          <w:marLeft w:val="0"/>
                          <w:marRight w:val="0"/>
                          <w:marTop w:val="0"/>
                          <w:marBottom w:val="0"/>
                          <w:divBdr>
                            <w:top w:val="none" w:sz="0" w:space="0" w:color="auto"/>
                            <w:left w:val="none" w:sz="0" w:space="0" w:color="auto"/>
                            <w:bottom w:val="none" w:sz="0" w:space="0" w:color="auto"/>
                            <w:right w:val="none" w:sz="0" w:space="0" w:color="auto"/>
                          </w:divBdr>
                        </w:div>
                      </w:divsChild>
                    </w:div>
                    <w:div w:id="436171597">
                      <w:marLeft w:val="0"/>
                      <w:marRight w:val="0"/>
                      <w:marTop w:val="0"/>
                      <w:marBottom w:val="0"/>
                      <w:divBdr>
                        <w:top w:val="none" w:sz="0" w:space="0" w:color="auto"/>
                        <w:left w:val="none" w:sz="0" w:space="0" w:color="auto"/>
                        <w:bottom w:val="none" w:sz="0" w:space="0" w:color="auto"/>
                        <w:right w:val="none" w:sz="0" w:space="0" w:color="auto"/>
                      </w:divBdr>
                      <w:divsChild>
                        <w:div w:id="186872854">
                          <w:marLeft w:val="0"/>
                          <w:marRight w:val="0"/>
                          <w:marTop w:val="0"/>
                          <w:marBottom w:val="0"/>
                          <w:divBdr>
                            <w:top w:val="none" w:sz="0" w:space="0" w:color="auto"/>
                            <w:left w:val="none" w:sz="0" w:space="0" w:color="auto"/>
                            <w:bottom w:val="none" w:sz="0" w:space="0" w:color="auto"/>
                            <w:right w:val="none" w:sz="0" w:space="0" w:color="auto"/>
                          </w:divBdr>
                        </w:div>
                      </w:divsChild>
                    </w:div>
                    <w:div w:id="660349628">
                      <w:marLeft w:val="0"/>
                      <w:marRight w:val="0"/>
                      <w:marTop w:val="0"/>
                      <w:marBottom w:val="0"/>
                      <w:divBdr>
                        <w:top w:val="none" w:sz="0" w:space="0" w:color="auto"/>
                        <w:left w:val="none" w:sz="0" w:space="0" w:color="auto"/>
                        <w:bottom w:val="none" w:sz="0" w:space="0" w:color="auto"/>
                        <w:right w:val="none" w:sz="0" w:space="0" w:color="auto"/>
                      </w:divBdr>
                      <w:divsChild>
                        <w:div w:id="25764500">
                          <w:marLeft w:val="0"/>
                          <w:marRight w:val="0"/>
                          <w:marTop w:val="0"/>
                          <w:marBottom w:val="0"/>
                          <w:divBdr>
                            <w:top w:val="none" w:sz="0" w:space="0" w:color="auto"/>
                            <w:left w:val="none" w:sz="0" w:space="0" w:color="auto"/>
                            <w:bottom w:val="none" w:sz="0" w:space="0" w:color="auto"/>
                            <w:right w:val="none" w:sz="0" w:space="0" w:color="auto"/>
                          </w:divBdr>
                        </w:div>
                      </w:divsChild>
                    </w:div>
                    <w:div w:id="944774259">
                      <w:marLeft w:val="0"/>
                      <w:marRight w:val="0"/>
                      <w:marTop w:val="0"/>
                      <w:marBottom w:val="0"/>
                      <w:divBdr>
                        <w:top w:val="none" w:sz="0" w:space="0" w:color="auto"/>
                        <w:left w:val="none" w:sz="0" w:space="0" w:color="auto"/>
                        <w:bottom w:val="none" w:sz="0" w:space="0" w:color="auto"/>
                        <w:right w:val="none" w:sz="0" w:space="0" w:color="auto"/>
                      </w:divBdr>
                      <w:divsChild>
                        <w:div w:id="613289856">
                          <w:marLeft w:val="0"/>
                          <w:marRight w:val="0"/>
                          <w:marTop w:val="0"/>
                          <w:marBottom w:val="0"/>
                          <w:divBdr>
                            <w:top w:val="none" w:sz="0" w:space="0" w:color="auto"/>
                            <w:left w:val="none" w:sz="0" w:space="0" w:color="auto"/>
                            <w:bottom w:val="none" w:sz="0" w:space="0" w:color="auto"/>
                            <w:right w:val="none" w:sz="0" w:space="0" w:color="auto"/>
                          </w:divBdr>
                        </w:div>
                      </w:divsChild>
                    </w:div>
                    <w:div w:id="804466784">
                      <w:marLeft w:val="0"/>
                      <w:marRight w:val="0"/>
                      <w:marTop w:val="0"/>
                      <w:marBottom w:val="0"/>
                      <w:divBdr>
                        <w:top w:val="none" w:sz="0" w:space="0" w:color="auto"/>
                        <w:left w:val="none" w:sz="0" w:space="0" w:color="auto"/>
                        <w:bottom w:val="none" w:sz="0" w:space="0" w:color="auto"/>
                        <w:right w:val="none" w:sz="0" w:space="0" w:color="auto"/>
                      </w:divBdr>
                      <w:divsChild>
                        <w:div w:id="54277141">
                          <w:marLeft w:val="0"/>
                          <w:marRight w:val="0"/>
                          <w:marTop w:val="0"/>
                          <w:marBottom w:val="0"/>
                          <w:divBdr>
                            <w:top w:val="none" w:sz="0" w:space="0" w:color="auto"/>
                            <w:left w:val="none" w:sz="0" w:space="0" w:color="auto"/>
                            <w:bottom w:val="none" w:sz="0" w:space="0" w:color="auto"/>
                            <w:right w:val="none" w:sz="0" w:space="0" w:color="auto"/>
                          </w:divBdr>
                        </w:div>
                      </w:divsChild>
                    </w:div>
                    <w:div w:id="155925941">
                      <w:marLeft w:val="0"/>
                      <w:marRight w:val="0"/>
                      <w:marTop w:val="0"/>
                      <w:marBottom w:val="0"/>
                      <w:divBdr>
                        <w:top w:val="none" w:sz="0" w:space="0" w:color="auto"/>
                        <w:left w:val="none" w:sz="0" w:space="0" w:color="auto"/>
                        <w:bottom w:val="none" w:sz="0" w:space="0" w:color="auto"/>
                        <w:right w:val="none" w:sz="0" w:space="0" w:color="auto"/>
                      </w:divBdr>
                      <w:divsChild>
                        <w:div w:id="2004627793">
                          <w:marLeft w:val="0"/>
                          <w:marRight w:val="0"/>
                          <w:marTop w:val="0"/>
                          <w:marBottom w:val="0"/>
                          <w:divBdr>
                            <w:top w:val="none" w:sz="0" w:space="0" w:color="auto"/>
                            <w:left w:val="none" w:sz="0" w:space="0" w:color="auto"/>
                            <w:bottom w:val="none" w:sz="0" w:space="0" w:color="auto"/>
                            <w:right w:val="none" w:sz="0" w:space="0" w:color="auto"/>
                          </w:divBdr>
                        </w:div>
                      </w:divsChild>
                    </w:div>
                    <w:div w:id="572204853">
                      <w:marLeft w:val="0"/>
                      <w:marRight w:val="0"/>
                      <w:marTop w:val="0"/>
                      <w:marBottom w:val="0"/>
                      <w:divBdr>
                        <w:top w:val="none" w:sz="0" w:space="0" w:color="auto"/>
                        <w:left w:val="none" w:sz="0" w:space="0" w:color="auto"/>
                        <w:bottom w:val="none" w:sz="0" w:space="0" w:color="auto"/>
                        <w:right w:val="none" w:sz="0" w:space="0" w:color="auto"/>
                      </w:divBdr>
                      <w:divsChild>
                        <w:div w:id="1343702365">
                          <w:marLeft w:val="0"/>
                          <w:marRight w:val="0"/>
                          <w:marTop w:val="0"/>
                          <w:marBottom w:val="0"/>
                          <w:divBdr>
                            <w:top w:val="none" w:sz="0" w:space="0" w:color="auto"/>
                            <w:left w:val="none" w:sz="0" w:space="0" w:color="auto"/>
                            <w:bottom w:val="none" w:sz="0" w:space="0" w:color="auto"/>
                            <w:right w:val="none" w:sz="0" w:space="0" w:color="auto"/>
                          </w:divBdr>
                        </w:div>
                      </w:divsChild>
                    </w:div>
                    <w:div w:id="1720781989">
                      <w:marLeft w:val="0"/>
                      <w:marRight w:val="0"/>
                      <w:marTop w:val="0"/>
                      <w:marBottom w:val="0"/>
                      <w:divBdr>
                        <w:top w:val="none" w:sz="0" w:space="0" w:color="auto"/>
                        <w:left w:val="none" w:sz="0" w:space="0" w:color="auto"/>
                        <w:bottom w:val="none" w:sz="0" w:space="0" w:color="auto"/>
                        <w:right w:val="none" w:sz="0" w:space="0" w:color="auto"/>
                      </w:divBdr>
                      <w:divsChild>
                        <w:div w:id="712311083">
                          <w:marLeft w:val="0"/>
                          <w:marRight w:val="0"/>
                          <w:marTop w:val="0"/>
                          <w:marBottom w:val="0"/>
                          <w:divBdr>
                            <w:top w:val="none" w:sz="0" w:space="0" w:color="auto"/>
                            <w:left w:val="none" w:sz="0" w:space="0" w:color="auto"/>
                            <w:bottom w:val="none" w:sz="0" w:space="0" w:color="auto"/>
                            <w:right w:val="none" w:sz="0" w:space="0" w:color="auto"/>
                          </w:divBdr>
                        </w:div>
                      </w:divsChild>
                    </w:div>
                    <w:div w:id="884559971">
                      <w:marLeft w:val="0"/>
                      <w:marRight w:val="0"/>
                      <w:marTop w:val="0"/>
                      <w:marBottom w:val="0"/>
                      <w:divBdr>
                        <w:top w:val="none" w:sz="0" w:space="0" w:color="auto"/>
                        <w:left w:val="none" w:sz="0" w:space="0" w:color="auto"/>
                        <w:bottom w:val="none" w:sz="0" w:space="0" w:color="auto"/>
                        <w:right w:val="none" w:sz="0" w:space="0" w:color="auto"/>
                      </w:divBdr>
                      <w:divsChild>
                        <w:div w:id="460422551">
                          <w:marLeft w:val="0"/>
                          <w:marRight w:val="0"/>
                          <w:marTop w:val="0"/>
                          <w:marBottom w:val="0"/>
                          <w:divBdr>
                            <w:top w:val="none" w:sz="0" w:space="0" w:color="auto"/>
                            <w:left w:val="none" w:sz="0" w:space="0" w:color="auto"/>
                            <w:bottom w:val="none" w:sz="0" w:space="0" w:color="auto"/>
                            <w:right w:val="none" w:sz="0" w:space="0" w:color="auto"/>
                          </w:divBdr>
                        </w:div>
                      </w:divsChild>
                    </w:div>
                    <w:div w:id="1084568229">
                      <w:marLeft w:val="0"/>
                      <w:marRight w:val="0"/>
                      <w:marTop w:val="0"/>
                      <w:marBottom w:val="0"/>
                      <w:divBdr>
                        <w:top w:val="none" w:sz="0" w:space="0" w:color="auto"/>
                        <w:left w:val="none" w:sz="0" w:space="0" w:color="auto"/>
                        <w:bottom w:val="none" w:sz="0" w:space="0" w:color="auto"/>
                        <w:right w:val="none" w:sz="0" w:space="0" w:color="auto"/>
                      </w:divBdr>
                      <w:divsChild>
                        <w:div w:id="2066176014">
                          <w:marLeft w:val="0"/>
                          <w:marRight w:val="0"/>
                          <w:marTop w:val="0"/>
                          <w:marBottom w:val="0"/>
                          <w:divBdr>
                            <w:top w:val="none" w:sz="0" w:space="0" w:color="auto"/>
                            <w:left w:val="none" w:sz="0" w:space="0" w:color="auto"/>
                            <w:bottom w:val="none" w:sz="0" w:space="0" w:color="auto"/>
                            <w:right w:val="none" w:sz="0" w:space="0" w:color="auto"/>
                          </w:divBdr>
                        </w:div>
                      </w:divsChild>
                    </w:div>
                    <w:div w:id="775564613">
                      <w:marLeft w:val="0"/>
                      <w:marRight w:val="0"/>
                      <w:marTop w:val="0"/>
                      <w:marBottom w:val="0"/>
                      <w:divBdr>
                        <w:top w:val="none" w:sz="0" w:space="0" w:color="auto"/>
                        <w:left w:val="none" w:sz="0" w:space="0" w:color="auto"/>
                        <w:bottom w:val="none" w:sz="0" w:space="0" w:color="auto"/>
                        <w:right w:val="none" w:sz="0" w:space="0" w:color="auto"/>
                      </w:divBdr>
                      <w:divsChild>
                        <w:div w:id="17434035">
                          <w:marLeft w:val="0"/>
                          <w:marRight w:val="0"/>
                          <w:marTop w:val="0"/>
                          <w:marBottom w:val="0"/>
                          <w:divBdr>
                            <w:top w:val="none" w:sz="0" w:space="0" w:color="auto"/>
                            <w:left w:val="none" w:sz="0" w:space="0" w:color="auto"/>
                            <w:bottom w:val="none" w:sz="0" w:space="0" w:color="auto"/>
                            <w:right w:val="none" w:sz="0" w:space="0" w:color="auto"/>
                          </w:divBdr>
                        </w:div>
                      </w:divsChild>
                    </w:div>
                    <w:div w:id="1685131697">
                      <w:marLeft w:val="0"/>
                      <w:marRight w:val="0"/>
                      <w:marTop w:val="0"/>
                      <w:marBottom w:val="0"/>
                      <w:divBdr>
                        <w:top w:val="none" w:sz="0" w:space="0" w:color="auto"/>
                        <w:left w:val="none" w:sz="0" w:space="0" w:color="auto"/>
                        <w:bottom w:val="none" w:sz="0" w:space="0" w:color="auto"/>
                        <w:right w:val="none" w:sz="0" w:space="0" w:color="auto"/>
                      </w:divBdr>
                      <w:divsChild>
                        <w:div w:id="880747942">
                          <w:marLeft w:val="0"/>
                          <w:marRight w:val="0"/>
                          <w:marTop w:val="0"/>
                          <w:marBottom w:val="0"/>
                          <w:divBdr>
                            <w:top w:val="none" w:sz="0" w:space="0" w:color="auto"/>
                            <w:left w:val="none" w:sz="0" w:space="0" w:color="auto"/>
                            <w:bottom w:val="none" w:sz="0" w:space="0" w:color="auto"/>
                            <w:right w:val="none" w:sz="0" w:space="0" w:color="auto"/>
                          </w:divBdr>
                        </w:div>
                      </w:divsChild>
                    </w:div>
                    <w:div w:id="1697387945">
                      <w:marLeft w:val="0"/>
                      <w:marRight w:val="0"/>
                      <w:marTop w:val="0"/>
                      <w:marBottom w:val="0"/>
                      <w:divBdr>
                        <w:top w:val="none" w:sz="0" w:space="0" w:color="auto"/>
                        <w:left w:val="none" w:sz="0" w:space="0" w:color="auto"/>
                        <w:bottom w:val="none" w:sz="0" w:space="0" w:color="auto"/>
                        <w:right w:val="none" w:sz="0" w:space="0" w:color="auto"/>
                      </w:divBdr>
                      <w:divsChild>
                        <w:div w:id="1134830790">
                          <w:marLeft w:val="0"/>
                          <w:marRight w:val="0"/>
                          <w:marTop w:val="0"/>
                          <w:marBottom w:val="0"/>
                          <w:divBdr>
                            <w:top w:val="none" w:sz="0" w:space="0" w:color="auto"/>
                            <w:left w:val="none" w:sz="0" w:space="0" w:color="auto"/>
                            <w:bottom w:val="none" w:sz="0" w:space="0" w:color="auto"/>
                            <w:right w:val="none" w:sz="0" w:space="0" w:color="auto"/>
                          </w:divBdr>
                        </w:div>
                      </w:divsChild>
                    </w:div>
                    <w:div w:id="1832599544">
                      <w:marLeft w:val="0"/>
                      <w:marRight w:val="0"/>
                      <w:marTop w:val="0"/>
                      <w:marBottom w:val="0"/>
                      <w:divBdr>
                        <w:top w:val="none" w:sz="0" w:space="0" w:color="auto"/>
                        <w:left w:val="none" w:sz="0" w:space="0" w:color="auto"/>
                        <w:bottom w:val="none" w:sz="0" w:space="0" w:color="auto"/>
                        <w:right w:val="none" w:sz="0" w:space="0" w:color="auto"/>
                      </w:divBdr>
                      <w:divsChild>
                        <w:div w:id="2009752486">
                          <w:marLeft w:val="0"/>
                          <w:marRight w:val="0"/>
                          <w:marTop w:val="0"/>
                          <w:marBottom w:val="0"/>
                          <w:divBdr>
                            <w:top w:val="none" w:sz="0" w:space="0" w:color="auto"/>
                            <w:left w:val="none" w:sz="0" w:space="0" w:color="auto"/>
                            <w:bottom w:val="none" w:sz="0" w:space="0" w:color="auto"/>
                            <w:right w:val="none" w:sz="0" w:space="0" w:color="auto"/>
                          </w:divBdr>
                        </w:div>
                      </w:divsChild>
                    </w:div>
                    <w:div w:id="514001838">
                      <w:marLeft w:val="0"/>
                      <w:marRight w:val="0"/>
                      <w:marTop w:val="0"/>
                      <w:marBottom w:val="0"/>
                      <w:divBdr>
                        <w:top w:val="none" w:sz="0" w:space="0" w:color="auto"/>
                        <w:left w:val="none" w:sz="0" w:space="0" w:color="auto"/>
                        <w:bottom w:val="none" w:sz="0" w:space="0" w:color="auto"/>
                        <w:right w:val="none" w:sz="0" w:space="0" w:color="auto"/>
                      </w:divBdr>
                      <w:divsChild>
                        <w:div w:id="83915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716316">
              <w:marLeft w:val="0"/>
              <w:marRight w:val="0"/>
              <w:marTop w:val="0"/>
              <w:marBottom w:val="0"/>
              <w:divBdr>
                <w:top w:val="none" w:sz="0" w:space="0" w:color="auto"/>
                <w:left w:val="none" w:sz="0" w:space="0" w:color="auto"/>
                <w:bottom w:val="none" w:sz="0" w:space="0" w:color="auto"/>
                <w:right w:val="none" w:sz="0" w:space="0" w:color="auto"/>
              </w:divBdr>
            </w:div>
            <w:div w:id="202252170">
              <w:marLeft w:val="0"/>
              <w:marRight w:val="0"/>
              <w:marTop w:val="0"/>
              <w:marBottom w:val="0"/>
              <w:divBdr>
                <w:top w:val="none" w:sz="0" w:space="0" w:color="auto"/>
                <w:left w:val="none" w:sz="0" w:space="0" w:color="auto"/>
                <w:bottom w:val="none" w:sz="0" w:space="0" w:color="auto"/>
                <w:right w:val="none" w:sz="0" w:space="0" w:color="auto"/>
              </w:divBdr>
            </w:div>
            <w:div w:id="222916181">
              <w:marLeft w:val="0"/>
              <w:marRight w:val="0"/>
              <w:marTop w:val="0"/>
              <w:marBottom w:val="0"/>
              <w:divBdr>
                <w:top w:val="none" w:sz="0" w:space="0" w:color="auto"/>
                <w:left w:val="none" w:sz="0" w:space="0" w:color="auto"/>
                <w:bottom w:val="none" w:sz="0" w:space="0" w:color="auto"/>
                <w:right w:val="none" w:sz="0" w:space="0" w:color="auto"/>
              </w:divBdr>
            </w:div>
            <w:div w:id="1046296265">
              <w:marLeft w:val="0"/>
              <w:marRight w:val="0"/>
              <w:marTop w:val="0"/>
              <w:marBottom w:val="0"/>
              <w:divBdr>
                <w:top w:val="none" w:sz="0" w:space="0" w:color="auto"/>
                <w:left w:val="none" w:sz="0" w:space="0" w:color="auto"/>
                <w:bottom w:val="none" w:sz="0" w:space="0" w:color="auto"/>
                <w:right w:val="none" w:sz="0" w:space="0" w:color="auto"/>
              </w:divBdr>
              <w:divsChild>
                <w:div w:id="1611550674">
                  <w:marLeft w:val="-75"/>
                  <w:marRight w:val="0"/>
                  <w:marTop w:val="30"/>
                  <w:marBottom w:val="30"/>
                  <w:divBdr>
                    <w:top w:val="none" w:sz="0" w:space="0" w:color="auto"/>
                    <w:left w:val="none" w:sz="0" w:space="0" w:color="auto"/>
                    <w:bottom w:val="none" w:sz="0" w:space="0" w:color="auto"/>
                    <w:right w:val="none" w:sz="0" w:space="0" w:color="auto"/>
                  </w:divBdr>
                  <w:divsChild>
                    <w:div w:id="1837306372">
                      <w:marLeft w:val="0"/>
                      <w:marRight w:val="0"/>
                      <w:marTop w:val="0"/>
                      <w:marBottom w:val="0"/>
                      <w:divBdr>
                        <w:top w:val="none" w:sz="0" w:space="0" w:color="auto"/>
                        <w:left w:val="none" w:sz="0" w:space="0" w:color="auto"/>
                        <w:bottom w:val="none" w:sz="0" w:space="0" w:color="auto"/>
                        <w:right w:val="none" w:sz="0" w:space="0" w:color="auto"/>
                      </w:divBdr>
                      <w:divsChild>
                        <w:div w:id="1470365869">
                          <w:marLeft w:val="0"/>
                          <w:marRight w:val="0"/>
                          <w:marTop w:val="0"/>
                          <w:marBottom w:val="0"/>
                          <w:divBdr>
                            <w:top w:val="none" w:sz="0" w:space="0" w:color="auto"/>
                            <w:left w:val="none" w:sz="0" w:space="0" w:color="auto"/>
                            <w:bottom w:val="none" w:sz="0" w:space="0" w:color="auto"/>
                            <w:right w:val="none" w:sz="0" w:space="0" w:color="auto"/>
                          </w:divBdr>
                        </w:div>
                      </w:divsChild>
                    </w:div>
                    <w:div w:id="2098476052">
                      <w:marLeft w:val="0"/>
                      <w:marRight w:val="0"/>
                      <w:marTop w:val="0"/>
                      <w:marBottom w:val="0"/>
                      <w:divBdr>
                        <w:top w:val="none" w:sz="0" w:space="0" w:color="auto"/>
                        <w:left w:val="none" w:sz="0" w:space="0" w:color="auto"/>
                        <w:bottom w:val="none" w:sz="0" w:space="0" w:color="auto"/>
                        <w:right w:val="none" w:sz="0" w:space="0" w:color="auto"/>
                      </w:divBdr>
                      <w:divsChild>
                        <w:div w:id="1125806855">
                          <w:marLeft w:val="0"/>
                          <w:marRight w:val="0"/>
                          <w:marTop w:val="0"/>
                          <w:marBottom w:val="0"/>
                          <w:divBdr>
                            <w:top w:val="none" w:sz="0" w:space="0" w:color="auto"/>
                            <w:left w:val="none" w:sz="0" w:space="0" w:color="auto"/>
                            <w:bottom w:val="none" w:sz="0" w:space="0" w:color="auto"/>
                            <w:right w:val="none" w:sz="0" w:space="0" w:color="auto"/>
                          </w:divBdr>
                        </w:div>
                      </w:divsChild>
                    </w:div>
                    <w:div w:id="59332478">
                      <w:marLeft w:val="0"/>
                      <w:marRight w:val="0"/>
                      <w:marTop w:val="0"/>
                      <w:marBottom w:val="0"/>
                      <w:divBdr>
                        <w:top w:val="none" w:sz="0" w:space="0" w:color="auto"/>
                        <w:left w:val="none" w:sz="0" w:space="0" w:color="auto"/>
                        <w:bottom w:val="none" w:sz="0" w:space="0" w:color="auto"/>
                        <w:right w:val="none" w:sz="0" w:space="0" w:color="auto"/>
                      </w:divBdr>
                      <w:divsChild>
                        <w:div w:id="1912423559">
                          <w:marLeft w:val="0"/>
                          <w:marRight w:val="0"/>
                          <w:marTop w:val="0"/>
                          <w:marBottom w:val="0"/>
                          <w:divBdr>
                            <w:top w:val="none" w:sz="0" w:space="0" w:color="auto"/>
                            <w:left w:val="none" w:sz="0" w:space="0" w:color="auto"/>
                            <w:bottom w:val="none" w:sz="0" w:space="0" w:color="auto"/>
                            <w:right w:val="none" w:sz="0" w:space="0" w:color="auto"/>
                          </w:divBdr>
                        </w:div>
                      </w:divsChild>
                    </w:div>
                    <w:div w:id="513110438">
                      <w:marLeft w:val="0"/>
                      <w:marRight w:val="0"/>
                      <w:marTop w:val="0"/>
                      <w:marBottom w:val="0"/>
                      <w:divBdr>
                        <w:top w:val="none" w:sz="0" w:space="0" w:color="auto"/>
                        <w:left w:val="none" w:sz="0" w:space="0" w:color="auto"/>
                        <w:bottom w:val="none" w:sz="0" w:space="0" w:color="auto"/>
                        <w:right w:val="none" w:sz="0" w:space="0" w:color="auto"/>
                      </w:divBdr>
                      <w:divsChild>
                        <w:div w:id="543836990">
                          <w:marLeft w:val="0"/>
                          <w:marRight w:val="0"/>
                          <w:marTop w:val="0"/>
                          <w:marBottom w:val="0"/>
                          <w:divBdr>
                            <w:top w:val="none" w:sz="0" w:space="0" w:color="auto"/>
                            <w:left w:val="none" w:sz="0" w:space="0" w:color="auto"/>
                            <w:bottom w:val="none" w:sz="0" w:space="0" w:color="auto"/>
                            <w:right w:val="none" w:sz="0" w:space="0" w:color="auto"/>
                          </w:divBdr>
                        </w:div>
                      </w:divsChild>
                    </w:div>
                    <w:div w:id="1748185996">
                      <w:marLeft w:val="0"/>
                      <w:marRight w:val="0"/>
                      <w:marTop w:val="0"/>
                      <w:marBottom w:val="0"/>
                      <w:divBdr>
                        <w:top w:val="none" w:sz="0" w:space="0" w:color="auto"/>
                        <w:left w:val="none" w:sz="0" w:space="0" w:color="auto"/>
                        <w:bottom w:val="none" w:sz="0" w:space="0" w:color="auto"/>
                        <w:right w:val="none" w:sz="0" w:space="0" w:color="auto"/>
                      </w:divBdr>
                      <w:divsChild>
                        <w:div w:id="467629050">
                          <w:marLeft w:val="0"/>
                          <w:marRight w:val="0"/>
                          <w:marTop w:val="0"/>
                          <w:marBottom w:val="0"/>
                          <w:divBdr>
                            <w:top w:val="none" w:sz="0" w:space="0" w:color="auto"/>
                            <w:left w:val="none" w:sz="0" w:space="0" w:color="auto"/>
                            <w:bottom w:val="none" w:sz="0" w:space="0" w:color="auto"/>
                            <w:right w:val="none" w:sz="0" w:space="0" w:color="auto"/>
                          </w:divBdr>
                        </w:div>
                      </w:divsChild>
                    </w:div>
                    <w:div w:id="387919218">
                      <w:marLeft w:val="0"/>
                      <w:marRight w:val="0"/>
                      <w:marTop w:val="0"/>
                      <w:marBottom w:val="0"/>
                      <w:divBdr>
                        <w:top w:val="none" w:sz="0" w:space="0" w:color="auto"/>
                        <w:left w:val="none" w:sz="0" w:space="0" w:color="auto"/>
                        <w:bottom w:val="none" w:sz="0" w:space="0" w:color="auto"/>
                        <w:right w:val="none" w:sz="0" w:space="0" w:color="auto"/>
                      </w:divBdr>
                      <w:divsChild>
                        <w:div w:id="616300564">
                          <w:marLeft w:val="0"/>
                          <w:marRight w:val="0"/>
                          <w:marTop w:val="0"/>
                          <w:marBottom w:val="0"/>
                          <w:divBdr>
                            <w:top w:val="none" w:sz="0" w:space="0" w:color="auto"/>
                            <w:left w:val="none" w:sz="0" w:space="0" w:color="auto"/>
                            <w:bottom w:val="none" w:sz="0" w:space="0" w:color="auto"/>
                            <w:right w:val="none" w:sz="0" w:space="0" w:color="auto"/>
                          </w:divBdr>
                        </w:div>
                      </w:divsChild>
                    </w:div>
                    <w:div w:id="1060129106">
                      <w:marLeft w:val="0"/>
                      <w:marRight w:val="0"/>
                      <w:marTop w:val="0"/>
                      <w:marBottom w:val="0"/>
                      <w:divBdr>
                        <w:top w:val="none" w:sz="0" w:space="0" w:color="auto"/>
                        <w:left w:val="none" w:sz="0" w:space="0" w:color="auto"/>
                        <w:bottom w:val="none" w:sz="0" w:space="0" w:color="auto"/>
                        <w:right w:val="none" w:sz="0" w:space="0" w:color="auto"/>
                      </w:divBdr>
                      <w:divsChild>
                        <w:div w:id="2007781914">
                          <w:marLeft w:val="0"/>
                          <w:marRight w:val="0"/>
                          <w:marTop w:val="0"/>
                          <w:marBottom w:val="0"/>
                          <w:divBdr>
                            <w:top w:val="none" w:sz="0" w:space="0" w:color="auto"/>
                            <w:left w:val="none" w:sz="0" w:space="0" w:color="auto"/>
                            <w:bottom w:val="none" w:sz="0" w:space="0" w:color="auto"/>
                            <w:right w:val="none" w:sz="0" w:space="0" w:color="auto"/>
                          </w:divBdr>
                        </w:div>
                      </w:divsChild>
                    </w:div>
                    <w:div w:id="1333029905">
                      <w:marLeft w:val="0"/>
                      <w:marRight w:val="0"/>
                      <w:marTop w:val="0"/>
                      <w:marBottom w:val="0"/>
                      <w:divBdr>
                        <w:top w:val="none" w:sz="0" w:space="0" w:color="auto"/>
                        <w:left w:val="none" w:sz="0" w:space="0" w:color="auto"/>
                        <w:bottom w:val="none" w:sz="0" w:space="0" w:color="auto"/>
                        <w:right w:val="none" w:sz="0" w:space="0" w:color="auto"/>
                      </w:divBdr>
                      <w:divsChild>
                        <w:div w:id="1908884023">
                          <w:marLeft w:val="0"/>
                          <w:marRight w:val="0"/>
                          <w:marTop w:val="0"/>
                          <w:marBottom w:val="0"/>
                          <w:divBdr>
                            <w:top w:val="none" w:sz="0" w:space="0" w:color="auto"/>
                            <w:left w:val="none" w:sz="0" w:space="0" w:color="auto"/>
                            <w:bottom w:val="none" w:sz="0" w:space="0" w:color="auto"/>
                            <w:right w:val="none" w:sz="0" w:space="0" w:color="auto"/>
                          </w:divBdr>
                        </w:div>
                      </w:divsChild>
                    </w:div>
                    <w:div w:id="784084792">
                      <w:marLeft w:val="0"/>
                      <w:marRight w:val="0"/>
                      <w:marTop w:val="0"/>
                      <w:marBottom w:val="0"/>
                      <w:divBdr>
                        <w:top w:val="none" w:sz="0" w:space="0" w:color="auto"/>
                        <w:left w:val="none" w:sz="0" w:space="0" w:color="auto"/>
                        <w:bottom w:val="none" w:sz="0" w:space="0" w:color="auto"/>
                        <w:right w:val="none" w:sz="0" w:space="0" w:color="auto"/>
                      </w:divBdr>
                      <w:divsChild>
                        <w:div w:id="1941906799">
                          <w:marLeft w:val="0"/>
                          <w:marRight w:val="0"/>
                          <w:marTop w:val="0"/>
                          <w:marBottom w:val="0"/>
                          <w:divBdr>
                            <w:top w:val="none" w:sz="0" w:space="0" w:color="auto"/>
                            <w:left w:val="none" w:sz="0" w:space="0" w:color="auto"/>
                            <w:bottom w:val="none" w:sz="0" w:space="0" w:color="auto"/>
                            <w:right w:val="none" w:sz="0" w:space="0" w:color="auto"/>
                          </w:divBdr>
                        </w:div>
                      </w:divsChild>
                    </w:div>
                    <w:div w:id="93747580">
                      <w:marLeft w:val="0"/>
                      <w:marRight w:val="0"/>
                      <w:marTop w:val="0"/>
                      <w:marBottom w:val="0"/>
                      <w:divBdr>
                        <w:top w:val="none" w:sz="0" w:space="0" w:color="auto"/>
                        <w:left w:val="none" w:sz="0" w:space="0" w:color="auto"/>
                        <w:bottom w:val="none" w:sz="0" w:space="0" w:color="auto"/>
                        <w:right w:val="none" w:sz="0" w:space="0" w:color="auto"/>
                      </w:divBdr>
                      <w:divsChild>
                        <w:div w:id="197595861">
                          <w:marLeft w:val="0"/>
                          <w:marRight w:val="0"/>
                          <w:marTop w:val="0"/>
                          <w:marBottom w:val="0"/>
                          <w:divBdr>
                            <w:top w:val="none" w:sz="0" w:space="0" w:color="auto"/>
                            <w:left w:val="none" w:sz="0" w:space="0" w:color="auto"/>
                            <w:bottom w:val="none" w:sz="0" w:space="0" w:color="auto"/>
                            <w:right w:val="none" w:sz="0" w:space="0" w:color="auto"/>
                          </w:divBdr>
                        </w:div>
                      </w:divsChild>
                    </w:div>
                    <w:div w:id="552624522">
                      <w:marLeft w:val="0"/>
                      <w:marRight w:val="0"/>
                      <w:marTop w:val="0"/>
                      <w:marBottom w:val="0"/>
                      <w:divBdr>
                        <w:top w:val="none" w:sz="0" w:space="0" w:color="auto"/>
                        <w:left w:val="none" w:sz="0" w:space="0" w:color="auto"/>
                        <w:bottom w:val="none" w:sz="0" w:space="0" w:color="auto"/>
                        <w:right w:val="none" w:sz="0" w:space="0" w:color="auto"/>
                      </w:divBdr>
                      <w:divsChild>
                        <w:div w:id="1184591530">
                          <w:marLeft w:val="0"/>
                          <w:marRight w:val="0"/>
                          <w:marTop w:val="0"/>
                          <w:marBottom w:val="0"/>
                          <w:divBdr>
                            <w:top w:val="none" w:sz="0" w:space="0" w:color="auto"/>
                            <w:left w:val="none" w:sz="0" w:space="0" w:color="auto"/>
                            <w:bottom w:val="none" w:sz="0" w:space="0" w:color="auto"/>
                            <w:right w:val="none" w:sz="0" w:space="0" w:color="auto"/>
                          </w:divBdr>
                        </w:div>
                      </w:divsChild>
                    </w:div>
                    <w:div w:id="85688164">
                      <w:marLeft w:val="0"/>
                      <w:marRight w:val="0"/>
                      <w:marTop w:val="0"/>
                      <w:marBottom w:val="0"/>
                      <w:divBdr>
                        <w:top w:val="none" w:sz="0" w:space="0" w:color="auto"/>
                        <w:left w:val="none" w:sz="0" w:space="0" w:color="auto"/>
                        <w:bottom w:val="none" w:sz="0" w:space="0" w:color="auto"/>
                        <w:right w:val="none" w:sz="0" w:space="0" w:color="auto"/>
                      </w:divBdr>
                      <w:divsChild>
                        <w:div w:id="326979129">
                          <w:marLeft w:val="0"/>
                          <w:marRight w:val="0"/>
                          <w:marTop w:val="0"/>
                          <w:marBottom w:val="0"/>
                          <w:divBdr>
                            <w:top w:val="none" w:sz="0" w:space="0" w:color="auto"/>
                            <w:left w:val="none" w:sz="0" w:space="0" w:color="auto"/>
                            <w:bottom w:val="none" w:sz="0" w:space="0" w:color="auto"/>
                            <w:right w:val="none" w:sz="0" w:space="0" w:color="auto"/>
                          </w:divBdr>
                        </w:div>
                      </w:divsChild>
                    </w:div>
                    <w:div w:id="2003698907">
                      <w:marLeft w:val="0"/>
                      <w:marRight w:val="0"/>
                      <w:marTop w:val="0"/>
                      <w:marBottom w:val="0"/>
                      <w:divBdr>
                        <w:top w:val="none" w:sz="0" w:space="0" w:color="auto"/>
                        <w:left w:val="none" w:sz="0" w:space="0" w:color="auto"/>
                        <w:bottom w:val="none" w:sz="0" w:space="0" w:color="auto"/>
                        <w:right w:val="none" w:sz="0" w:space="0" w:color="auto"/>
                      </w:divBdr>
                      <w:divsChild>
                        <w:div w:id="1521358726">
                          <w:marLeft w:val="0"/>
                          <w:marRight w:val="0"/>
                          <w:marTop w:val="0"/>
                          <w:marBottom w:val="0"/>
                          <w:divBdr>
                            <w:top w:val="none" w:sz="0" w:space="0" w:color="auto"/>
                            <w:left w:val="none" w:sz="0" w:space="0" w:color="auto"/>
                            <w:bottom w:val="none" w:sz="0" w:space="0" w:color="auto"/>
                            <w:right w:val="none" w:sz="0" w:space="0" w:color="auto"/>
                          </w:divBdr>
                        </w:div>
                      </w:divsChild>
                    </w:div>
                    <w:div w:id="1177501903">
                      <w:marLeft w:val="0"/>
                      <w:marRight w:val="0"/>
                      <w:marTop w:val="0"/>
                      <w:marBottom w:val="0"/>
                      <w:divBdr>
                        <w:top w:val="none" w:sz="0" w:space="0" w:color="auto"/>
                        <w:left w:val="none" w:sz="0" w:space="0" w:color="auto"/>
                        <w:bottom w:val="none" w:sz="0" w:space="0" w:color="auto"/>
                        <w:right w:val="none" w:sz="0" w:space="0" w:color="auto"/>
                      </w:divBdr>
                      <w:divsChild>
                        <w:div w:id="1359041834">
                          <w:marLeft w:val="0"/>
                          <w:marRight w:val="0"/>
                          <w:marTop w:val="0"/>
                          <w:marBottom w:val="0"/>
                          <w:divBdr>
                            <w:top w:val="none" w:sz="0" w:space="0" w:color="auto"/>
                            <w:left w:val="none" w:sz="0" w:space="0" w:color="auto"/>
                            <w:bottom w:val="none" w:sz="0" w:space="0" w:color="auto"/>
                            <w:right w:val="none" w:sz="0" w:space="0" w:color="auto"/>
                          </w:divBdr>
                        </w:div>
                      </w:divsChild>
                    </w:div>
                    <w:div w:id="509177382">
                      <w:marLeft w:val="0"/>
                      <w:marRight w:val="0"/>
                      <w:marTop w:val="0"/>
                      <w:marBottom w:val="0"/>
                      <w:divBdr>
                        <w:top w:val="none" w:sz="0" w:space="0" w:color="auto"/>
                        <w:left w:val="none" w:sz="0" w:space="0" w:color="auto"/>
                        <w:bottom w:val="none" w:sz="0" w:space="0" w:color="auto"/>
                        <w:right w:val="none" w:sz="0" w:space="0" w:color="auto"/>
                      </w:divBdr>
                      <w:divsChild>
                        <w:div w:id="1736472505">
                          <w:marLeft w:val="0"/>
                          <w:marRight w:val="0"/>
                          <w:marTop w:val="0"/>
                          <w:marBottom w:val="0"/>
                          <w:divBdr>
                            <w:top w:val="none" w:sz="0" w:space="0" w:color="auto"/>
                            <w:left w:val="none" w:sz="0" w:space="0" w:color="auto"/>
                            <w:bottom w:val="none" w:sz="0" w:space="0" w:color="auto"/>
                            <w:right w:val="none" w:sz="0" w:space="0" w:color="auto"/>
                          </w:divBdr>
                        </w:div>
                      </w:divsChild>
                    </w:div>
                    <w:div w:id="1191727045">
                      <w:marLeft w:val="0"/>
                      <w:marRight w:val="0"/>
                      <w:marTop w:val="0"/>
                      <w:marBottom w:val="0"/>
                      <w:divBdr>
                        <w:top w:val="none" w:sz="0" w:space="0" w:color="auto"/>
                        <w:left w:val="none" w:sz="0" w:space="0" w:color="auto"/>
                        <w:bottom w:val="none" w:sz="0" w:space="0" w:color="auto"/>
                        <w:right w:val="none" w:sz="0" w:space="0" w:color="auto"/>
                      </w:divBdr>
                      <w:divsChild>
                        <w:div w:id="1166048463">
                          <w:marLeft w:val="0"/>
                          <w:marRight w:val="0"/>
                          <w:marTop w:val="0"/>
                          <w:marBottom w:val="0"/>
                          <w:divBdr>
                            <w:top w:val="none" w:sz="0" w:space="0" w:color="auto"/>
                            <w:left w:val="none" w:sz="0" w:space="0" w:color="auto"/>
                            <w:bottom w:val="none" w:sz="0" w:space="0" w:color="auto"/>
                            <w:right w:val="none" w:sz="0" w:space="0" w:color="auto"/>
                          </w:divBdr>
                        </w:div>
                      </w:divsChild>
                    </w:div>
                    <w:div w:id="167015635">
                      <w:marLeft w:val="0"/>
                      <w:marRight w:val="0"/>
                      <w:marTop w:val="0"/>
                      <w:marBottom w:val="0"/>
                      <w:divBdr>
                        <w:top w:val="none" w:sz="0" w:space="0" w:color="auto"/>
                        <w:left w:val="none" w:sz="0" w:space="0" w:color="auto"/>
                        <w:bottom w:val="none" w:sz="0" w:space="0" w:color="auto"/>
                        <w:right w:val="none" w:sz="0" w:space="0" w:color="auto"/>
                      </w:divBdr>
                      <w:divsChild>
                        <w:div w:id="1627081687">
                          <w:marLeft w:val="0"/>
                          <w:marRight w:val="0"/>
                          <w:marTop w:val="0"/>
                          <w:marBottom w:val="0"/>
                          <w:divBdr>
                            <w:top w:val="none" w:sz="0" w:space="0" w:color="auto"/>
                            <w:left w:val="none" w:sz="0" w:space="0" w:color="auto"/>
                            <w:bottom w:val="none" w:sz="0" w:space="0" w:color="auto"/>
                            <w:right w:val="none" w:sz="0" w:space="0" w:color="auto"/>
                          </w:divBdr>
                        </w:div>
                      </w:divsChild>
                    </w:div>
                    <w:div w:id="1558319123">
                      <w:marLeft w:val="0"/>
                      <w:marRight w:val="0"/>
                      <w:marTop w:val="0"/>
                      <w:marBottom w:val="0"/>
                      <w:divBdr>
                        <w:top w:val="none" w:sz="0" w:space="0" w:color="auto"/>
                        <w:left w:val="none" w:sz="0" w:space="0" w:color="auto"/>
                        <w:bottom w:val="none" w:sz="0" w:space="0" w:color="auto"/>
                        <w:right w:val="none" w:sz="0" w:space="0" w:color="auto"/>
                      </w:divBdr>
                      <w:divsChild>
                        <w:div w:id="2146048678">
                          <w:marLeft w:val="0"/>
                          <w:marRight w:val="0"/>
                          <w:marTop w:val="0"/>
                          <w:marBottom w:val="0"/>
                          <w:divBdr>
                            <w:top w:val="none" w:sz="0" w:space="0" w:color="auto"/>
                            <w:left w:val="none" w:sz="0" w:space="0" w:color="auto"/>
                            <w:bottom w:val="none" w:sz="0" w:space="0" w:color="auto"/>
                            <w:right w:val="none" w:sz="0" w:space="0" w:color="auto"/>
                          </w:divBdr>
                        </w:div>
                      </w:divsChild>
                    </w:div>
                    <w:div w:id="1137837449">
                      <w:marLeft w:val="0"/>
                      <w:marRight w:val="0"/>
                      <w:marTop w:val="0"/>
                      <w:marBottom w:val="0"/>
                      <w:divBdr>
                        <w:top w:val="none" w:sz="0" w:space="0" w:color="auto"/>
                        <w:left w:val="none" w:sz="0" w:space="0" w:color="auto"/>
                        <w:bottom w:val="none" w:sz="0" w:space="0" w:color="auto"/>
                        <w:right w:val="none" w:sz="0" w:space="0" w:color="auto"/>
                      </w:divBdr>
                      <w:divsChild>
                        <w:div w:id="627853739">
                          <w:marLeft w:val="0"/>
                          <w:marRight w:val="0"/>
                          <w:marTop w:val="0"/>
                          <w:marBottom w:val="0"/>
                          <w:divBdr>
                            <w:top w:val="none" w:sz="0" w:space="0" w:color="auto"/>
                            <w:left w:val="none" w:sz="0" w:space="0" w:color="auto"/>
                            <w:bottom w:val="none" w:sz="0" w:space="0" w:color="auto"/>
                            <w:right w:val="none" w:sz="0" w:space="0" w:color="auto"/>
                          </w:divBdr>
                        </w:div>
                      </w:divsChild>
                    </w:div>
                    <w:div w:id="538783132">
                      <w:marLeft w:val="0"/>
                      <w:marRight w:val="0"/>
                      <w:marTop w:val="0"/>
                      <w:marBottom w:val="0"/>
                      <w:divBdr>
                        <w:top w:val="none" w:sz="0" w:space="0" w:color="auto"/>
                        <w:left w:val="none" w:sz="0" w:space="0" w:color="auto"/>
                        <w:bottom w:val="none" w:sz="0" w:space="0" w:color="auto"/>
                        <w:right w:val="none" w:sz="0" w:space="0" w:color="auto"/>
                      </w:divBdr>
                      <w:divsChild>
                        <w:div w:id="1820614583">
                          <w:marLeft w:val="0"/>
                          <w:marRight w:val="0"/>
                          <w:marTop w:val="0"/>
                          <w:marBottom w:val="0"/>
                          <w:divBdr>
                            <w:top w:val="none" w:sz="0" w:space="0" w:color="auto"/>
                            <w:left w:val="none" w:sz="0" w:space="0" w:color="auto"/>
                            <w:bottom w:val="none" w:sz="0" w:space="0" w:color="auto"/>
                            <w:right w:val="none" w:sz="0" w:space="0" w:color="auto"/>
                          </w:divBdr>
                        </w:div>
                      </w:divsChild>
                    </w:div>
                    <w:div w:id="2122916068">
                      <w:marLeft w:val="0"/>
                      <w:marRight w:val="0"/>
                      <w:marTop w:val="0"/>
                      <w:marBottom w:val="0"/>
                      <w:divBdr>
                        <w:top w:val="none" w:sz="0" w:space="0" w:color="auto"/>
                        <w:left w:val="none" w:sz="0" w:space="0" w:color="auto"/>
                        <w:bottom w:val="none" w:sz="0" w:space="0" w:color="auto"/>
                        <w:right w:val="none" w:sz="0" w:space="0" w:color="auto"/>
                      </w:divBdr>
                      <w:divsChild>
                        <w:div w:id="162596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122955">
              <w:marLeft w:val="0"/>
              <w:marRight w:val="0"/>
              <w:marTop w:val="0"/>
              <w:marBottom w:val="0"/>
              <w:divBdr>
                <w:top w:val="none" w:sz="0" w:space="0" w:color="auto"/>
                <w:left w:val="none" w:sz="0" w:space="0" w:color="auto"/>
                <w:bottom w:val="none" w:sz="0" w:space="0" w:color="auto"/>
                <w:right w:val="none" w:sz="0" w:space="0" w:color="auto"/>
              </w:divBdr>
            </w:div>
            <w:div w:id="521674667">
              <w:marLeft w:val="0"/>
              <w:marRight w:val="0"/>
              <w:marTop w:val="0"/>
              <w:marBottom w:val="0"/>
              <w:divBdr>
                <w:top w:val="none" w:sz="0" w:space="0" w:color="auto"/>
                <w:left w:val="none" w:sz="0" w:space="0" w:color="auto"/>
                <w:bottom w:val="none" w:sz="0" w:space="0" w:color="auto"/>
                <w:right w:val="none" w:sz="0" w:space="0" w:color="auto"/>
              </w:divBdr>
            </w:div>
            <w:div w:id="2109035091">
              <w:marLeft w:val="0"/>
              <w:marRight w:val="0"/>
              <w:marTop w:val="0"/>
              <w:marBottom w:val="0"/>
              <w:divBdr>
                <w:top w:val="none" w:sz="0" w:space="0" w:color="auto"/>
                <w:left w:val="none" w:sz="0" w:space="0" w:color="auto"/>
                <w:bottom w:val="none" w:sz="0" w:space="0" w:color="auto"/>
                <w:right w:val="none" w:sz="0" w:space="0" w:color="auto"/>
              </w:divBdr>
            </w:div>
            <w:div w:id="1614946733">
              <w:marLeft w:val="0"/>
              <w:marRight w:val="0"/>
              <w:marTop w:val="0"/>
              <w:marBottom w:val="0"/>
              <w:divBdr>
                <w:top w:val="none" w:sz="0" w:space="0" w:color="auto"/>
                <w:left w:val="none" w:sz="0" w:space="0" w:color="auto"/>
                <w:bottom w:val="none" w:sz="0" w:space="0" w:color="auto"/>
                <w:right w:val="none" w:sz="0" w:space="0" w:color="auto"/>
              </w:divBdr>
            </w:div>
            <w:div w:id="112790231">
              <w:marLeft w:val="0"/>
              <w:marRight w:val="0"/>
              <w:marTop w:val="0"/>
              <w:marBottom w:val="0"/>
              <w:divBdr>
                <w:top w:val="none" w:sz="0" w:space="0" w:color="auto"/>
                <w:left w:val="none" w:sz="0" w:space="0" w:color="auto"/>
                <w:bottom w:val="none" w:sz="0" w:space="0" w:color="auto"/>
                <w:right w:val="none" w:sz="0" w:space="0" w:color="auto"/>
              </w:divBdr>
            </w:div>
            <w:div w:id="1924946680">
              <w:marLeft w:val="0"/>
              <w:marRight w:val="0"/>
              <w:marTop w:val="0"/>
              <w:marBottom w:val="0"/>
              <w:divBdr>
                <w:top w:val="none" w:sz="0" w:space="0" w:color="auto"/>
                <w:left w:val="none" w:sz="0" w:space="0" w:color="auto"/>
                <w:bottom w:val="none" w:sz="0" w:space="0" w:color="auto"/>
                <w:right w:val="none" w:sz="0" w:space="0" w:color="auto"/>
              </w:divBdr>
            </w:div>
            <w:div w:id="1696734379">
              <w:marLeft w:val="0"/>
              <w:marRight w:val="0"/>
              <w:marTop w:val="0"/>
              <w:marBottom w:val="0"/>
              <w:divBdr>
                <w:top w:val="none" w:sz="0" w:space="0" w:color="auto"/>
                <w:left w:val="none" w:sz="0" w:space="0" w:color="auto"/>
                <w:bottom w:val="none" w:sz="0" w:space="0" w:color="auto"/>
                <w:right w:val="none" w:sz="0" w:space="0" w:color="auto"/>
              </w:divBdr>
              <w:divsChild>
                <w:div w:id="818617265">
                  <w:marLeft w:val="-75"/>
                  <w:marRight w:val="0"/>
                  <w:marTop w:val="30"/>
                  <w:marBottom w:val="30"/>
                  <w:divBdr>
                    <w:top w:val="none" w:sz="0" w:space="0" w:color="auto"/>
                    <w:left w:val="none" w:sz="0" w:space="0" w:color="auto"/>
                    <w:bottom w:val="none" w:sz="0" w:space="0" w:color="auto"/>
                    <w:right w:val="none" w:sz="0" w:space="0" w:color="auto"/>
                  </w:divBdr>
                  <w:divsChild>
                    <w:div w:id="1552031621">
                      <w:marLeft w:val="0"/>
                      <w:marRight w:val="0"/>
                      <w:marTop w:val="0"/>
                      <w:marBottom w:val="0"/>
                      <w:divBdr>
                        <w:top w:val="none" w:sz="0" w:space="0" w:color="auto"/>
                        <w:left w:val="none" w:sz="0" w:space="0" w:color="auto"/>
                        <w:bottom w:val="none" w:sz="0" w:space="0" w:color="auto"/>
                        <w:right w:val="none" w:sz="0" w:space="0" w:color="auto"/>
                      </w:divBdr>
                      <w:divsChild>
                        <w:div w:id="81416924">
                          <w:marLeft w:val="0"/>
                          <w:marRight w:val="0"/>
                          <w:marTop w:val="0"/>
                          <w:marBottom w:val="0"/>
                          <w:divBdr>
                            <w:top w:val="none" w:sz="0" w:space="0" w:color="auto"/>
                            <w:left w:val="none" w:sz="0" w:space="0" w:color="auto"/>
                            <w:bottom w:val="none" w:sz="0" w:space="0" w:color="auto"/>
                            <w:right w:val="none" w:sz="0" w:space="0" w:color="auto"/>
                          </w:divBdr>
                        </w:div>
                      </w:divsChild>
                    </w:div>
                    <w:div w:id="534780048">
                      <w:marLeft w:val="0"/>
                      <w:marRight w:val="0"/>
                      <w:marTop w:val="0"/>
                      <w:marBottom w:val="0"/>
                      <w:divBdr>
                        <w:top w:val="none" w:sz="0" w:space="0" w:color="auto"/>
                        <w:left w:val="none" w:sz="0" w:space="0" w:color="auto"/>
                        <w:bottom w:val="none" w:sz="0" w:space="0" w:color="auto"/>
                        <w:right w:val="none" w:sz="0" w:space="0" w:color="auto"/>
                      </w:divBdr>
                      <w:divsChild>
                        <w:div w:id="921260005">
                          <w:marLeft w:val="0"/>
                          <w:marRight w:val="0"/>
                          <w:marTop w:val="0"/>
                          <w:marBottom w:val="0"/>
                          <w:divBdr>
                            <w:top w:val="none" w:sz="0" w:space="0" w:color="auto"/>
                            <w:left w:val="none" w:sz="0" w:space="0" w:color="auto"/>
                            <w:bottom w:val="none" w:sz="0" w:space="0" w:color="auto"/>
                            <w:right w:val="none" w:sz="0" w:space="0" w:color="auto"/>
                          </w:divBdr>
                        </w:div>
                      </w:divsChild>
                    </w:div>
                    <w:div w:id="708409217">
                      <w:marLeft w:val="0"/>
                      <w:marRight w:val="0"/>
                      <w:marTop w:val="0"/>
                      <w:marBottom w:val="0"/>
                      <w:divBdr>
                        <w:top w:val="none" w:sz="0" w:space="0" w:color="auto"/>
                        <w:left w:val="none" w:sz="0" w:space="0" w:color="auto"/>
                        <w:bottom w:val="none" w:sz="0" w:space="0" w:color="auto"/>
                        <w:right w:val="none" w:sz="0" w:space="0" w:color="auto"/>
                      </w:divBdr>
                      <w:divsChild>
                        <w:div w:id="1348558118">
                          <w:marLeft w:val="0"/>
                          <w:marRight w:val="0"/>
                          <w:marTop w:val="0"/>
                          <w:marBottom w:val="0"/>
                          <w:divBdr>
                            <w:top w:val="none" w:sz="0" w:space="0" w:color="auto"/>
                            <w:left w:val="none" w:sz="0" w:space="0" w:color="auto"/>
                            <w:bottom w:val="none" w:sz="0" w:space="0" w:color="auto"/>
                            <w:right w:val="none" w:sz="0" w:space="0" w:color="auto"/>
                          </w:divBdr>
                        </w:div>
                      </w:divsChild>
                    </w:div>
                    <w:div w:id="1437556677">
                      <w:marLeft w:val="0"/>
                      <w:marRight w:val="0"/>
                      <w:marTop w:val="0"/>
                      <w:marBottom w:val="0"/>
                      <w:divBdr>
                        <w:top w:val="none" w:sz="0" w:space="0" w:color="auto"/>
                        <w:left w:val="none" w:sz="0" w:space="0" w:color="auto"/>
                        <w:bottom w:val="none" w:sz="0" w:space="0" w:color="auto"/>
                        <w:right w:val="none" w:sz="0" w:space="0" w:color="auto"/>
                      </w:divBdr>
                      <w:divsChild>
                        <w:div w:id="922568624">
                          <w:marLeft w:val="0"/>
                          <w:marRight w:val="0"/>
                          <w:marTop w:val="0"/>
                          <w:marBottom w:val="0"/>
                          <w:divBdr>
                            <w:top w:val="none" w:sz="0" w:space="0" w:color="auto"/>
                            <w:left w:val="none" w:sz="0" w:space="0" w:color="auto"/>
                            <w:bottom w:val="none" w:sz="0" w:space="0" w:color="auto"/>
                            <w:right w:val="none" w:sz="0" w:space="0" w:color="auto"/>
                          </w:divBdr>
                        </w:div>
                      </w:divsChild>
                    </w:div>
                    <w:div w:id="1899973521">
                      <w:marLeft w:val="0"/>
                      <w:marRight w:val="0"/>
                      <w:marTop w:val="0"/>
                      <w:marBottom w:val="0"/>
                      <w:divBdr>
                        <w:top w:val="none" w:sz="0" w:space="0" w:color="auto"/>
                        <w:left w:val="none" w:sz="0" w:space="0" w:color="auto"/>
                        <w:bottom w:val="none" w:sz="0" w:space="0" w:color="auto"/>
                        <w:right w:val="none" w:sz="0" w:space="0" w:color="auto"/>
                      </w:divBdr>
                      <w:divsChild>
                        <w:div w:id="785779912">
                          <w:marLeft w:val="0"/>
                          <w:marRight w:val="0"/>
                          <w:marTop w:val="0"/>
                          <w:marBottom w:val="0"/>
                          <w:divBdr>
                            <w:top w:val="none" w:sz="0" w:space="0" w:color="auto"/>
                            <w:left w:val="none" w:sz="0" w:space="0" w:color="auto"/>
                            <w:bottom w:val="none" w:sz="0" w:space="0" w:color="auto"/>
                            <w:right w:val="none" w:sz="0" w:space="0" w:color="auto"/>
                          </w:divBdr>
                        </w:div>
                      </w:divsChild>
                    </w:div>
                    <w:div w:id="803933702">
                      <w:marLeft w:val="0"/>
                      <w:marRight w:val="0"/>
                      <w:marTop w:val="0"/>
                      <w:marBottom w:val="0"/>
                      <w:divBdr>
                        <w:top w:val="none" w:sz="0" w:space="0" w:color="auto"/>
                        <w:left w:val="none" w:sz="0" w:space="0" w:color="auto"/>
                        <w:bottom w:val="none" w:sz="0" w:space="0" w:color="auto"/>
                        <w:right w:val="none" w:sz="0" w:space="0" w:color="auto"/>
                      </w:divBdr>
                      <w:divsChild>
                        <w:div w:id="616640253">
                          <w:marLeft w:val="0"/>
                          <w:marRight w:val="0"/>
                          <w:marTop w:val="0"/>
                          <w:marBottom w:val="0"/>
                          <w:divBdr>
                            <w:top w:val="none" w:sz="0" w:space="0" w:color="auto"/>
                            <w:left w:val="none" w:sz="0" w:space="0" w:color="auto"/>
                            <w:bottom w:val="none" w:sz="0" w:space="0" w:color="auto"/>
                            <w:right w:val="none" w:sz="0" w:space="0" w:color="auto"/>
                          </w:divBdr>
                        </w:div>
                      </w:divsChild>
                    </w:div>
                    <w:div w:id="1961648460">
                      <w:marLeft w:val="0"/>
                      <w:marRight w:val="0"/>
                      <w:marTop w:val="0"/>
                      <w:marBottom w:val="0"/>
                      <w:divBdr>
                        <w:top w:val="none" w:sz="0" w:space="0" w:color="auto"/>
                        <w:left w:val="none" w:sz="0" w:space="0" w:color="auto"/>
                        <w:bottom w:val="none" w:sz="0" w:space="0" w:color="auto"/>
                        <w:right w:val="none" w:sz="0" w:space="0" w:color="auto"/>
                      </w:divBdr>
                      <w:divsChild>
                        <w:div w:id="180552073">
                          <w:marLeft w:val="0"/>
                          <w:marRight w:val="0"/>
                          <w:marTop w:val="0"/>
                          <w:marBottom w:val="0"/>
                          <w:divBdr>
                            <w:top w:val="none" w:sz="0" w:space="0" w:color="auto"/>
                            <w:left w:val="none" w:sz="0" w:space="0" w:color="auto"/>
                            <w:bottom w:val="none" w:sz="0" w:space="0" w:color="auto"/>
                            <w:right w:val="none" w:sz="0" w:space="0" w:color="auto"/>
                          </w:divBdr>
                        </w:div>
                      </w:divsChild>
                    </w:div>
                    <w:div w:id="2029940496">
                      <w:marLeft w:val="0"/>
                      <w:marRight w:val="0"/>
                      <w:marTop w:val="0"/>
                      <w:marBottom w:val="0"/>
                      <w:divBdr>
                        <w:top w:val="none" w:sz="0" w:space="0" w:color="auto"/>
                        <w:left w:val="none" w:sz="0" w:space="0" w:color="auto"/>
                        <w:bottom w:val="none" w:sz="0" w:space="0" w:color="auto"/>
                        <w:right w:val="none" w:sz="0" w:space="0" w:color="auto"/>
                      </w:divBdr>
                      <w:divsChild>
                        <w:div w:id="1037852798">
                          <w:marLeft w:val="0"/>
                          <w:marRight w:val="0"/>
                          <w:marTop w:val="0"/>
                          <w:marBottom w:val="0"/>
                          <w:divBdr>
                            <w:top w:val="none" w:sz="0" w:space="0" w:color="auto"/>
                            <w:left w:val="none" w:sz="0" w:space="0" w:color="auto"/>
                            <w:bottom w:val="none" w:sz="0" w:space="0" w:color="auto"/>
                            <w:right w:val="none" w:sz="0" w:space="0" w:color="auto"/>
                          </w:divBdr>
                        </w:div>
                      </w:divsChild>
                    </w:div>
                    <w:div w:id="854074469">
                      <w:marLeft w:val="0"/>
                      <w:marRight w:val="0"/>
                      <w:marTop w:val="0"/>
                      <w:marBottom w:val="0"/>
                      <w:divBdr>
                        <w:top w:val="none" w:sz="0" w:space="0" w:color="auto"/>
                        <w:left w:val="none" w:sz="0" w:space="0" w:color="auto"/>
                        <w:bottom w:val="none" w:sz="0" w:space="0" w:color="auto"/>
                        <w:right w:val="none" w:sz="0" w:space="0" w:color="auto"/>
                      </w:divBdr>
                      <w:divsChild>
                        <w:div w:id="1884976941">
                          <w:marLeft w:val="0"/>
                          <w:marRight w:val="0"/>
                          <w:marTop w:val="0"/>
                          <w:marBottom w:val="0"/>
                          <w:divBdr>
                            <w:top w:val="none" w:sz="0" w:space="0" w:color="auto"/>
                            <w:left w:val="none" w:sz="0" w:space="0" w:color="auto"/>
                            <w:bottom w:val="none" w:sz="0" w:space="0" w:color="auto"/>
                            <w:right w:val="none" w:sz="0" w:space="0" w:color="auto"/>
                          </w:divBdr>
                        </w:div>
                      </w:divsChild>
                    </w:div>
                    <w:div w:id="1477527409">
                      <w:marLeft w:val="0"/>
                      <w:marRight w:val="0"/>
                      <w:marTop w:val="0"/>
                      <w:marBottom w:val="0"/>
                      <w:divBdr>
                        <w:top w:val="none" w:sz="0" w:space="0" w:color="auto"/>
                        <w:left w:val="none" w:sz="0" w:space="0" w:color="auto"/>
                        <w:bottom w:val="none" w:sz="0" w:space="0" w:color="auto"/>
                        <w:right w:val="none" w:sz="0" w:space="0" w:color="auto"/>
                      </w:divBdr>
                      <w:divsChild>
                        <w:div w:id="967390888">
                          <w:marLeft w:val="0"/>
                          <w:marRight w:val="0"/>
                          <w:marTop w:val="0"/>
                          <w:marBottom w:val="0"/>
                          <w:divBdr>
                            <w:top w:val="none" w:sz="0" w:space="0" w:color="auto"/>
                            <w:left w:val="none" w:sz="0" w:space="0" w:color="auto"/>
                            <w:bottom w:val="none" w:sz="0" w:space="0" w:color="auto"/>
                            <w:right w:val="none" w:sz="0" w:space="0" w:color="auto"/>
                          </w:divBdr>
                        </w:div>
                      </w:divsChild>
                    </w:div>
                    <w:div w:id="1574313565">
                      <w:marLeft w:val="0"/>
                      <w:marRight w:val="0"/>
                      <w:marTop w:val="0"/>
                      <w:marBottom w:val="0"/>
                      <w:divBdr>
                        <w:top w:val="none" w:sz="0" w:space="0" w:color="auto"/>
                        <w:left w:val="none" w:sz="0" w:space="0" w:color="auto"/>
                        <w:bottom w:val="none" w:sz="0" w:space="0" w:color="auto"/>
                        <w:right w:val="none" w:sz="0" w:space="0" w:color="auto"/>
                      </w:divBdr>
                      <w:divsChild>
                        <w:div w:id="1781490507">
                          <w:marLeft w:val="0"/>
                          <w:marRight w:val="0"/>
                          <w:marTop w:val="0"/>
                          <w:marBottom w:val="0"/>
                          <w:divBdr>
                            <w:top w:val="none" w:sz="0" w:space="0" w:color="auto"/>
                            <w:left w:val="none" w:sz="0" w:space="0" w:color="auto"/>
                            <w:bottom w:val="none" w:sz="0" w:space="0" w:color="auto"/>
                            <w:right w:val="none" w:sz="0" w:space="0" w:color="auto"/>
                          </w:divBdr>
                        </w:div>
                      </w:divsChild>
                    </w:div>
                    <w:div w:id="85343208">
                      <w:marLeft w:val="0"/>
                      <w:marRight w:val="0"/>
                      <w:marTop w:val="0"/>
                      <w:marBottom w:val="0"/>
                      <w:divBdr>
                        <w:top w:val="none" w:sz="0" w:space="0" w:color="auto"/>
                        <w:left w:val="none" w:sz="0" w:space="0" w:color="auto"/>
                        <w:bottom w:val="none" w:sz="0" w:space="0" w:color="auto"/>
                        <w:right w:val="none" w:sz="0" w:space="0" w:color="auto"/>
                      </w:divBdr>
                      <w:divsChild>
                        <w:div w:id="1898197019">
                          <w:marLeft w:val="0"/>
                          <w:marRight w:val="0"/>
                          <w:marTop w:val="0"/>
                          <w:marBottom w:val="0"/>
                          <w:divBdr>
                            <w:top w:val="none" w:sz="0" w:space="0" w:color="auto"/>
                            <w:left w:val="none" w:sz="0" w:space="0" w:color="auto"/>
                            <w:bottom w:val="none" w:sz="0" w:space="0" w:color="auto"/>
                            <w:right w:val="none" w:sz="0" w:space="0" w:color="auto"/>
                          </w:divBdr>
                        </w:div>
                      </w:divsChild>
                    </w:div>
                    <w:div w:id="1024673184">
                      <w:marLeft w:val="0"/>
                      <w:marRight w:val="0"/>
                      <w:marTop w:val="0"/>
                      <w:marBottom w:val="0"/>
                      <w:divBdr>
                        <w:top w:val="none" w:sz="0" w:space="0" w:color="auto"/>
                        <w:left w:val="none" w:sz="0" w:space="0" w:color="auto"/>
                        <w:bottom w:val="none" w:sz="0" w:space="0" w:color="auto"/>
                        <w:right w:val="none" w:sz="0" w:space="0" w:color="auto"/>
                      </w:divBdr>
                      <w:divsChild>
                        <w:div w:id="1615167245">
                          <w:marLeft w:val="0"/>
                          <w:marRight w:val="0"/>
                          <w:marTop w:val="0"/>
                          <w:marBottom w:val="0"/>
                          <w:divBdr>
                            <w:top w:val="none" w:sz="0" w:space="0" w:color="auto"/>
                            <w:left w:val="none" w:sz="0" w:space="0" w:color="auto"/>
                            <w:bottom w:val="none" w:sz="0" w:space="0" w:color="auto"/>
                            <w:right w:val="none" w:sz="0" w:space="0" w:color="auto"/>
                          </w:divBdr>
                        </w:div>
                      </w:divsChild>
                    </w:div>
                    <w:div w:id="1527864202">
                      <w:marLeft w:val="0"/>
                      <w:marRight w:val="0"/>
                      <w:marTop w:val="0"/>
                      <w:marBottom w:val="0"/>
                      <w:divBdr>
                        <w:top w:val="none" w:sz="0" w:space="0" w:color="auto"/>
                        <w:left w:val="none" w:sz="0" w:space="0" w:color="auto"/>
                        <w:bottom w:val="none" w:sz="0" w:space="0" w:color="auto"/>
                        <w:right w:val="none" w:sz="0" w:space="0" w:color="auto"/>
                      </w:divBdr>
                      <w:divsChild>
                        <w:div w:id="559438810">
                          <w:marLeft w:val="0"/>
                          <w:marRight w:val="0"/>
                          <w:marTop w:val="0"/>
                          <w:marBottom w:val="0"/>
                          <w:divBdr>
                            <w:top w:val="none" w:sz="0" w:space="0" w:color="auto"/>
                            <w:left w:val="none" w:sz="0" w:space="0" w:color="auto"/>
                            <w:bottom w:val="none" w:sz="0" w:space="0" w:color="auto"/>
                            <w:right w:val="none" w:sz="0" w:space="0" w:color="auto"/>
                          </w:divBdr>
                        </w:div>
                      </w:divsChild>
                    </w:div>
                    <w:div w:id="153684812">
                      <w:marLeft w:val="0"/>
                      <w:marRight w:val="0"/>
                      <w:marTop w:val="0"/>
                      <w:marBottom w:val="0"/>
                      <w:divBdr>
                        <w:top w:val="none" w:sz="0" w:space="0" w:color="auto"/>
                        <w:left w:val="none" w:sz="0" w:space="0" w:color="auto"/>
                        <w:bottom w:val="none" w:sz="0" w:space="0" w:color="auto"/>
                        <w:right w:val="none" w:sz="0" w:space="0" w:color="auto"/>
                      </w:divBdr>
                      <w:divsChild>
                        <w:div w:id="1689259032">
                          <w:marLeft w:val="0"/>
                          <w:marRight w:val="0"/>
                          <w:marTop w:val="0"/>
                          <w:marBottom w:val="0"/>
                          <w:divBdr>
                            <w:top w:val="none" w:sz="0" w:space="0" w:color="auto"/>
                            <w:left w:val="none" w:sz="0" w:space="0" w:color="auto"/>
                            <w:bottom w:val="none" w:sz="0" w:space="0" w:color="auto"/>
                            <w:right w:val="none" w:sz="0" w:space="0" w:color="auto"/>
                          </w:divBdr>
                        </w:div>
                      </w:divsChild>
                    </w:div>
                    <w:div w:id="317197003">
                      <w:marLeft w:val="0"/>
                      <w:marRight w:val="0"/>
                      <w:marTop w:val="0"/>
                      <w:marBottom w:val="0"/>
                      <w:divBdr>
                        <w:top w:val="none" w:sz="0" w:space="0" w:color="auto"/>
                        <w:left w:val="none" w:sz="0" w:space="0" w:color="auto"/>
                        <w:bottom w:val="none" w:sz="0" w:space="0" w:color="auto"/>
                        <w:right w:val="none" w:sz="0" w:space="0" w:color="auto"/>
                      </w:divBdr>
                      <w:divsChild>
                        <w:div w:id="1681003805">
                          <w:marLeft w:val="0"/>
                          <w:marRight w:val="0"/>
                          <w:marTop w:val="0"/>
                          <w:marBottom w:val="0"/>
                          <w:divBdr>
                            <w:top w:val="none" w:sz="0" w:space="0" w:color="auto"/>
                            <w:left w:val="none" w:sz="0" w:space="0" w:color="auto"/>
                            <w:bottom w:val="none" w:sz="0" w:space="0" w:color="auto"/>
                            <w:right w:val="none" w:sz="0" w:space="0" w:color="auto"/>
                          </w:divBdr>
                        </w:div>
                      </w:divsChild>
                    </w:div>
                    <w:div w:id="1384865120">
                      <w:marLeft w:val="0"/>
                      <w:marRight w:val="0"/>
                      <w:marTop w:val="0"/>
                      <w:marBottom w:val="0"/>
                      <w:divBdr>
                        <w:top w:val="none" w:sz="0" w:space="0" w:color="auto"/>
                        <w:left w:val="none" w:sz="0" w:space="0" w:color="auto"/>
                        <w:bottom w:val="none" w:sz="0" w:space="0" w:color="auto"/>
                        <w:right w:val="none" w:sz="0" w:space="0" w:color="auto"/>
                      </w:divBdr>
                      <w:divsChild>
                        <w:div w:id="305016907">
                          <w:marLeft w:val="0"/>
                          <w:marRight w:val="0"/>
                          <w:marTop w:val="0"/>
                          <w:marBottom w:val="0"/>
                          <w:divBdr>
                            <w:top w:val="none" w:sz="0" w:space="0" w:color="auto"/>
                            <w:left w:val="none" w:sz="0" w:space="0" w:color="auto"/>
                            <w:bottom w:val="none" w:sz="0" w:space="0" w:color="auto"/>
                            <w:right w:val="none" w:sz="0" w:space="0" w:color="auto"/>
                          </w:divBdr>
                        </w:div>
                      </w:divsChild>
                    </w:div>
                    <w:div w:id="1812138063">
                      <w:marLeft w:val="0"/>
                      <w:marRight w:val="0"/>
                      <w:marTop w:val="0"/>
                      <w:marBottom w:val="0"/>
                      <w:divBdr>
                        <w:top w:val="none" w:sz="0" w:space="0" w:color="auto"/>
                        <w:left w:val="none" w:sz="0" w:space="0" w:color="auto"/>
                        <w:bottom w:val="none" w:sz="0" w:space="0" w:color="auto"/>
                        <w:right w:val="none" w:sz="0" w:space="0" w:color="auto"/>
                      </w:divBdr>
                      <w:divsChild>
                        <w:div w:id="140884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227274">
              <w:marLeft w:val="0"/>
              <w:marRight w:val="0"/>
              <w:marTop w:val="0"/>
              <w:marBottom w:val="0"/>
              <w:divBdr>
                <w:top w:val="none" w:sz="0" w:space="0" w:color="auto"/>
                <w:left w:val="none" w:sz="0" w:space="0" w:color="auto"/>
                <w:bottom w:val="none" w:sz="0" w:space="0" w:color="auto"/>
                <w:right w:val="none" w:sz="0" w:space="0" w:color="auto"/>
              </w:divBdr>
            </w:div>
            <w:div w:id="518390935">
              <w:marLeft w:val="0"/>
              <w:marRight w:val="0"/>
              <w:marTop w:val="0"/>
              <w:marBottom w:val="0"/>
              <w:divBdr>
                <w:top w:val="none" w:sz="0" w:space="0" w:color="auto"/>
                <w:left w:val="none" w:sz="0" w:space="0" w:color="auto"/>
                <w:bottom w:val="none" w:sz="0" w:space="0" w:color="auto"/>
                <w:right w:val="none" w:sz="0" w:space="0" w:color="auto"/>
              </w:divBdr>
            </w:div>
            <w:div w:id="1108113328">
              <w:marLeft w:val="0"/>
              <w:marRight w:val="0"/>
              <w:marTop w:val="0"/>
              <w:marBottom w:val="0"/>
              <w:divBdr>
                <w:top w:val="none" w:sz="0" w:space="0" w:color="auto"/>
                <w:left w:val="none" w:sz="0" w:space="0" w:color="auto"/>
                <w:bottom w:val="none" w:sz="0" w:space="0" w:color="auto"/>
                <w:right w:val="none" w:sz="0" w:space="0" w:color="auto"/>
              </w:divBdr>
              <w:divsChild>
                <w:div w:id="1822769919">
                  <w:marLeft w:val="-75"/>
                  <w:marRight w:val="0"/>
                  <w:marTop w:val="30"/>
                  <w:marBottom w:val="30"/>
                  <w:divBdr>
                    <w:top w:val="none" w:sz="0" w:space="0" w:color="auto"/>
                    <w:left w:val="none" w:sz="0" w:space="0" w:color="auto"/>
                    <w:bottom w:val="none" w:sz="0" w:space="0" w:color="auto"/>
                    <w:right w:val="none" w:sz="0" w:space="0" w:color="auto"/>
                  </w:divBdr>
                  <w:divsChild>
                    <w:div w:id="550505796">
                      <w:marLeft w:val="0"/>
                      <w:marRight w:val="0"/>
                      <w:marTop w:val="0"/>
                      <w:marBottom w:val="0"/>
                      <w:divBdr>
                        <w:top w:val="none" w:sz="0" w:space="0" w:color="auto"/>
                        <w:left w:val="none" w:sz="0" w:space="0" w:color="auto"/>
                        <w:bottom w:val="none" w:sz="0" w:space="0" w:color="auto"/>
                        <w:right w:val="none" w:sz="0" w:space="0" w:color="auto"/>
                      </w:divBdr>
                      <w:divsChild>
                        <w:div w:id="392973081">
                          <w:marLeft w:val="0"/>
                          <w:marRight w:val="0"/>
                          <w:marTop w:val="0"/>
                          <w:marBottom w:val="0"/>
                          <w:divBdr>
                            <w:top w:val="none" w:sz="0" w:space="0" w:color="auto"/>
                            <w:left w:val="none" w:sz="0" w:space="0" w:color="auto"/>
                            <w:bottom w:val="none" w:sz="0" w:space="0" w:color="auto"/>
                            <w:right w:val="none" w:sz="0" w:space="0" w:color="auto"/>
                          </w:divBdr>
                        </w:div>
                      </w:divsChild>
                    </w:div>
                    <w:div w:id="712464383">
                      <w:marLeft w:val="0"/>
                      <w:marRight w:val="0"/>
                      <w:marTop w:val="0"/>
                      <w:marBottom w:val="0"/>
                      <w:divBdr>
                        <w:top w:val="none" w:sz="0" w:space="0" w:color="auto"/>
                        <w:left w:val="none" w:sz="0" w:space="0" w:color="auto"/>
                        <w:bottom w:val="none" w:sz="0" w:space="0" w:color="auto"/>
                        <w:right w:val="none" w:sz="0" w:space="0" w:color="auto"/>
                      </w:divBdr>
                      <w:divsChild>
                        <w:div w:id="122894508">
                          <w:marLeft w:val="0"/>
                          <w:marRight w:val="0"/>
                          <w:marTop w:val="0"/>
                          <w:marBottom w:val="0"/>
                          <w:divBdr>
                            <w:top w:val="none" w:sz="0" w:space="0" w:color="auto"/>
                            <w:left w:val="none" w:sz="0" w:space="0" w:color="auto"/>
                            <w:bottom w:val="none" w:sz="0" w:space="0" w:color="auto"/>
                            <w:right w:val="none" w:sz="0" w:space="0" w:color="auto"/>
                          </w:divBdr>
                        </w:div>
                      </w:divsChild>
                    </w:div>
                    <w:div w:id="984089212">
                      <w:marLeft w:val="0"/>
                      <w:marRight w:val="0"/>
                      <w:marTop w:val="0"/>
                      <w:marBottom w:val="0"/>
                      <w:divBdr>
                        <w:top w:val="none" w:sz="0" w:space="0" w:color="auto"/>
                        <w:left w:val="none" w:sz="0" w:space="0" w:color="auto"/>
                        <w:bottom w:val="none" w:sz="0" w:space="0" w:color="auto"/>
                        <w:right w:val="none" w:sz="0" w:space="0" w:color="auto"/>
                      </w:divBdr>
                      <w:divsChild>
                        <w:div w:id="1698578511">
                          <w:marLeft w:val="0"/>
                          <w:marRight w:val="0"/>
                          <w:marTop w:val="0"/>
                          <w:marBottom w:val="0"/>
                          <w:divBdr>
                            <w:top w:val="none" w:sz="0" w:space="0" w:color="auto"/>
                            <w:left w:val="none" w:sz="0" w:space="0" w:color="auto"/>
                            <w:bottom w:val="none" w:sz="0" w:space="0" w:color="auto"/>
                            <w:right w:val="none" w:sz="0" w:space="0" w:color="auto"/>
                          </w:divBdr>
                        </w:div>
                      </w:divsChild>
                    </w:div>
                    <w:div w:id="1485122511">
                      <w:marLeft w:val="0"/>
                      <w:marRight w:val="0"/>
                      <w:marTop w:val="0"/>
                      <w:marBottom w:val="0"/>
                      <w:divBdr>
                        <w:top w:val="none" w:sz="0" w:space="0" w:color="auto"/>
                        <w:left w:val="none" w:sz="0" w:space="0" w:color="auto"/>
                        <w:bottom w:val="none" w:sz="0" w:space="0" w:color="auto"/>
                        <w:right w:val="none" w:sz="0" w:space="0" w:color="auto"/>
                      </w:divBdr>
                      <w:divsChild>
                        <w:div w:id="1153066554">
                          <w:marLeft w:val="0"/>
                          <w:marRight w:val="0"/>
                          <w:marTop w:val="0"/>
                          <w:marBottom w:val="0"/>
                          <w:divBdr>
                            <w:top w:val="none" w:sz="0" w:space="0" w:color="auto"/>
                            <w:left w:val="none" w:sz="0" w:space="0" w:color="auto"/>
                            <w:bottom w:val="none" w:sz="0" w:space="0" w:color="auto"/>
                            <w:right w:val="none" w:sz="0" w:space="0" w:color="auto"/>
                          </w:divBdr>
                        </w:div>
                      </w:divsChild>
                    </w:div>
                    <w:div w:id="689182866">
                      <w:marLeft w:val="0"/>
                      <w:marRight w:val="0"/>
                      <w:marTop w:val="0"/>
                      <w:marBottom w:val="0"/>
                      <w:divBdr>
                        <w:top w:val="none" w:sz="0" w:space="0" w:color="auto"/>
                        <w:left w:val="none" w:sz="0" w:space="0" w:color="auto"/>
                        <w:bottom w:val="none" w:sz="0" w:space="0" w:color="auto"/>
                        <w:right w:val="none" w:sz="0" w:space="0" w:color="auto"/>
                      </w:divBdr>
                      <w:divsChild>
                        <w:div w:id="1052391459">
                          <w:marLeft w:val="0"/>
                          <w:marRight w:val="0"/>
                          <w:marTop w:val="0"/>
                          <w:marBottom w:val="0"/>
                          <w:divBdr>
                            <w:top w:val="none" w:sz="0" w:space="0" w:color="auto"/>
                            <w:left w:val="none" w:sz="0" w:space="0" w:color="auto"/>
                            <w:bottom w:val="none" w:sz="0" w:space="0" w:color="auto"/>
                            <w:right w:val="none" w:sz="0" w:space="0" w:color="auto"/>
                          </w:divBdr>
                        </w:div>
                      </w:divsChild>
                    </w:div>
                    <w:div w:id="1575310377">
                      <w:marLeft w:val="0"/>
                      <w:marRight w:val="0"/>
                      <w:marTop w:val="0"/>
                      <w:marBottom w:val="0"/>
                      <w:divBdr>
                        <w:top w:val="none" w:sz="0" w:space="0" w:color="auto"/>
                        <w:left w:val="none" w:sz="0" w:space="0" w:color="auto"/>
                        <w:bottom w:val="none" w:sz="0" w:space="0" w:color="auto"/>
                        <w:right w:val="none" w:sz="0" w:space="0" w:color="auto"/>
                      </w:divBdr>
                      <w:divsChild>
                        <w:div w:id="368918318">
                          <w:marLeft w:val="0"/>
                          <w:marRight w:val="0"/>
                          <w:marTop w:val="0"/>
                          <w:marBottom w:val="0"/>
                          <w:divBdr>
                            <w:top w:val="none" w:sz="0" w:space="0" w:color="auto"/>
                            <w:left w:val="none" w:sz="0" w:space="0" w:color="auto"/>
                            <w:bottom w:val="none" w:sz="0" w:space="0" w:color="auto"/>
                            <w:right w:val="none" w:sz="0" w:space="0" w:color="auto"/>
                          </w:divBdr>
                        </w:div>
                      </w:divsChild>
                    </w:div>
                    <w:div w:id="504973895">
                      <w:marLeft w:val="0"/>
                      <w:marRight w:val="0"/>
                      <w:marTop w:val="0"/>
                      <w:marBottom w:val="0"/>
                      <w:divBdr>
                        <w:top w:val="none" w:sz="0" w:space="0" w:color="auto"/>
                        <w:left w:val="none" w:sz="0" w:space="0" w:color="auto"/>
                        <w:bottom w:val="none" w:sz="0" w:space="0" w:color="auto"/>
                        <w:right w:val="none" w:sz="0" w:space="0" w:color="auto"/>
                      </w:divBdr>
                      <w:divsChild>
                        <w:div w:id="1421102196">
                          <w:marLeft w:val="0"/>
                          <w:marRight w:val="0"/>
                          <w:marTop w:val="0"/>
                          <w:marBottom w:val="0"/>
                          <w:divBdr>
                            <w:top w:val="none" w:sz="0" w:space="0" w:color="auto"/>
                            <w:left w:val="none" w:sz="0" w:space="0" w:color="auto"/>
                            <w:bottom w:val="none" w:sz="0" w:space="0" w:color="auto"/>
                            <w:right w:val="none" w:sz="0" w:space="0" w:color="auto"/>
                          </w:divBdr>
                        </w:div>
                      </w:divsChild>
                    </w:div>
                    <w:div w:id="779379465">
                      <w:marLeft w:val="0"/>
                      <w:marRight w:val="0"/>
                      <w:marTop w:val="0"/>
                      <w:marBottom w:val="0"/>
                      <w:divBdr>
                        <w:top w:val="none" w:sz="0" w:space="0" w:color="auto"/>
                        <w:left w:val="none" w:sz="0" w:space="0" w:color="auto"/>
                        <w:bottom w:val="none" w:sz="0" w:space="0" w:color="auto"/>
                        <w:right w:val="none" w:sz="0" w:space="0" w:color="auto"/>
                      </w:divBdr>
                      <w:divsChild>
                        <w:div w:id="828594483">
                          <w:marLeft w:val="0"/>
                          <w:marRight w:val="0"/>
                          <w:marTop w:val="0"/>
                          <w:marBottom w:val="0"/>
                          <w:divBdr>
                            <w:top w:val="none" w:sz="0" w:space="0" w:color="auto"/>
                            <w:left w:val="none" w:sz="0" w:space="0" w:color="auto"/>
                            <w:bottom w:val="none" w:sz="0" w:space="0" w:color="auto"/>
                            <w:right w:val="none" w:sz="0" w:space="0" w:color="auto"/>
                          </w:divBdr>
                        </w:div>
                      </w:divsChild>
                    </w:div>
                    <w:div w:id="1241914925">
                      <w:marLeft w:val="0"/>
                      <w:marRight w:val="0"/>
                      <w:marTop w:val="0"/>
                      <w:marBottom w:val="0"/>
                      <w:divBdr>
                        <w:top w:val="none" w:sz="0" w:space="0" w:color="auto"/>
                        <w:left w:val="none" w:sz="0" w:space="0" w:color="auto"/>
                        <w:bottom w:val="none" w:sz="0" w:space="0" w:color="auto"/>
                        <w:right w:val="none" w:sz="0" w:space="0" w:color="auto"/>
                      </w:divBdr>
                      <w:divsChild>
                        <w:div w:id="1859925888">
                          <w:marLeft w:val="0"/>
                          <w:marRight w:val="0"/>
                          <w:marTop w:val="0"/>
                          <w:marBottom w:val="0"/>
                          <w:divBdr>
                            <w:top w:val="none" w:sz="0" w:space="0" w:color="auto"/>
                            <w:left w:val="none" w:sz="0" w:space="0" w:color="auto"/>
                            <w:bottom w:val="none" w:sz="0" w:space="0" w:color="auto"/>
                            <w:right w:val="none" w:sz="0" w:space="0" w:color="auto"/>
                          </w:divBdr>
                        </w:div>
                      </w:divsChild>
                    </w:div>
                    <w:div w:id="310603199">
                      <w:marLeft w:val="0"/>
                      <w:marRight w:val="0"/>
                      <w:marTop w:val="0"/>
                      <w:marBottom w:val="0"/>
                      <w:divBdr>
                        <w:top w:val="none" w:sz="0" w:space="0" w:color="auto"/>
                        <w:left w:val="none" w:sz="0" w:space="0" w:color="auto"/>
                        <w:bottom w:val="none" w:sz="0" w:space="0" w:color="auto"/>
                        <w:right w:val="none" w:sz="0" w:space="0" w:color="auto"/>
                      </w:divBdr>
                      <w:divsChild>
                        <w:div w:id="961576132">
                          <w:marLeft w:val="0"/>
                          <w:marRight w:val="0"/>
                          <w:marTop w:val="0"/>
                          <w:marBottom w:val="0"/>
                          <w:divBdr>
                            <w:top w:val="none" w:sz="0" w:space="0" w:color="auto"/>
                            <w:left w:val="none" w:sz="0" w:space="0" w:color="auto"/>
                            <w:bottom w:val="none" w:sz="0" w:space="0" w:color="auto"/>
                            <w:right w:val="none" w:sz="0" w:space="0" w:color="auto"/>
                          </w:divBdr>
                        </w:div>
                      </w:divsChild>
                    </w:div>
                    <w:div w:id="1900675736">
                      <w:marLeft w:val="0"/>
                      <w:marRight w:val="0"/>
                      <w:marTop w:val="0"/>
                      <w:marBottom w:val="0"/>
                      <w:divBdr>
                        <w:top w:val="none" w:sz="0" w:space="0" w:color="auto"/>
                        <w:left w:val="none" w:sz="0" w:space="0" w:color="auto"/>
                        <w:bottom w:val="none" w:sz="0" w:space="0" w:color="auto"/>
                        <w:right w:val="none" w:sz="0" w:space="0" w:color="auto"/>
                      </w:divBdr>
                      <w:divsChild>
                        <w:div w:id="1515922527">
                          <w:marLeft w:val="0"/>
                          <w:marRight w:val="0"/>
                          <w:marTop w:val="0"/>
                          <w:marBottom w:val="0"/>
                          <w:divBdr>
                            <w:top w:val="none" w:sz="0" w:space="0" w:color="auto"/>
                            <w:left w:val="none" w:sz="0" w:space="0" w:color="auto"/>
                            <w:bottom w:val="none" w:sz="0" w:space="0" w:color="auto"/>
                            <w:right w:val="none" w:sz="0" w:space="0" w:color="auto"/>
                          </w:divBdr>
                        </w:div>
                      </w:divsChild>
                    </w:div>
                    <w:div w:id="704215954">
                      <w:marLeft w:val="0"/>
                      <w:marRight w:val="0"/>
                      <w:marTop w:val="0"/>
                      <w:marBottom w:val="0"/>
                      <w:divBdr>
                        <w:top w:val="none" w:sz="0" w:space="0" w:color="auto"/>
                        <w:left w:val="none" w:sz="0" w:space="0" w:color="auto"/>
                        <w:bottom w:val="none" w:sz="0" w:space="0" w:color="auto"/>
                        <w:right w:val="none" w:sz="0" w:space="0" w:color="auto"/>
                      </w:divBdr>
                      <w:divsChild>
                        <w:div w:id="78261669">
                          <w:marLeft w:val="0"/>
                          <w:marRight w:val="0"/>
                          <w:marTop w:val="0"/>
                          <w:marBottom w:val="0"/>
                          <w:divBdr>
                            <w:top w:val="none" w:sz="0" w:space="0" w:color="auto"/>
                            <w:left w:val="none" w:sz="0" w:space="0" w:color="auto"/>
                            <w:bottom w:val="none" w:sz="0" w:space="0" w:color="auto"/>
                            <w:right w:val="none" w:sz="0" w:space="0" w:color="auto"/>
                          </w:divBdr>
                        </w:div>
                      </w:divsChild>
                    </w:div>
                    <w:div w:id="1784500370">
                      <w:marLeft w:val="0"/>
                      <w:marRight w:val="0"/>
                      <w:marTop w:val="0"/>
                      <w:marBottom w:val="0"/>
                      <w:divBdr>
                        <w:top w:val="none" w:sz="0" w:space="0" w:color="auto"/>
                        <w:left w:val="none" w:sz="0" w:space="0" w:color="auto"/>
                        <w:bottom w:val="none" w:sz="0" w:space="0" w:color="auto"/>
                        <w:right w:val="none" w:sz="0" w:space="0" w:color="auto"/>
                      </w:divBdr>
                      <w:divsChild>
                        <w:div w:id="1038429073">
                          <w:marLeft w:val="0"/>
                          <w:marRight w:val="0"/>
                          <w:marTop w:val="0"/>
                          <w:marBottom w:val="0"/>
                          <w:divBdr>
                            <w:top w:val="none" w:sz="0" w:space="0" w:color="auto"/>
                            <w:left w:val="none" w:sz="0" w:space="0" w:color="auto"/>
                            <w:bottom w:val="none" w:sz="0" w:space="0" w:color="auto"/>
                            <w:right w:val="none" w:sz="0" w:space="0" w:color="auto"/>
                          </w:divBdr>
                        </w:div>
                      </w:divsChild>
                    </w:div>
                    <w:div w:id="1663580793">
                      <w:marLeft w:val="0"/>
                      <w:marRight w:val="0"/>
                      <w:marTop w:val="0"/>
                      <w:marBottom w:val="0"/>
                      <w:divBdr>
                        <w:top w:val="none" w:sz="0" w:space="0" w:color="auto"/>
                        <w:left w:val="none" w:sz="0" w:space="0" w:color="auto"/>
                        <w:bottom w:val="none" w:sz="0" w:space="0" w:color="auto"/>
                        <w:right w:val="none" w:sz="0" w:space="0" w:color="auto"/>
                      </w:divBdr>
                      <w:divsChild>
                        <w:div w:id="206720518">
                          <w:marLeft w:val="0"/>
                          <w:marRight w:val="0"/>
                          <w:marTop w:val="0"/>
                          <w:marBottom w:val="0"/>
                          <w:divBdr>
                            <w:top w:val="none" w:sz="0" w:space="0" w:color="auto"/>
                            <w:left w:val="none" w:sz="0" w:space="0" w:color="auto"/>
                            <w:bottom w:val="none" w:sz="0" w:space="0" w:color="auto"/>
                            <w:right w:val="none" w:sz="0" w:space="0" w:color="auto"/>
                          </w:divBdr>
                        </w:div>
                      </w:divsChild>
                    </w:div>
                    <w:div w:id="1285886671">
                      <w:marLeft w:val="0"/>
                      <w:marRight w:val="0"/>
                      <w:marTop w:val="0"/>
                      <w:marBottom w:val="0"/>
                      <w:divBdr>
                        <w:top w:val="none" w:sz="0" w:space="0" w:color="auto"/>
                        <w:left w:val="none" w:sz="0" w:space="0" w:color="auto"/>
                        <w:bottom w:val="none" w:sz="0" w:space="0" w:color="auto"/>
                        <w:right w:val="none" w:sz="0" w:space="0" w:color="auto"/>
                      </w:divBdr>
                      <w:divsChild>
                        <w:div w:id="1415274685">
                          <w:marLeft w:val="0"/>
                          <w:marRight w:val="0"/>
                          <w:marTop w:val="0"/>
                          <w:marBottom w:val="0"/>
                          <w:divBdr>
                            <w:top w:val="none" w:sz="0" w:space="0" w:color="auto"/>
                            <w:left w:val="none" w:sz="0" w:space="0" w:color="auto"/>
                            <w:bottom w:val="none" w:sz="0" w:space="0" w:color="auto"/>
                            <w:right w:val="none" w:sz="0" w:space="0" w:color="auto"/>
                          </w:divBdr>
                        </w:div>
                      </w:divsChild>
                    </w:div>
                    <w:div w:id="642546860">
                      <w:marLeft w:val="0"/>
                      <w:marRight w:val="0"/>
                      <w:marTop w:val="0"/>
                      <w:marBottom w:val="0"/>
                      <w:divBdr>
                        <w:top w:val="none" w:sz="0" w:space="0" w:color="auto"/>
                        <w:left w:val="none" w:sz="0" w:space="0" w:color="auto"/>
                        <w:bottom w:val="none" w:sz="0" w:space="0" w:color="auto"/>
                        <w:right w:val="none" w:sz="0" w:space="0" w:color="auto"/>
                      </w:divBdr>
                      <w:divsChild>
                        <w:div w:id="492066673">
                          <w:marLeft w:val="0"/>
                          <w:marRight w:val="0"/>
                          <w:marTop w:val="0"/>
                          <w:marBottom w:val="0"/>
                          <w:divBdr>
                            <w:top w:val="none" w:sz="0" w:space="0" w:color="auto"/>
                            <w:left w:val="none" w:sz="0" w:space="0" w:color="auto"/>
                            <w:bottom w:val="none" w:sz="0" w:space="0" w:color="auto"/>
                            <w:right w:val="none" w:sz="0" w:space="0" w:color="auto"/>
                          </w:divBdr>
                        </w:div>
                      </w:divsChild>
                    </w:div>
                    <w:div w:id="1351487271">
                      <w:marLeft w:val="0"/>
                      <w:marRight w:val="0"/>
                      <w:marTop w:val="0"/>
                      <w:marBottom w:val="0"/>
                      <w:divBdr>
                        <w:top w:val="none" w:sz="0" w:space="0" w:color="auto"/>
                        <w:left w:val="none" w:sz="0" w:space="0" w:color="auto"/>
                        <w:bottom w:val="none" w:sz="0" w:space="0" w:color="auto"/>
                        <w:right w:val="none" w:sz="0" w:space="0" w:color="auto"/>
                      </w:divBdr>
                      <w:divsChild>
                        <w:div w:id="1949116367">
                          <w:marLeft w:val="0"/>
                          <w:marRight w:val="0"/>
                          <w:marTop w:val="0"/>
                          <w:marBottom w:val="0"/>
                          <w:divBdr>
                            <w:top w:val="none" w:sz="0" w:space="0" w:color="auto"/>
                            <w:left w:val="none" w:sz="0" w:space="0" w:color="auto"/>
                            <w:bottom w:val="none" w:sz="0" w:space="0" w:color="auto"/>
                            <w:right w:val="none" w:sz="0" w:space="0" w:color="auto"/>
                          </w:divBdr>
                        </w:div>
                      </w:divsChild>
                    </w:div>
                    <w:div w:id="150101221">
                      <w:marLeft w:val="0"/>
                      <w:marRight w:val="0"/>
                      <w:marTop w:val="0"/>
                      <w:marBottom w:val="0"/>
                      <w:divBdr>
                        <w:top w:val="none" w:sz="0" w:space="0" w:color="auto"/>
                        <w:left w:val="none" w:sz="0" w:space="0" w:color="auto"/>
                        <w:bottom w:val="none" w:sz="0" w:space="0" w:color="auto"/>
                        <w:right w:val="none" w:sz="0" w:space="0" w:color="auto"/>
                      </w:divBdr>
                      <w:divsChild>
                        <w:div w:id="134698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689915">
              <w:marLeft w:val="0"/>
              <w:marRight w:val="0"/>
              <w:marTop w:val="0"/>
              <w:marBottom w:val="0"/>
              <w:divBdr>
                <w:top w:val="none" w:sz="0" w:space="0" w:color="auto"/>
                <w:left w:val="none" w:sz="0" w:space="0" w:color="auto"/>
                <w:bottom w:val="none" w:sz="0" w:space="0" w:color="auto"/>
                <w:right w:val="none" w:sz="0" w:space="0" w:color="auto"/>
              </w:divBdr>
            </w:div>
            <w:div w:id="2017148815">
              <w:marLeft w:val="0"/>
              <w:marRight w:val="0"/>
              <w:marTop w:val="0"/>
              <w:marBottom w:val="0"/>
              <w:divBdr>
                <w:top w:val="none" w:sz="0" w:space="0" w:color="auto"/>
                <w:left w:val="none" w:sz="0" w:space="0" w:color="auto"/>
                <w:bottom w:val="none" w:sz="0" w:space="0" w:color="auto"/>
                <w:right w:val="none" w:sz="0" w:space="0" w:color="auto"/>
              </w:divBdr>
            </w:div>
            <w:div w:id="2086488033">
              <w:marLeft w:val="0"/>
              <w:marRight w:val="0"/>
              <w:marTop w:val="0"/>
              <w:marBottom w:val="0"/>
              <w:divBdr>
                <w:top w:val="none" w:sz="0" w:space="0" w:color="auto"/>
                <w:left w:val="none" w:sz="0" w:space="0" w:color="auto"/>
                <w:bottom w:val="none" w:sz="0" w:space="0" w:color="auto"/>
                <w:right w:val="none" w:sz="0" w:space="0" w:color="auto"/>
              </w:divBdr>
            </w:div>
            <w:div w:id="499275249">
              <w:marLeft w:val="0"/>
              <w:marRight w:val="0"/>
              <w:marTop w:val="0"/>
              <w:marBottom w:val="0"/>
              <w:divBdr>
                <w:top w:val="none" w:sz="0" w:space="0" w:color="auto"/>
                <w:left w:val="none" w:sz="0" w:space="0" w:color="auto"/>
                <w:bottom w:val="none" w:sz="0" w:space="0" w:color="auto"/>
                <w:right w:val="none" w:sz="0" w:space="0" w:color="auto"/>
              </w:divBdr>
            </w:div>
          </w:divsChild>
        </w:div>
        <w:div w:id="1227761901">
          <w:marLeft w:val="0"/>
          <w:marRight w:val="0"/>
          <w:marTop w:val="0"/>
          <w:marBottom w:val="0"/>
          <w:divBdr>
            <w:top w:val="none" w:sz="0" w:space="0" w:color="auto"/>
            <w:left w:val="none" w:sz="0" w:space="0" w:color="auto"/>
            <w:bottom w:val="none" w:sz="0" w:space="0" w:color="auto"/>
            <w:right w:val="none" w:sz="0" w:space="0" w:color="auto"/>
          </w:divBdr>
          <w:divsChild>
            <w:div w:id="336814527">
              <w:marLeft w:val="0"/>
              <w:marRight w:val="0"/>
              <w:marTop w:val="0"/>
              <w:marBottom w:val="0"/>
              <w:divBdr>
                <w:top w:val="none" w:sz="0" w:space="0" w:color="auto"/>
                <w:left w:val="none" w:sz="0" w:space="0" w:color="auto"/>
                <w:bottom w:val="none" w:sz="0" w:space="0" w:color="auto"/>
                <w:right w:val="none" w:sz="0" w:space="0" w:color="auto"/>
              </w:divBdr>
            </w:div>
            <w:div w:id="31618695">
              <w:marLeft w:val="0"/>
              <w:marRight w:val="0"/>
              <w:marTop w:val="0"/>
              <w:marBottom w:val="0"/>
              <w:divBdr>
                <w:top w:val="none" w:sz="0" w:space="0" w:color="auto"/>
                <w:left w:val="none" w:sz="0" w:space="0" w:color="auto"/>
                <w:bottom w:val="none" w:sz="0" w:space="0" w:color="auto"/>
                <w:right w:val="none" w:sz="0" w:space="0" w:color="auto"/>
              </w:divBdr>
            </w:div>
            <w:div w:id="1765757835">
              <w:marLeft w:val="0"/>
              <w:marRight w:val="0"/>
              <w:marTop w:val="0"/>
              <w:marBottom w:val="0"/>
              <w:divBdr>
                <w:top w:val="none" w:sz="0" w:space="0" w:color="auto"/>
                <w:left w:val="none" w:sz="0" w:space="0" w:color="auto"/>
                <w:bottom w:val="none" w:sz="0" w:space="0" w:color="auto"/>
                <w:right w:val="none" w:sz="0" w:space="0" w:color="auto"/>
              </w:divBdr>
            </w:div>
            <w:div w:id="552157119">
              <w:marLeft w:val="0"/>
              <w:marRight w:val="0"/>
              <w:marTop w:val="0"/>
              <w:marBottom w:val="0"/>
              <w:divBdr>
                <w:top w:val="none" w:sz="0" w:space="0" w:color="auto"/>
                <w:left w:val="none" w:sz="0" w:space="0" w:color="auto"/>
                <w:bottom w:val="none" w:sz="0" w:space="0" w:color="auto"/>
                <w:right w:val="none" w:sz="0" w:space="0" w:color="auto"/>
              </w:divBdr>
            </w:div>
            <w:div w:id="252708343">
              <w:marLeft w:val="0"/>
              <w:marRight w:val="0"/>
              <w:marTop w:val="0"/>
              <w:marBottom w:val="0"/>
              <w:divBdr>
                <w:top w:val="none" w:sz="0" w:space="0" w:color="auto"/>
                <w:left w:val="none" w:sz="0" w:space="0" w:color="auto"/>
                <w:bottom w:val="none" w:sz="0" w:space="0" w:color="auto"/>
                <w:right w:val="none" w:sz="0" w:space="0" w:color="auto"/>
              </w:divBdr>
            </w:div>
            <w:div w:id="1528636753">
              <w:marLeft w:val="0"/>
              <w:marRight w:val="0"/>
              <w:marTop w:val="0"/>
              <w:marBottom w:val="0"/>
              <w:divBdr>
                <w:top w:val="none" w:sz="0" w:space="0" w:color="auto"/>
                <w:left w:val="none" w:sz="0" w:space="0" w:color="auto"/>
                <w:bottom w:val="none" w:sz="0" w:space="0" w:color="auto"/>
                <w:right w:val="none" w:sz="0" w:space="0" w:color="auto"/>
              </w:divBdr>
            </w:div>
            <w:div w:id="823205405">
              <w:marLeft w:val="0"/>
              <w:marRight w:val="0"/>
              <w:marTop w:val="0"/>
              <w:marBottom w:val="0"/>
              <w:divBdr>
                <w:top w:val="none" w:sz="0" w:space="0" w:color="auto"/>
                <w:left w:val="none" w:sz="0" w:space="0" w:color="auto"/>
                <w:bottom w:val="none" w:sz="0" w:space="0" w:color="auto"/>
                <w:right w:val="none" w:sz="0" w:space="0" w:color="auto"/>
              </w:divBdr>
            </w:div>
            <w:div w:id="1340933366">
              <w:marLeft w:val="0"/>
              <w:marRight w:val="0"/>
              <w:marTop w:val="0"/>
              <w:marBottom w:val="0"/>
              <w:divBdr>
                <w:top w:val="none" w:sz="0" w:space="0" w:color="auto"/>
                <w:left w:val="none" w:sz="0" w:space="0" w:color="auto"/>
                <w:bottom w:val="none" w:sz="0" w:space="0" w:color="auto"/>
                <w:right w:val="none" w:sz="0" w:space="0" w:color="auto"/>
              </w:divBdr>
            </w:div>
            <w:div w:id="1795178309">
              <w:marLeft w:val="0"/>
              <w:marRight w:val="0"/>
              <w:marTop w:val="0"/>
              <w:marBottom w:val="0"/>
              <w:divBdr>
                <w:top w:val="none" w:sz="0" w:space="0" w:color="auto"/>
                <w:left w:val="none" w:sz="0" w:space="0" w:color="auto"/>
                <w:bottom w:val="none" w:sz="0" w:space="0" w:color="auto"/>
                <w:right w:val="none" w:sz="0" w:space="0" w:color="auto"/>
              </w:divBdr>
            </w:div>
            <w:div w:id="1450473040">
              <w:marLeft w:val="0"/>
              <w:marRight w:val="0"/>
              <w:marTop w:val="0"/>
              <w:marBottom w:val="0"/>
              <w:divBdr>
                <w:top w:val="none" w:sz="0" w:space="0" w:color="auto"/>
                <w:left w:val="none" w:sz="0" w:space="0" w:color="auto"/>
                <w:bottom w:val="none" w:sz="0" w:space="0" w:color="auto"/>
                <w:right w:val="none" w:sz="0" w:space="0" w:color="auto"/>
              </w:divBdr>
            </w:div>
            <w:div w:id="2086146372">
              <w:marLeft w:val="0"/>
              <w:marRight w:val="0"/>
              <w:marTop w:val="0"/>
              <w:marBottom w:val="0"/>
              <w:divBdr>
                <w:top w:val="none" w:sz="0" w:space="0" w:color="auto"/>
                <w:left w:val="none" w:sz="0" w:space="0" w:color="auto"/>
                <w:bottom w:val="none" w:sz="0" w:space="0" w:color="auto"/>
                <w:right w:val="none" w:sz="0" w:space="0" w:color="auto"/>
              </w:divBdr>
            </w:div>
            <w:div w:id="1562596410">
              <w:marLeft w:val="0"/>
              <w:marRight w:val="0"/>
              <w:marTop w:val="0"/>
              <w:marBottom w:val="0"/>
              <w:divBdr>
                <w:top w:val="none" w:sz="0" w:space="0" w:color="auto"/>
                <w:left w:val="none" w:sz="0" w:space="0" w:color="auto"/>
                <w:bottom w:val="none" w:sz="0" w:space="0" w:color="auto"/>
                <w:right w:val="none" w:sz="0" w:space="0" w:color="auto"/>
              </w:divBdr>
            </w:div>
            <w:div w:id="1617326654">
              <w:marLeft w:val="0"/>
              <w:marRight w:val="0"/>
              <w:marTop w:val="0"/>
              <w:marBottom w:val="0"/>
              <w:divBdr>
                <w:top w:val="none" w:sz="0" w:space="0" w:color="auto"/>
                <w:left w:val="none" w:sz="0" w:space="0" w:color="auto"/>
                <w:bottom w:val="none" w:sz="0" w:space="0" w:color="auto"/>
                <w:right w:val="none" w:sz="0" w:space="0" w:color="auto"/>
              </w:divBdr>
            </w:div>
            <w:div w:id="1537499806">
              <w:marLeft w:val="0"/>
              <w:marRight w:val="0"/>
              <w:marTop w:val="0"/>
              <w:marBottom w:val="0"/>
              <w:divBdr>
                <w:top w:val="none" w:sz="0" w:space="0" w:color="auto"/>
                <w:left w:val="none" w:sz="0" w:space="0" w:color="auto"/>
                <w:bottom w:val="none" w:sz="0" w:space="0" w:color="auto"/>
                <w:right w:val="none" w:sz="0" w:space="0" w:color="auto"/>
              </w:divBdr>
            </w:div>
            <w:div w:id="171569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939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jpeg"/><Relationship Id="rId12" Type="http://schemas.openxmlformats.org/officeDocument/2006/relationships/fontTable" Target="fontTable.xml"/><Relationship Id="rId13" Type="http://schemas.microsoft.com/office/2011/relationships/people" Target="peop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hyperlink" Target="http://spark.apache.org/docs/1.2.1/mllib-guide.html" TargetMode="External"/><Relationship Id="rId9" Type="http://schemas.openxmlformats.org/officeDocument/2006/relationships/hyperlink" Target="https://github.com/StephenMilborrow/muct.git" TargetMode="External"/><Relationship Id="rId10"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904F71-F84C-DE48-9C9B-F723382811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8</Pages>
  <Words>3388</Words>
  <Characters>19314</Characters>
  <Application>Microsoft Macintosh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22657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Spandana</dc:creator>
  <cp:keywords/>
  <dc:description/>
  <cp:lastModifiedBy>Gregor von Laszewski</cp:lastModifiedBy>
  <cp:revision>12</cp:revision>
  <dcterms:created xsi:type="dcterms:W3CDTF">2016-05-09T13:03:00Z</dcterms:created>
  <dcterms:modified xsi:type="dcterms:W3CDTF">2016-05-12T13:07:00Z</dcterms:modified>
</cp:coreProperties>
</file>